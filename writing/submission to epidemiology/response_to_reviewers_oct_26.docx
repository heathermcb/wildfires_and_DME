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6F5EC5" w:rsidRDefault="002538B9" w:rsidP="006F5EC5">
      <w:pPr>
        <w:rPr>
          <w:rFonts w:cstheme="minorHAnsi"/>
          <w:color w:val="4472C4" w:themeColor="accent1"/>
        </w:rPr>
      </w:pPr>
      <w:r w:rsidRPr="006F5EC5">
        <w:rPr>
          <w:rFonts w:cstheme="minorHAnsi"/>
          <w:color w:val="4472C4" w:themeColor="accent1"/>
        </w:rPr>
        <w:t>We</w:t>
      </w:r>
      <w:r w:rsidR="000459BC" w:rsidRPr="006F5EC5">
        <w:rPr>
          <w:rFonts w:cstheme="minorHAnsi"/>
          <w:color w:val="4472C4" w:themeColor="accent1"/>
        </w:rPr>
        <w:t xml:space="preserve"> </w:t>
      </w:r>
      <w:r w:rsidR="005E3A88" w:rsidRPr="006F5EC5">
        <w:rPr>
          <w:rFonts w:cstheme="minorHAnsi"/>
          <w:color w:val="4472C4" w:themeColor="accent1"/>
        </w:rPr>
        <w:t xml:space="preserve">sincerely </w:t>
      </w:r>
      <w:r w:rsidRPr="006F5EC5">
        <w:rPr>
          <w:rFonts w:cstheme="minorHAnsi"/>
          <w:color w:val="4472C4" w:themeColor="accent1"/>
        </w:rPr>
        <w:t>thank the reviewers for reading our paper and for their comments</w:t>
      </w:r>
      <w:r w:rsidR="00D13189" w:rsidRPr="006F5EC5">
        <w:rPr>
          <w:rFonts w:cstheme="minorHAnsi"/>
          <w:color w:val="4472C4" w:themeColor="accent1"/>
        </w:rPr>
        <w:t>.</w:t>
      </w:r>
      <w:r w:rsidR="0064731D" w:rsidRPr="006F5EC5">
        <w:rPr>
          <w:rFonts w:cstheme="minorHAnsi"/>
          <w:color w:val="4472C4" w:themeColor="accent1"/>
        </w:rPr>
        <w:t xml:space="preserve"> </w:t>
      </w:r>
      <w:r w:rsidR="00C60DCD" w:rsidRPr="006F5EC5">
        <w:rPr>
          <w:rFonts w:cstheme="minorHAnsi"/>
          <w:color w:val="4472C4" w:themeColor="accent1"/>
        </w:rPr>
        <w:t xml:space="preserve">We found them very helpful, and we believe that they will improve our paper and make it clearer. </w:t>
      </w:r>
    </w:p>
    <w:p w14:paraId="6C722018" w14:textId="77777777" w:rsidR="00C60DCD" w:rsidRPr="006F5EC5" w:rsidRDefault="00C60DCD" w:rsidP="006F5EC5">
      <w:pPr>
        <w:rPr>
          <w:rFonts w:cstheme="minorHAnsi"/>
          <w:color w:val="FF0000"/>
        </w:rPr>
      </w:pPr>
    </w:p>
    <w:p w14:paraId="28396E9C" w14:textId="6130792E" w:rsidR="003D157F" w:rsidRPr="006F5EC5" w:rsidRDefault="003D157F" w:rsidP="006F5EC5">
      <w:pPr>
        <w:rPr>
          <w:rFonts w:cstheme="minorHAnsi"/>
        </w:rPr>
      </w:pPr>
      <w:r w:rsidRPr="006F5EC5">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F5EC5" w:rsidRDefault="00274E08" w:rsidP="006F5EC5">
      <w:pPr>
        <w:rPr>
          <w:rFonts w:cstheme="minorHAnsi"/>
        </w:rPr>
      </w:pPr>
    </w:p>
    <w:p w14:paraId="3E552712" w14:textId="039CCA65" w:rsidR="003D157F" w:rsidRPr="006F5EC5" w:rsidRDefault="003D157F" w:rsidP="006F5EC5">
      <w:pPr>
        <w:rPr>
          <w:rFonts w:cstheme="minorHAnsi"/>
        </w:rPr>
      </w:pPr>
      <w:r w:rsidRPr="006F5EC5">
        <w:rPr>
          <w:rFonts w:cstheme="minorHAnsi"/>
        </w:rPr>
        <w:t>Major Comments</w:t>
      </w:r>
      <w:r w:rsidR="00883BC3" w:rsidRPr="006F5EC5">
        <w:rPr>
          <w:rFonts w:cstheme="minorHAnsi"/>
        </w:rPr>
        <w:t>:</w:t>
      </w:r>
    </w:p>
    <w:p w14:paraId="310D2EA7" w14:textId="77777777" w:rsidR="00883BC3" w:rsidRPr="006F5EC5" w:rsidRDefault="00883BC3" w:rsidP="006F5EC5">
      <w:pPr>
        <w:rPr>
          <w:rFonts w:cstheme="minorHAnsi"/>
        </w:rPr>
      </w:pPr>
    </w:p>
    <w:p w14:paraId="63C8B38E" w14:textId="4983E27B" w:rsidR="003D157F" w:rsidRPr="006F5EC5" w:rsidRDefault="003D157F" w:rsidP="006F5EC5">
      <w:pPr>
        <w:pStyle w:val="ListParagraph"/>
        <w:numPr>
          <w:ilvl w:val="0"/>
          <w:numId w:val="1"/>
        </w:numPr>
        <w:rPr>
          <w:rFonts w:cstheme="minorHAnsi"/>
        </w:rPr>
      </w:pPr>
      <w:r w:rsidRPr="006F5EC5">
        <w:rPr>
          <w:rFonts w:cstheme="minorHAnsi"/>
        </w:rPr>
        <w:t>Why the study population was limited to population age 45 and older? Have the authors considered to perform modification analysis by different age group?</w:t>
      </w:r>
    </w:p>
    <w:p w14:paraId="1EB2B985" w14:textId="2CD529B5" w:rsidR="003D157F" w:rsidRPr="006F5EC5" w:rsidRDefault="003D157F" w:rsidP="006F5EC5">
      <w:pPr>
        <w:rPr>
          <w:rFonts w:cstheme="minorHAnsi"/>
        </w:rPr>
      </w:pPr>
    </w:p>
    <w:p w14:paraId="2DDA1DED" w14:textId="2021E3ED" w:rsidR="008707B9" w:rsidRPr="006F5EC5" w:rsidRDefault="00043D5B" w:rsidP="006F5EC5">
      <w:pPr>
        <w:rPr>
          <w:rFonts w:cstheme="minorHAnsi"/>
          <w:color w:val="4472C4" w:themeColor="accent1"/>
        </w:rPr>
      </w:pPr>
      <w:r w:rsidRPr="006F5EC5">
        <w:rPr>
          <w:rFonts w:cstheme="minorHAnsi"/>
          <w:color w:val="4472C4" w:themeColor="accent1"/>
        </w:rPr>
        <w:t xml:space="preserve">We aimed to assess the effects of wildfire exposure on people whose durable medical equipment </w:t>
      </w:r>
      <w:r w:rsidR="006015DC" w:rsidRPr="006F5EC5">
        <w:rPr>
          <w:rFonts w:cstheme="minorHAnsi"/>
          <w:color w:val="4472C4" w:themeColor="accent1"/>
        </w:rPr>
        <w:t xml:space="preserve">(DME) </w:t>
      </w:r>
      <w:r w:rsidRPr="006F5EC5">
        <w:rPr>
          <w:rFonts w:cstheme="minorHAnsi"/>
          <w:color w:val="4472C4" w:themeColor="accent1"/>
        </w:rPr>
        <w:t>use m</w:t>
      </w:r>
      <w:r w:rsidR="00937B3E" w:rsidRPr="006F5EC5">
        <w:rPr>
          <w:rFonts w:cstheme="minorHAnsi"/>
          <w:color w:val="4472C4" w:themeColor="accent1"/>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6F5EC5">
        <w:rPr>
          <w:rFonts w:cstheme="minorHAnsi"/>
          <w:color w:val="4472C4" w:themeColor="accent1"/>
        </w:rPr>
        <w:t xml:space="preserve"> </w:t>
      </w:r>
      <w:r w:rsidR="003C52E2" w:rsidRPr="006F5EC5">
        <w:rPr>
          <w:rFonts w:cstheme="minorHAnsi"/>
          <w:color w:val="4472C4" w:themeColor="accent1"/>
        </w:rPr>
        <w:t xml:space="preserve"> </w:t>
      </w:r>
    </w:p>
    <w:p w14:paraId="5440169A" w14:textId="77777777" w:rsidR="008707B9" w:rsidRPr="006F5EC5" w:rsidRDefault="008707B9" w:rsidP="006F5EC5">
      <w:pPr>
        <w:rPr>
          <w:rFonts w:cstheme="minorHAnsi"/>
          <w:color w:val="4472C4" w:themeColor="accent1"/>
        </w:rPr>
      </w:pPr>
    </w:p>
    <w:p w14:paraId="37FF01A9" w14:textId="5D56FAA2" w:rsidR="00E31D49" w:rsidRPr="006F5EC5" w:rsidRDefault="00937B3E" w:rsidP="006F5EC5">
      <w:pPr>
        <w:rPr>
          <w:rFonts w:cstheme="minorHAnsi"/>
          <w:color w:val="4472C4" w:themeColor="accent1"/>
        </w:rPr>
      </w:pPr>
      <w:r w:rsidRPr="006F5EC5">
        <w:rPr>
          <w:rFonts w:cstheme="minorHAnsi"/>
          <w:color w:val="4472C4" w:themeColor="accent1"/>
        </w:rPr>
        <w:t xml:space="preserve">However, DME rental </w:t>
      </w:r>
      <w:r w:rsidR="006F25D4" w:rsidRPr="006F5EC5">
        <w:rPr>
          <w:rFonts w:cstheme="minorHAnsi"/>
          <w:color w:val="4472C4" w:themeColor="accent1"/>
        </w:rPr>
        <w:t xml:space="preserve">counts from our partner Kaiser Permanente </w:t>
      </w:r>
      <w:r w:rsidRPr="006F5EC5">
        <w:rPr>
          <w:rFonts w:cstheme="minorHAnsi"/>
          <w:color w:val="4472C4" w:themeColor="accent1"/>
        </w:rPr>
        <w:t>also include people who rent breast pumps</w:t>
      </w:r>
      <w:r w:rsidR="00FB77F3" w:rsidRPr="006F5EC5">
        <w:rPr>
          <w:rFonts w:cstheme="minorHAnsi"/>
          <w:color w:val="4472C4" w:themeColor="accent1"/>
        </w:rPr>
        <w:t xml:space="preserve">. Renting a breast pump </w:t>
      </w:r>
      <w:r w:rsidR="006F25D4" w:rsidRPr="006F5EC5">
        <w:rPr>
          <w:rFonts w:cstheme="minorHAnsi"/>
          <w:color w:val="4472C4" w:themeColor="accent1"/>
        </w:rPr>
        <w:t xml:space="preserve">likely does </w:t>
      </w:r>
      <w:r w:rsidRPr="006F5EC5">
        <w:rPr>
          <w:rFonts w:cstheme="minorHAnsi"/>
          <w:color w:val="4472C4" w:themeColor="accent1"/>
        </w:rPr>
        <w:t xml:space="preserve">not indicate vulnerability and may in fact indicate a certain level of health. Excluding DME using people under 45 </w:t>
      </w:r>
      <w:r w:rsidR="008707B9" w:rsidRPr="006F5EC5">
        <w:rPr>
          <w:rFonts w:cstheme="minorHAnsi"/>
          <w:color w:val="4472C4" w:themeColor="accent1"/>
        </w:rPr>
        <w:t>excludes</w:t>
      </w:r>
      <w:r w:rsidRPr="006F5EC5">
        <w:rPr>
          <w:rFonts w:cstheme="minorHAnsi"/>
          <w:color w:val="4472C4" w:themeColor="accent1"/>
        </w:rPr>
        <w:t xml:space="preserve"> nearly all </w:t>
      </w:r>
      <w:r w:rsidR="008707B9" w:rsidRPr="006F5EC5">
        <w:rPr>
          <w:rFonts w:cstheme="minorHAnsi"/>
          <w:color w:val="4472C4" w:themeColor="accent1"/>
        </w:rPr>
        <w:t xml:space="preserve">healthy </w:t>
      </w:r>
      <w:r w:rsidRPr="006F5EC5">
        <w:rPr>
          <w:rFonts w:cstheme="minorHAnsi"/>
          <w:color w:val="4472C4" w:themeColor="accent1"/>
        </w:rPr>
        <w:t>people renting breast pumps,</w:t>
      </w:r>
      <w:r w:rsidR="008707B9" w:rsidRPr="006F5EC5">
        <w:rPr>
          <w:rFonts w:cstheme="minorHAnsi"/>
          <w:color w:val="4472C4" w:themeColor="accent1"/>
        </w:rPr>
        <w:t xml:space="preserve"> and leaves those renting other types of DME. </w:t>
      </w:r>
      <w:r w:rsidR="006968FF" w:rsidRPr="006F5EC5">
        <w:rPr>
          <w:rFonts w:cstheme="minorHAnsi"/>
          <w:color w:val="4472C4" w:themeColor="accent1"/>
        </w:rPr>
        <w:t xml:space="preserve">We characterized this population in detail in </w:t>
      </w:r>
      <w:r w:rsidR="00E7334A" w:rsidRPr="006F5EC5">
        <w:rPr>
          <w:rFonts w:cstheme="minorHAnsi"/>
          <w:color w:val="4472C4" w:themeColor="accent1"/>
        </w:rPr>
        <w:t>Casey et al. 2021</w:t>
      </w:r>
      <w:r w:rsidR="00307890" w:rsidRPr="006F5EC5">
        <w:rPr>
          <w:rFonts w:cstheme="minorHAnsi"/>
          <w:color w:val="4472C4" w:themeColor="accent1"/>
        </w:rPr>
        <w:t xml:space="preserve">, and so there is more information in that paper. </w:t>
      </w:r>
    </w:p>
    <w:p w14:paraId="1CDBEE5E" w14:textId="77777777" w:rsidR="00E31D49" w:rsidRPr="006F5EC5" w:rsidRDefault="00E31D49" w:rsidP="006F5EC5">
      <w:pPr>
        <w:rPr>
          <w:rFonts w:cstheme="minorHAnsi"/>
          <w:color w:val="4472C4" w:themeColor="accent1"/>
        </w:rPr>
      </w:pPr>
    </w:p>
    <w:p w14:paraId="3D9320B8" w14:textId="1C32053D" w:rsidR="00937B3E" w:rsidRPr="006F5EC5" w:rsidRDefault="00E31D49" w:rsidP="006F5EC5">
      <w:pPr>
        <w:rPr>
          <w:rFonts w:cstheme="minorHAnsi"/>
          <w:color w:val="4472C4" w:themeColor="accent1"/>
        </w:rPr>
      </w:pPr>
      <w:r w:rsidRPr="006F5EC5">
        <w:rPr>
          <w:rFonts w:cstheme="minorHAnsi"/>
          <w:color w:val="4472C4" w:themeColor="accent1"/>
        </w:rPr>
        <w:t xml:space="preserve">Unfortunately, we </w:t>
      </w:r>
      <w:r w:rsidR="006F25D4" w:rsidRPr="006F5EC5">
        <w:rPr>
          <w:rFonts w:cstheme="minorHAnsi"/>
          <w:color w:val="4472C4" w:themeColor="accent1"/>
        </w:rPr>
        <w:t>did not have access to</w:t>
      </w:r>
      <w:r w:rsidR="00F55B3E" w:rsidRPr="006F5EC5">
        <w:rPr>
          <w:rFonts w:cstheme="minorHAnsi"/>
          <w:color w:val="4472C4" w:themeColor="accent1"/>
        </w:rPr>
        <w:t xml:space="preserve"> </w:t>
      </w:r>
      <w:r w:rsidR="00F709ED" w:rsidRPr="006F5EC5">
        <w:rPr>
          <w:rFonts w:cstheme="minorHAnsi"/>
          <w:color w:val="4472C4" w:themeColor="accent1"/>
        </w:rPr>
        <w:t xml:space="preserve">demographic data that would have allowed a modification analysis. </w:t>
      </w:r>
      <w:r w:rsidR="006F25D4" w:rsidRPr="006F5EC5">
        <w:rPr>
          <w:rFonts w:cstheme="minorHAnsi"/>
          <w:color w:val="4472C4" w:themeColor="accent1"/>
        </w:rPr>
        <w:t>This would be a great area for future research.</w:t>
      </w:r>
    </w:p>
    <w:p w14:paraId="452873B2" w14:textId="05D1E9AD" w:rsidR="00937B3E" w:rsidRPr="006F5EC5" w:rsidRDefault="00937B3E" w:rsidP="006F5EC5">
      <w:pPr>
        <w:rPr>
          <w:rFonts w:cstheme="minorHAnsi"/>
          <w:color w:val="4472C4" w:themeColor="accent1"/>
        </w:rPr>
      </w:pPr>
    </w:p>
    <w:p w14:paraId="0067C806" w14:textId="355B75D4" w:rsidR="00BC7A42" w:rsidRPr="006F5EC5" w:rsidRDefault="00DC2DE6" w:rsidP="006F5EC5">
      <w:pPr>
        <w:rPr>
          <w:rFonts w:cstheme="minorHAnsi"/>
          <w:color w:val="4472C4" w:themeColor="accent1"/>
        </w:rPr>
      </w:pPr>
      <w:r w:rsidRPr="006F5EC5">
        <w:rPr>
          <w:rFonts w:cstheme="minorHAnsi"/>
          <w:color w:val="4472C4" w:themeColor="accent1"/>
        </w:rPr>
        <w:t>We added additional sentences to the description of the study population:</w:t>
      </w:r>
    </w:p>
    <w:p w14:paraId="28DEEF8C" w14:textId="0B9892A6" w:rsidR="00BC7A42" w:rsidRPr="005C4F97" w:rsidRDefault="00BC7A42" w:rsidP="006F5EC5">
      <w:pPr>
        <w:rPr>
          <w:rFonts w:cstheme="minorHAnsi"/>
          <w:i/>
          <w:iCs/>
          <w:color w:val="4472C4" w:themeColor="accent1"/>
        </w:rPr>
      </w:pPr>
    </w:p>
    <w:p w14:paraId="773E9409" w14:textId="04B8D0F9" w:rsidR="00BC7A42" w:rsidRPr="005C4F97" w:rsidRDefault="0017761E" w:rsidP="006F5EC5">
      <w:pPr>
        <w:rPr>
          <w:rFonts w:cstheme="minorHAnsi"/>
          <w:i/>
          <w:iCs/>
          <w:color w:val="4472C4" w:themeColor="accent1"/>
        </w:rPr>
      </w:pPr>
      <w:r w:rsidRPr="005C4F97">
        <w:rPr>
          <w:rFonts w:cstheme="minorHAnsi"/>
          <w:i/>
          <w:iCs/>
          <w:color w:val="4472C4" w:themeColor="accent1"/>
        </w:rPr>
        <w:t>“</w:t>
      </w:r>
      <w:r w:rsidR="005C4F97" w:rsidRPr="005C4F97">
        <w:rPr>
          <w:i/>
          <w:iCs/>
          <w:color w:val="4472C4" w:themeColor="accent1"/>
        </w:rPr>
        <w:t>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w:t>
      </w:r>
      <w:r w:rsidR="000C0278" w:rsidRPr="005C4F97">
        <w:rPr>
          <w:rFonts w:cstheme="minorHAnsi"/>
          <w:i/>
          <w:iCs/>
          <w:color w:val="4472C4" w:themeColor="accent1"/>
        </w:rPr>
        <w:t>.</w:t>
      </w:r>
      <w:r w:rsidRPr="005C4F97">
        <w:rPr>
          <w:rFonts w:cstheme="minorHAnsi"/>
          <w:i/>
          <w:iCs/>
          <w:color w:val="4472C4" w:themeColor="accent1"/>
        </w:rPr>
        <w:t>”</w:t>
      </w:r>
    </w:p>
    <w:p w14:paraId="3C2F0AAC" w14:textId="73B93835" w:rsidR="007569E2" w:rsidRPr="006F5EC5" w:rsidRDefault="007569E2" w:rsidP="006F5EC5">
      <w:pPr>
        <w:rPr>
          <w:rFonts w:cstheme="minorHAnsi"/>
          <w:i/>
          <w:iCs/>
          <w:color w:val="4472C4" w:themeColor="accent1"/>
        </w:rPr>
      </w:pPr>
    </w:p>
    <w:p w14:paraId="23AE2D49" w14:textId="6354F14A" w:rsidR="007569E2" w:rsidRPr="006F5EC5" w:rsidRDefault="007569E2" w:rsidP="006F5EC5">
      <w:pPr>
        <w:rPr>
          <w:rFonts w:cstheme="minorHAnsi"/>
          <w:i/>
          <w:iCs/>
          <w:color w:val="4472C4" w:themeColor="accent1"/>
        </w:rPr>
      </w:pPr>
      <w:r w:rsidRPr="006F5EC5">
        <w:rPr>
          <w:rFonts w:cstheme="minorHAnsi"/>
          <w:i/>
          <w:iCs/>
          <w:color w:val="4472C4" w:themeColor="accent1"/>
        </w:rPr>
        <w:t xml:space="preserve">Page </w:t>
      </w:r>
      <w:r w:rsidR="000D307D" w:rsidRPr="006F5EC5">
        <w:rPr>
          <w:rFonts w:cstheme="minorHAnsi"/>
          <w:i/>
          <w:iCs/>
          <w:color w:val="4472C4" w:themeColor="accent1"/>
        </w:rPr>
        <w:t>3</w:t>
      </w:r>
      <w:r w:rsidRPr="006F5EC5">
        <w:rPr>
          <w:rFonts w:cstheme="minorHAnsi"/>
          <w:i/>
          <w:iCs/>
          <w:color w:val="4472C4" w:themeColor="accent1"/>
        </w:rPr>
        <w:t xml:space="preserve"> of the main text, under “Study population”.</w:t>
      </w:r>
    </w:p>
    <w:p w14:paraId="4CB99912" w14:textId="268A0D79" w:rsidR="002B6D51" w:rsidRPr="006F5EC5" w:rsidRDefault="002B6D51" w:rsidP="006F5EC5">
      <w:pPr>
        <w:rPr>
          <w:rFonts w:cstheme="minorHAnsi"/>
          <w:i/>
          <w:iCs/>
          <w:color w:val="4472C4" w:themeColor="accent1"/>
        </w:rPr>
      </w:pPr>
    </w:p>
    <w:p w14:paraId="1933AB49" w14:textId="0C0FF3DC" w:rsidR="002B6D51" w:rsidRPr="006F5EC5" w:rsidRDefault="002B6D51" w:rsidP="006F5EC5">
      <w:pPr>
        <w:rPr>
          <w:rFonts w:cstheme="minorHAnsi"/>
          <w:color w:val="4472C4" w:themeColor="accent1"/>
        </w:rPr>
      </w:pPr>
      <w:r w:rsidRPr="006F5EC5">
        <w:rPr>
          <w:rFonts w:cstheme="minorHAnsi"/>
          <w:color w:val="4472C4" w:themeColor="accent1"/>
        </w:rPr>
        <w:t xml:space="preserve">We also added </w:t>
      </w:r>
      <w:r w:rsidR="006948B4">
        <w:rPr>
          <w:rFonts w:cstheme="minorHAnsi"/>
          <w:color w:val="4472C4" w:themeColor="accent1"/>
        </w:rPr>
        <w:t>revised our</w:t>
      </w:r>
      <w:r w:rsidRPr="006F5EC5">
        <w:rPr>
          <w:rFonts w:cstheme="minorHAnsi"/>
          <w:color w:val="4472C4" w:themeColor="accent1"/>
        </w:rPr>
        <w:t xml:space="preserve"> limitations section describing the absence of demographic data:</w:t>
      </w:r>
    </w:p>
    <w:p w14:paraId="1C62A37B" w14:textId="34F684F5" w:rsidR="002B6D51" w:rsidRPr="006F5EC5" w:rsidRDefault="002B6D51" w:rsidP="006F5EC5">
      <w:pPr>
        <w:rPr>
          <w:rFonts w:cstheme="minorHAnsi"/>
          <w:color w:val="4472C4" w:themeColor="accent1"/>
        </w:rPr>
      </w:pPr>
    </w:p>
    <w:p w14:paraId="0DD66C66" w14:textId="36DFC5C6" w:rsidR="00D55B77" w:rsidRDefault="00CF3AC6" w:rsidP="006F5EC5">
      <w:pPr>
        <w:rPr>
          <w:rFonts w:cstheme="minorHAnsi"/>
          <w:i/>
          <w:iCs/>
          <w:color w:val="4472C4" w:themeColor="accent1"/>
        </w:rPr>
      </w:pPr>
      <w:r w:rsidRPr="00CF3AC6">
        <w:rPr>
          <w:rFonts w:cstheme="minorHAnsi"/>
          <w:i/>
          <w:iCs/>
          <w:color w:val="4472C4" w:themeColor="accent1"/>
        </w:rPr>
        <w:lastRenderedPageBreak/>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KPSC33.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41B30B74" w14:textId="77777777" w:rsidR="00CF3AC6" w:rsidRPr="006F5EC5" w:rsidRDefault="00CF3AC6" w:rsidP="006F5EC5">
      <w:pPr>
        <w:rPr>
          <w:rFonts w:cstheme="minorHAnsi"/>
          <w:i/>
          <w:iCs/>
        </w:rPr>
      </w:pPr>
    </w:p>
    <w:p w14:paraId="2DE7FDD8" w14:textId="4A4A5A18" w:rsidR="00937B3E" w:rsidRPr="006F5EC5" w:rsidRDefault="00D55B77" w:rsidP="006F5EC5">
      <w:pPr>
        <w:rPr>
          <w:rFonts w:cstheme="minorHAnsi"/>
          <w:i/>
          <w:iCs/>
          <w:color w:val="4472C4" w:themeColor="accent1"/>
        </w:rPr>
      </w:pPr>
      <w:r w:rsidRPr="006F5EC5">
        <w:rPr>
          <w:rFonts w:cstheme="minorHAnsi"/>
          <w:i/>
          <w:iCs/>
          <w:color w:val="4472C4" w:themeColor="accent1"/>
        </w:rPr>
        <w:t>Page</w:t>
      </w:r>
      <w:r w:rsidRPr="006F5EC5">
        <w:rPr>
          <w:rFonts w:cstheme="minorHAnsi"/>
          <w:i/>
          <w:iCs/>
          <w:color w:val="4472C4" w:themeColor="accent1"/>
        </w:rPr>
        <w:t xml:space="preserve"> 1</w:t>
      </w:r>
      <w:r w:rsidR="006948B4">
        <w:rPr>
          <w:rFonts w:cstheme="minorHAnsi"/>
          <w:i/>
          <w:iCs/>
          <w:color w:val="4472C4" w:themeColor="accent1"/>
        </w:rPr>
        <w:t xml:space="preserve">1 </w:t>
      </w:r>
      <w:r w:rsidRPr="006F5EC5">
        <w:rPr>
          <w:rFonts w:cstheme="minorHAnsi"/>
          <w:i/>
          <w:iCs/>
          <w:color w:val="4472C4" w:themeColor="accent1"/>
        </w:rPr>
        <w:t>of main text, under “Discussion”</w:t>
      </w:r>
      <w:r w:rsidR="004E19CA">
        <w:rPr>
          <w:rFonts w:cstheme="minorHAnsi"/>
          <w:i/>
          <w:iCs/>
          <w:color w:val="4472C4" w:themeColor="accent1"/>
        </w:rPr>
        <w:t xml:space="preserve">. </w:t>
      </w:r>
    </w:p>
    <w:p w14:paraId="700CB7A9" w14:textId="77777777" w:rsidR="003D157F" w:rsidRPr="006F5EC5" w:rsidRDefault="003D157F" w:rsidP="006F5EC5">
      <w:pPr>
        <w:rPr>
          <w:rFonts w:cstheme="minorHAnsi"/>
        </w:rPr>
      </w:pPr>
    </w:p>
    <w:p w14:paraId="259D3C82" w14:textId="08948E0C" w:rsidR="003D157F" w:rsidRPr="006F5EC5" w:rsidRDefault="003D157F" w:rsidP="006F5EC5">
      <w:pPr>
        <w:pStyle w:val="ListParagraph"/>
        <w:numPr>
          <w:ilvl w:val="0"/>
          <w:numId w:val="1"/>
        </w:numPr>
        <w:rPr>
          <w:rFonts w:cstheme="minorHAnsi"/>
        </w:rPr>
      </w:pPr>
      <w:r w:rsidRPr="006F5EC5">
        <w:rPr>
          <w:rFonts w:cstheme="minorHAnsi"/>
        </w:rPr>
        <w:t xml:space="preserve">The reviewer understand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F5EC5">
        <w:rPr>
          <w:rFonts w:cstheme="minorHAnsi"/>
        </w:rPr>
        <w:t>others'</w:t>
      </w:r>
      <w:proofErr w:type="gramEnd"/>
      <w:r w:rsidRPr="006F5EC5">
        <w:rPr>
          <w:rFonts w:cstheme="minorHAnsi"/>
        </w:rPr>
        <w:t xml:space="preserve"> for similar/different populations.</w:t>
      </w:r>
    </w:p>
    <w:p w14:paraId="1BF85731" w14:textId="6B740B98" w:rsidR="0047516E" w:rsidRPr="006F5EC5" w:rsidRDefault="0047516E" w:rsidP="006F5EC5">
      <w:pPr>
        <w:rPr>
          <w:rFonts w:cstheme="minorHAnsi"/>
        </w:rPr>
      </w:pPr>
    </w:p>
    <w:p w14:paraId="3A08FBBB" w14:textId="12208E4A" w:rsidR="003D157F" w:rsidRPr="006F5EC5" w:rsidRDefault="00BE69D6" w:rsidP="006F5EC5">
      <w:pPr>
        <w:rPr>
          <w:rFonts w:cstheme="minorHAnsi"/>
          <w:color w:val="4472C4" w:themeColor="accent1"/>
        </w:rPr>
      </w:pPr>
      <w:r w:rsidRPr="006F5EC5">
        <w:rPr>
          <w:rFonts w:cstheme="minorHAnsi"/>
          <w:color w:val="4472C4" w:themeColor="accent1"/>
        </w:rPr>
        <w:t xml:space="preserve">Unfortunately, </w:t>
      </w:r>
      <w:r w:rsidR="00E816DD" w:rsidRPr="006F5EC5">
        <w:rPr>
          <w:rFonts w:cstheme="minorHAnsi"/>
          <w:color w:val="4472C4" w:themeColor="accent1"/>
        </w:rPr>
        <w:t xml:space="preserve">as mentioned above, </w:t>
      </w:r>
      <w:r w:rsidR="00555664" w:rsidRPr="006F5EC5">
        <w:rPr>
          <w:rFonts w:cstheme="minorHAnsi"/>
          <w:color w:val="4472C4" w:themeColor="accent1"/>
        </w:rPr>
        <w:t>resource limitations preclude</w:t>
      </w:r>
      <w:r w:rsidR="006F25D4" w:rsidRPr="006F5EC5">
        <w:rPr>
          <w:rFonts w:cstheme="minorHAnsi"/>
          <w:color w:val="4472C4" w:themeColor="accent1"/>
        </w:rPr>
        <w:t>d</w:t>
      </w:r>
      <w:r w:rsidR="00555664" w:rsidRPr="006F5EC5">
        <w:rPr>
          <w:rFonts w:cstheme="minorHAnsi"/>
          <w:color w:val="4472C4" w:themeColor="accent1"/>
        </w:rPr>
        <w:t xml:space="preserve"> us from </w:t>
      </w:r>
      <w:r w:rsidR="006F25D4" w:rsidRPr="006F5EC5">
        <w:rPr>
          <w:rFonts w:cstheme="minorHAnsi"/>
          <w:color w:val="4472C4" w:themeColor="accent1"/>
        </w:rPr>
        <w:t xml:space="preserve">accessing </w:t>
      </w:r>
      <w:r w:rsidR="00555664" w:rsidRPr="006F5EC5">
        <w:rPr>
          <w:rFonts w:cstheme="minorHAnsi"/>
          <w:color w:val="4472C4" w:themeColor="accent1"/>
        </w:rPr>
        <w:t xml:space="preserve">detailed demographic variables </w:t>
      </w:r>
      <w:r w:rsidR="006F25D4" w:rsidRPr="006F5EC5">
        <w:rPr>
          <w:rFonts w:cstheme="minorHAnsi"/>
          <w:color w:val="4472C4" w:themeColor="accent1"/>
        </w:rPr>
        <w:t>from Kaiser Permanente</w:t>
      </w:r>
      <w:r w:rsidR="00555664" w:rsidRPr="006F5EC5">
        <w:rPr>
          <w:rFonts w:cstheme="minorHAnsi"/>
          <w:color w:val="4472C4" w:themeColor="accent1"/>
        </w:rPr>
        <w:t xml:space="preserve">. </w:t>
      </w:r>
      <w:r w:rsidR="00377C12" w:rsidRPr="006F5EC5">
        <w:rPr>
          <w:rFonts w:cstheme="minorHAnsi"/>
          <w:color w:val="4472C4" w:themeColor="accent1"/>
        </w:rPr>
        <w:t>We did describe the larger DME population in Casey et al. 2021</w:t>
      </w:r>
      <w:r w:rsidR="00C21A9D" w:rsidRPr="006F5EC5">
        <w:rPr>
          <w:rFonts w:cstheme="minorHAnsi"/>
          <w:color w:val="4472C4" w:themeColor="accent1"/>
        </w:rPr>
        <w:t>.</w:t>
      </w:r>
      <w:r w:rsidR="006F25D4" w:rsidRPr="006F5EC5">
        <w:rPr>
          <w:rFonts w:cstheme="minorHAnsi"/>
          <w:color w:val="4472C4" w:themeColor="accent1"/>
        </w:rPr>
        <w:t xml:space="preserve"> Our current study population represents the subset of 45+ DME users who had a healthcare visit during the study period.</w:t>
      </w:r>
    </w:p>
    <w:p w14:paraId="0284E794" w14:textId="77777777" w:rsidR="003D157F" w:rsidRPr="006F5EC5" w:rsidRDefault="003D157F" w:rsidP="006F5EC5">
      <w:pPr>
        <w:rPr>
          <w:rFonts w:cstheme="minorHAnsi"/>
        </w:rPr>
      </w:pPr>
    </w:p>
    <w:p w14:paraId="1C270C9D" w14:textId="74CDC857" w:rsidR="003D157F" w:rsidRPr="006F5EC5" w:rsidRDefault="003D157F" w:rsidP="006F5EC5">
      <w:pPr>
        <w:pStyle w:val="ListParagraph"/>
        <w:numPr>
          <w:ilvl w:val="0"/>
          <w:numId w:val="1"/>
        </w:numPr>
        <w:rPr>
          <w:rFonts w:cstheme="minorHAnsi"/>
        </w:rPr>
      </w:pPr>
      <w:r w:rsidRPr="006F5EC5">
        <w:rPr>
          <w:rFonts w:cstheme="minorHAnsi"/>
        </w:rPr>
        <w:t>How DME usage in year prior is an indicator of current vulnerability? Are there any previous studies assessed the proportion of patients who stopped DME usage within one-year of usage initiation?</w:t>
      </w:r>
    </w:p>
    <w:p w14:paraId="158BA1A0" w14:textId="4FEB6BC5" w:rsidR="00450872" w:rsidRPr="006F5EC5" w:rsidRDefault="00450872" w:rsidP="006F5EC5">
      <w:pPr>
        <w:rPr>
          <w:rFonts w:cstheme="minorHAnsi"/>
        </w:rPr>
      </w:pPr>
    </w:p>
    <w:p w14:paraId="570EF21E" w14:textId="489BA1AB" w:rsidR="00450872" w:rsidRDefault="00450872" w:rsidP="006F5EC5">
      <w:pPr>
        <w:rPr>
          <w:rFonts w:cstheme="minorHAnsi"/>
          <w:color w:val="4472C4" w:themeColor="accent1"/>
        </w:rPr>
      </w:pPr>
      <w:r w:rsidRPr="006F5EC5">
        <w:rPr>
          <w:rFonts w:cstheme="minorHAnsi"/>
          <w:color w:val="4472C4" w:themeColor="accent1"/>
        </w:rPr>
        <w:t xml:space="preserve">We describe here why DME users may be vulnerable – in short, because they are more likely to have health conditions that may be exacerbated by wildfire exposure, may have less mobility than people who don’t use DME, and may be older than people who don’t use DME (a risk factor in itself). </w:t>
      </w:r>
    </w:p>
    <w:p w14:paraId="1595FB62" w14:textId="77777777" w:rsidR="006F5EC5" w:rsidRPr="006F5EC5" w:rsidRDefault="006F5EC5" w:rsidP="006F5EC5">
      <w:pPr>
        <w:rPr>
          <w:rFonts w:cstheme="minorHAnsi"/>
          <w:color w:val="4472C4" w:themeColor="accent1"/>
        </w:rPr>
      </w:pPr>
    </w:p>
    <w:p w14:paraId="736B4701" w14:textId="175C8454"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People who use durable medical equipment may be particularly vulnerable to both wildfire PM</w:t>
      </w:r>
      <w:r w:rsidRPr="006F5EC5">
        <w:rPr>
          <w:rFonts w:cstheme="minorHAnsi"/>
          <w:i/>
          <w:iCs/>
          <w:color w:val="4472C4" w:themeColor="accent1"/>
          <w:vertAlign w:val="subscript"/>
        </w:rPr>
        <w:t>2.5</w:t>
      </w:r>
      <w:r w:rsidRPr="006F5EC5">
        <w:rPr>
          <w:rFonts w:cstheme="minorHAnsi"/>
          <w:i/>
          <w:iCs/>
          <w:color w:val="4472C4" w:themeColor="accent1"/>
        </w:rPr>
        <w:t xml:space="preserve"> exposure and stress from wildfire proximity or evacuation. DME use is common among older adults and is associated with respiratory illness and disabilities.</w:t>
      </w:r>
      <w:r w:rsidRPr="006F5EC5">
        <w:rPr>
          <w:rFonts w:cstheme="minorHAnsi"/>
          <w:i/>
          <w:iCs/>
          <w:color w:val="4472C4" w:themeColor="accent1"/>
          <w:vertAlign w:val="superscript"/>
        </w:rPr>
        <w:t>29</w:t>
      </w:r>
      <w:r w:rsidRPr="006F5EC5">
        <w:rPr>
          <w:rFonts w:cstheme="minorHAnsi"/>
          <w:i/>
          <w:iCs/>
          <w:color w:val="4472C4" w:themeColor="accent1"/>
        </w:rPr>
        <w:t xml:space="preserve"> A prior study among Kaiser Permanente Southern California (KPSC) members found increasing prevalence of DME rentals from 2008-2018 and the highest prevalence of use among older adults.</w:t>
      </w:r>
      <w:r w:rsidRPr="006F5EC5">
        <w:rPr>
          <w:rFonts w:cstheme="minorHAnsi"/>
          <w:i/>
          <w:iCs/>
          <w:color w:val="4472C4" w:themeColor="accent1"/>
          <w:vertAlign w:val="superscript"/>
        </w:rPr>
        <w:t>30</w:t>
      </w:r>
      <w:r w:rsidRPr="006F5EC5">
        <w:rPr>
          <w:rFonts w:cstheme="minorHAnsi"/>
          <w:i/>
          <w:iCs/>
          <w:color w:val="4472C4" w:themeColor="accent1"/>
        </w:rPr>
        <w:t xml:space="preserve"> DME types included bilevel positive airway pressure (BiPAP) machines, enteral feeding machines, infusion pumps, oxygen equipment, suction pumps, ventilators, and wheelchairs.</w:t>
      </w:r>
      <w:r w:rsidRPr="006F5EC5">
        <w:rPr>
          <w:rFonts w:cstheme="minorHAnsi"/>
          <w:i/>
          <w:iCs/>
          <w:color w:val="4472C4" w:themeColor="accent1"/>
          <w:vertAlign w:val="superscript"/>
        </w:rPr>
        <w:t>30</w:t>
      </w:r>
    </w:p>
    <w:p w14:paraId="534D5272" w14:textId="77777777" w:rsidR="006F5EC5" w:rsidRPr="006F5EC5" w:rsidRDefault="006F5EC5" w:rsidP="006F5EC5">
      <w:pPr>
        <w:pStyle w:val="BodyText"/>
        <w:spacing w:before="0" w:after="0"/>
        <w:rPr>
          <w:rFonts w:cstheme="minorHAnsi"/>
          <w:i/>
          <w:iCs/>
          <w:color w:val="4472C4" w:themeColor="accent1"/>
        </w:rPr>
      </w:pPr>
    </w:p>
    <w:p w14:paraId="758FF6F5" w14:textId="3E1F0D40"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This group may face unique challenges during wildfire events. Prior studies have found elevated effect estimates between wildfire smoke exposure and respiratory and cardiovascular disease outcomes among older adults compared to younger populations.</w:t>
      </w:r>
      <w:r w:rsidRPr="006F5EC5">
        <w:rPr>
          <w:rFonts w:cstheme="minorHAnsi"/>
          <w:i/>
          <w:iCs/>
          <w:color w:val="4472C4" w:themeColor="accent1"/>
          <w:vertAlign w:val="superscript"/>
        </w:rPr>
        <w:t>16,31</w:t>
      </w:r>
      <w:r w:rsidRPr="006F5EC5">
        <w:rPr>
          <w:rFonts w:cstheme="minorHAnsi"/>
          <w:i/>
          <w:iCs/>
          <w:color w:val="4472C4" w:themeColor="accent1"/>
        </w:rPr>
        <w:t xml:space="preserve"> Further, people using DME </w:t>
      </w:r>
      <w:r w:rsidRPr="006F5EC5">
        <w:rPr>
          <w:rFonts w:cstheme="minorHAnsi"/>
          <w:i/>
          <w:iCs/>
          <w:color w:val="4472C4" w:themeColor="accent1"/>
        </w:rPr>
        <w:lastRenderedPageBreak/>
        <w:t>may have co-occurring medical conditions such as cardiovascular disease that make them more vulnerable to both the effects of wildfire PM</w:t>
      </w:r>
      <w:r w:rsidRPr="006F5EC5">
        <w:rPr>
          <w:rFonts w:cstheme="minorHAnsi"/>
          <w:i/>
          <w:iCs/>
          <w:color w:val="4472C4" w:themeColor="accent1"/>
          <w:vertAlign w:val="subscript"/>
        </w:rPr>
        <w:t>2.5</w:t>
      </w:r>
      <w:r w:rsidRPr="006F5EC5">
        <w:rPr>
          <w:rFonts w:cstheme="minorHAnsi"/>
          <w:i/>
          <w:iCs/>
          <w:color w:val="4472C4" w:themeColor="accent1"/>
        </w:rPr>
        <w:t xml:space="preserve"> and wildfire-related stressors beyond wildfire smoke (e.g., threatened or actual evacuation). Limited mobility or need for electricity access may result in increased difficulty evacuating disaster zones.</w:t>
      </w:r>
      <w:r w:rsidRPr="006F5EC5">
        <w:rPr>
          <w:rFonts w:cstheme="minorHAnsi"/>
          <w:i/>
          <w:iCs/>
          <w:color w:val="4472C4" w:themeColor="accent1"/>
          <w:vertAlign w:val="superscript"/>
        </w:rPr>
        <w:t>30,32</w:t>
      </w:r>
    </w:p>
    <w:p w14:paraId="484C200C" w14:textId="77777777" w:rsidR="006F5EC5" w:rsidRPr="006F5EC5" w:rsidRDefault="006F5EC5" w:rsidP="006F5EC5">
      <w:pPr>
        <w:pStyle w:val="BodyText"/>
        <w:spacing w:before="0" w:after="0"/>
        <w:rPr>
          <w:rFonts w:cstheme="minorHAnsi"/>
          <w:i/>
          <w:iCs/>
          <w:color w:val="4472C4" w:themeColor="accent1"/>
        </w:rPr>
      </w:pPr>
    </w:p>
    <w:p w14:paraId="2F02101D" w14:textId="4010D701" w:rsidR="00450872" w:rsidRDefault="00450872" w:rsidP="006F5EC5">
      <w:pPr>
        <w:pStyle w:val="BodyText"/>
        <w:spacing w:before="0" w:after="0"/>
        <w:rPr>
          <w:rFonts w:cstheme="minorHAnsi"/>
          <w:i/>
          <w:iCs/>
          <w:color w:val="4472C4" w:themeColor="accent1"/>
        </w:rPr>
      </w:pPr>
      <w:r w:rsidRPr="006F5EC5">
        <w:rPr>
          <w:rFonts w:cstheme="minorHAnsi"/>
          <w:i/>
          <w:iCs/>
          <w:color w:val="4472C4" w:themeColor="accent1"/>
        </w:rPr>
        <w:t>Page 2 of main text, in “Introduction”.</w:t>
      </w:r>
    </w:p>
    <w:p w14:paraId="61150AB7" w14:textId="77777777" w:rsidR="006F5EC5" w:rsidRPr="006F5EC5" w:rsidRDefault="006F5EC5" w:rsidP="006F5EC5">
      <w:pPr>
        <w:pStyle w:val="BodyText"/>
        <w:spacing w:before="0" w:after="0"/>
        <w:rPr>
          <w:rFonts w:cstheme="minorHAnsi"/>
          <w:i/>
          <w:iCs/>
          <w:color w:val="4472C4" w:themeColor="accent1"/>
        </w:rPr>
      </w:pPr>
    </w:p>
    <w:p w14:paraId="159239D6" w14:textId="2279B14C" w:rsidR="00450872" w:rsidRPr="006F5EC5" w:rsidRDefault="00450872" w:rsidP="006F5EC5">
      <w:pPr>
        <w:rPr>
          <w:rFonts w:cstheme="minorHAnsi"/>
          <w:color w:val="4472C4" w:themeColor="accent1"/>
        </w:rPr>
      </w:pPr>
      <w:r w:rsidRPr="006F5EC5">
        <w:rPr>
          <w:rFonts w:cstheme="minorHAnsi"/>
          <w:color w:val="4472C4" w:themeColor="accent1"/>
        </w:rPr>
        <w:t>Casey et al</w:t>
      </w:r>
      <w:r w:rsidRPr="006F5EC5">
        <w:rPr>
          <w:rFonts w:cstheme="minorHAnsi"/>
          <w:color w:val="4472C4" w:themeColor="accent1"/>
        </w:rPr>
        <w:t>.,</w:t>
      </w:r>
      <w:r w:rsidRPr="006F5EC5">
        <w:rPr>
          <w:rFonts w:cstheme="minorHAnsi"/>
          <w:color w:val="4472C4" w:themeColor="accent1"/>
        </w:rPr>
        <w:t xml:space="preserve"> 2021</w:t>
      </w:r>
      <w:r w:rsidRPr="006F5EC5">
        <w:rPr>
          <w:rFonts w:cstheme="minorHAnsi"/>
          <w:color w:val="4472C4" w:themeColor="accent1"/>
        </w:rPr>
        <w:t xml:space="preserve"> studied the DME population, and found that t</w:t>
      </w:r>
      <w:r w:rsidRPr="006F5EC5">
        <w:rPr>
          <w:rFonts w:cstheme="minorHAnsi"/>
          <w:color w:val="4472C4" w:themeColor="accent1"/>
        </w:rPr>
        <w:t xml:space="preserve">he average length of DME rental in the population from which our study population was drawn was a year (Casey et al 2021). </w:t>
      </w:r>
      <w:r w:rsidRPr="006F5EC5">
        <w:rPr>
          <w:rFonts w:cstheme="minorHAnsi"/>
          <w:color w:val="4472C4" w:themeColor="accent1"/>
        </w:rPr>
        <w:t xml:space="preserve"> </w:t>
      </w:r>
      <w:r w:rsidRPr="006F5EC5">
        <w:rPr>
          <w:rFonts w:cstheme="minorHAnsi"/>
          <w:color w:val="4472C4" w:themeColor="accent1"/>
        </w:rPr>
        <w:t xml:space="preserve">We aren’t sure that people were renting DME at the time of their healthcare visit, but we are using DME rental as a proxy for potential vulnerability, and we therefore think that even if someone wasn’t using DME at the time of exposure, we would still be capturing people who are potentially vulnerable. </w:t>
      </w:r>
    </w:p>
    <w:p w14:paraId="319384D4" w14:textId="6103EB2C" w:rsidR="007A0234" w:rsidRPr="006F5EC5" w:rsidRDefault="007A0234" w:rsidP="006F5EC5">
      <w:pPr>
        <w:rPr>
          <w:rFonts w:cstheme="minorHAnsi"/>
          <w:color w:val="4472C4" w:themeColor="accent1"/>
        </w:rPr>
      </w:pPr>
    </w:p>
    <w:p w14:paraId="3AD4658E" w14:textId="585869AB" w:rsidR="00F1392E" w:rsidRPr="006F5EC5" w:rsidRDefault="007A0234" w:rsidP="006F5EC5">
      <w:pPr>
        <w:rPr>
          <w:rFonts w:cstheme="minorHAnsi"/>
          <w:color w:val="4472C4" w:themeColor="accent1"/>
        </w:rPr>
      </w:pPr>
      <w:r w:rsidRPr="006F5EC5">
        <w:rPr>
          <w:rFonts w:cstheme="minorHAnsi"/>
          <w:color w:val="4472C4" w:themeColor="accent1"/>
        </w:rPr>
        <w:t>To summarize, w</w:t>
      </w:r>
      <w:r w:rsidR="00F1392E" w:rsidRPr="006F5EC5">
        <w:rPr>
          <w:rFonts w:cstheme="minorHAnsi"/>
          <w:color w:val="4472C4" w:themeColor="accent1"/>
        </w:rPr>
        <w:t xml:space="preserve">e selected this population because we anticipate that people using DME are more vulnerable to wildfire exposures than </w:t>
      </w:r>
      <w:r w:rsidR="00A41C6B" w:rsidRPr="006F5EC5">
        <w:rPr>
          <w:rFonts w:cstheme="minorHAnsi"/>
          <w:color w:val="4472C4" w:themeColor="accent1"/>
        </w:rPr>
        <w:t>people who don’t use DME</w:t>
      </w:r>
      <w:r w:rsidR="00F1392E" w:rsidRPr="006F5EC5">
        <w:rPr>
          <w:rFonts w:cstheme="minorHAnsi"/>
          <w:color w:val="4472C4" w:themeColor="accent1"/>
        </w:rPr>
        <w:t xml:space="preserve">. </w:t>
      </w:r>
      <w:r w:rsidR="007C6A63" w:rsidRPr="006F5EC5">
        <w:rPr>
          <w:rFonts w:cstheme="minorHAnsi"/>
          <w:color w:val="4472C4" w:themeColor="accent1"/>
        </w:rPr>
        <w:t xml:space="preserve">Our research question was focused on </w:t>
      </w:r>
      <w:r w:rsidR="00F1392E" w:rsidRPr="006F5EC5">
        <w:rPr>
          <w:rFonts w:cstheme="minorHAnsi"/>
          <w:color w:val="4472C4" w:themeColor="accent1"/>
        </w:rPr>
        <w:t>healthcare visits made by DME users</w:t>
      </w:r>
      <w:r w:rsidR="007C6A63" w:rsidRPr="006F5EC5">
        <w:rPr>
          <w:rFonts w:cstheme="minorHAnsi"/>
          <w:color w:val="4472C4" w:themeColor="accent1"/>
        </w:rPr>
        <w:t>, regardless of whether visits were caused by or associated with DME use.</w:t>
      </w:r>
      <w:r w:rsidR="00F1392E" w:rsidRPr="006F5EC5">
        <w:rPr>
          <w:rFonts w:cstheme="minorHAnsi"/>
          <w:color w:val="4472C4" w:themeColor="accent1"/>
        </w:rPr>
        <w:t xml:space="preserve"> </w:t>
      </w:r>
      <w:r w:rsidR="007C6A63" w:rsidRPr="006F5EC5">
        <w:rPr>
          <w:rFonts w:cstheme="minorHAnsi"/>
          <w:color w:val="4472C4" w:themeColor="accent1"/>
        </w:rPr>
        <w:t>We</w:t>
      </w:r>
      <w:r w:rsidR="00F1392E" w:rsidRPr="006F5EC5">
        <w:rPr>
          <w:rFonts w:cstheme="minorHAnsi"/>
          <w:color w:val="4472C4" w:themeColor="accent1"/>
        </w:rPr>
        <w:t xml:space="preserve"> hypothesize that </w:t>
      </w:r>
      <w:r w:rsidR="007C6A63" w:rsidRPr="006F5EC5">
        <w:rPr>
          <w:rFonts w:cstheme="minorHAnsi"/>
          <w:color w:val="4472C4" w:themeColor="accent1"/>
        </w:rPr>
        <w:t xml:space="preserve">recent </w:t>
      </w:r>
      <w:r w:rsidR="00F1392E" w:rsidRPr="006F5EC5">
        <w:rPr>
          <w:rFonts w:cstheme="minorHAnsi"/>
          <w:color w:val="4472C4" w:themeColor="accent1"/>
        </w:rPr>
        <w:t xml:space="preserve">DME </w:t>
      </w:r>
      <w:r w:rsidR="007C6A63" w:rsidRPr="006F5EC5">
        <w:rPr>
          <w:rFonts w:cstheme="minorHAnsi"/>
          <w:color w:val="4472C4" w:themeColor="accent1"/>
        </w:rPr>
        <w:t xml:space="preserve">use </w:t>
      </w:r>
      <w:r w:rsidR="00F1392E" w:rsidRPr="006F5EC5">
        <w:rPr>
          <w:rFonts w:cstheme="minorHAnsi"/>
          <w:color w:val="4472C4" w:themeColor="accent1"/>
        </w:rPr>
        <w:t xml:space="preserve">may be an indicator of social and medical </w:t>
      </w:r>
      <w:r w:rsidR="00A85DE0" w:rsidRPr="006F5EC5">
        <w:rPr>
          <w:rFonts w:cstheme="minorHAnsi"/>
          <w:color w:val="4472C4" w:themeColor="accent1"/>
        </w:rPr>
        <w:t>vulnerability</w:t>
      </w:r>
      <w:r w:rsidR="00F1392E" w:rsidRPr="006F5EC5">
        <w:rPr>
          <w:rFonts w:cstheme="minorHAnsi"/>
          <w:color w:val="4472C4" w:themeColor="accent1"/>
        </w:rPr>
        <w:t xml:space="preserve">. We think </w:t>
      </w:r>
      <w:r w:rsidR="00B055DF" w:rsidRPr="006F5EC5">
        <w:rPr>
          <w:rFonts w:cstheme="minorHAnsi"/>
          <w:color w:val="4472C4" w:themeColor="accent1"/>
        </w:rPr>
        <w:t>DME may indicate vulnerability</w:t>
      </w:r>
      <w:r w:rsidR="00F1392E" w:rsidRPr="006F5EC5">
        <w:rPr>
          <w:rFonts w:cstheme="minorHAnsi"/>
          <w:color w:val="4472C4" w:themeColor="accent1"/>
        </w:rPr>
        <w:t xml:space="preserve"> because DME is usually rented to</w:t>
      </w:r>
      <w:r w:rsidR="000C577C" w:rsidRPr="006F5EC5">
        <w:rPr>
          <w:rFonts w:cstheme="minorHAnsi"/>
          <w:color w:val="4472C4" w:themeColor="accent1"/>
        </w:rPr>
        <w:t xml:space="preserve"> address a disability or medical issue</w:t>
      </w:r>
      <w:r w:rsidR="00410AA4" w:rsidRPr="006F5EC5">
        <w:rPr>
          <w:rFonts w:cstheme="minorHAnsi"/>
          <w:color w:val="4472C4" w:themeColor="accent1"/>
        </w:rPr>
        <w:t xml:space="preserve"> and is associated with some other </w:t>
      </w:r>
      <w:r w:rsidR="006B7E65" w:rsidRPr="006F5EC5">
        <w:rPr>
          <w:rFonts w:cstheme="minorHAnsi"/>
          <w:color w:val="4472C4" w:themeColor="accent1"/>
        </w:rPr>
        <w:t>indicators of social and medical vulnerability,</w:t>
      </w:r>
      <w:r w:rsidR="00410AA4" w:rsidRPr="006F5EC5">
        <w:rPr>
          <w:rFonts w:cstheme="minorHAnsi"/>
          <w:color w:val="4472C4" w:themeColor="accent1"/>
        </w:rPr>
        <w:t xml:space="preserve"> such as older age and Medicaid insurance</w:t>
      </w:r>
      <w:r w:rsidR="000C577C" w:rsidRPr="006F5EC5">
        <w:rPr>
          <w:rFonts w:cstheme="minorHAnsi"/>
          <w:color w:val="4472C4" w:themeColor="accent1"/>
        </w:rPr>
        <w:t xml:space="preserve"> (Casey et al, 2021).</w:t>
      </w:r>
    </w:p>
    <w:p w14:paraId="75FFD407" w14:textId="25C61BD6" w:rsidR="000C577C" w:rsidRPr="00AF7227" w:rsidRDefault="000C577C" w:rsidP="006F5EC5">
      <w:pPr>
        <w:rPr>
          <w:rFonts w:cstheme="minorHAnsi"/>
          <w:color w:val="4472C4" w:themeColor="accent1"/>
        </w:rPr>
      </w:pPr>
    </w:p>
    <w:p w14:paraId="686F03A8" w14:textId="310A6912" w:rsidR="00422D68" w:rsidRPr="00AF7227" w:rsidRDefault="00C53ED5" w:rsidP="006F5EC5">
      <w:pPr>
        <w:rPr>
          <w:rFonts w:cstheme="minorHAnsi"/>
          <w:color w:val="4472C4" w:themeColor="accent1"/>
        </w:rPr>
      </w:pPr>
      <w:r w:rsidRPr="00AF7227">
        <w:rPr>
          <w:rFonts w:cstheme="minorHAnsi"/>
          <w:color w:val="4472C4" w:themeColor="accent1"/>
        </w:rPr>
        <w:t xml:space="preserve">We also added information regarding DME use at the time of the exposure to the limitations section: </w:t>
      </w:r>
      <w:r w:rsidR="00AF7227" w:rsidRPr="00AF7227">
        <w:rPr>
          <w:rFonts w:cstheme="minorHAnsi"/>
          <w:i/>
          <w:iCs/>
          <w:color w:val="4472C4" w:themeColor="accent1"/>
        </w:rPr>
        <w:t>“</w:t>
      </w:r>
      <w:r w:rsidR="00AF7227" w:rsidRPr="00AF7227">
        <w:rPr>
          <w:i/>
          <w:iCs/>
          <w:color w:val="4472C4" w:themeColor="accent1"/>
        </w:rPr>
        <w:t>First, we only had access to data on visits to Kaiser Permanente clinics and hospitals made by Kaiser members who rented DME in the year prior to October 29, 2019, which we used as an indicator of vulnerability.</w:t>
      </w:r>
      <w:r w:rsidR="00AF7227" w:rsidRPr="00AF7227">
        <w:rPr>
          <w:i/>
          <w:iCs/>
          <w:color w:val="4472C4" w:themeColor="accent1"/>
        </w:rPr>
        <w:t>”</w:t>
      </w:r>
    </w:p>
    <w:p w14:paraId="033F6B36" w14:textId="6850E946" w:rsidR="003D157F" w:rsidRDefault="003D157F" w:rsidP="006F5EC5">
      <w:pPr>
        <w:rPr>
          <w:rFonts w:cstheme="minorHAnsi"/>
        </w:rPr>
      </w:pPr>
    </w:p>
    <w:p w14:paraId="031200D8" w14:textId="57695ACE" w:rsidR="00501ADE" w:rsidRPr="008F4CDC" w:rsidRDefault="00501ADE" w:rsidP="006F5EC5">
      <w:pPr>
        <w:rPr>
          <w:rFonts w:cstheme="minorHAnsi"/>
          <w:i/>
          <w:iCs/>
          <w:color w:val="4472C4" w:themeColor="accent1"/>
        </w:rPr>
      </w:pPr>
      <w:r w:rsidRPr="008F4CDC">
        <w:rPr>
          <w:rFonts w:cstheme="minorHAnsi"/>
          <w:i/>
          <w:iCs/>
          <w:color w:val="4472C4" w:themeColor="accent1"/>
        </w:rPr>
        <w:t xml:space="preserve">Discussion, page 9. </w:t>
      </w:r>
    </w:p>
    <w:p w14:paraId="7FCD7F47" w14:textId="77777777" w:rsidR="008F4CDC" w:rsidRPr="006F5EC5" w:rsidRDefault="008F4CDC" w:rsidP="006F5EC5">
      <w:pPr>
        <w:rPr>
          <w:rFonts w:cstheme="minorHAnsi"/>
        </w:rPr>
      </w:pPr>
    </w:p>
    <w:p w14:paraId="211B9E28" w14:textId="2A312AC9" w:rsidR="003D157F" w:rsidRPr="006F5EC5" w:rsidRDefault="003D157F" w:rsidP="006F5EC5">
      <w:pPr>
        <w:pStyle w:val="ListParagraph"/>
        <w:numPr>
          <w:ilvl w:val="0"/>
          <w:numId w:val="1"/>
        </w:numPr>
        <w:rPr>
          <w:rFonts w:cstheme="minorHAnsi"/>
        </w:rPr>
      </w:pPr>
      <w:r w:rsidRPr="006F5EC5">
        <w:rPr>
          <w:rFonts w:cstheme="minorHAnsi"/>
        </w:rPr>
        <w:t xml:space="preserve">The quality of the wildfire PM2.5 is not guaranteed with a published peer-reviewed manuscript. Could the author </w:t>
      </w:r>
      <w:proofErr w:type="gramStart"/>
      <w:r w:rsidRPr="006F5EC5">
        <w:rPr>
          <w:rFonts w:cstheme="minorHAnsi"/>
        </w:rPr>
        <w:t>provides</w:t>
      </w:r>
      <w:proofErr w:type="gramEnd"/>
      <w:r w:rsidRPr="006F5EC5">
        <w:rPr>
          <w:rFonts w:cstheme="minorHAnsi"/>
        </w:rPr>
        <w:t xml:space="preserve"> more information to assure the quality of their wildfire PM2.5 estimates which is the key to avoid exposure misclassification.</w:t>
      </w:r>
    </w:p>
    <w:p w14:paraId="7EF779C7" w14:textId="77777777" w:rsidR="002C25BF" w:rsidRPr="006F5EC5" w:rsidRDefault="002C25BF" w:rsidP="006F5EC5">
      <w:pPr>
        <w:rPr>
          <w:rFonts w:cstheme="minorHAnsi"/>
        </w:rPr>
      </w:pPr>
    </w:p>
    <w:p w14:paraId="3E747BAE" w14:textId="0D91CC13" w:rsidR="00CB35BD" w:rsidRPr="006F5EC5" w:rsidRDefault="00CD2319" w:rsidP="006F5EC5">
      <w:pPr>
        <w:rPr>
          <w:rFonts w:cstheme="minorHAnsi"/>
          <w:color w:val="4472C4" w:themeColor="accent1"/>
        </w:rPr>
      </w:pPr>
      <w:r w:rsidRPr="006F5EC5">
        <w:rPr>
          <w:rFonts w:cstheme="minorHAnsi"/>
          <w:color w:val="4472C4" w:themeColor="accent1"/>
        </w:rPr>
        <w:t xml:space="preserve">As requested by the reviewer, we included the following information regarding </w:t>
      </w:r>
      <w:r w:rsidR="00276B32" w:rsidRPr="006F5EC5">
        <w:rPr>
          <w:rFonts w:cstheme="minorHAnsi"/>
          <w:color w:val="4472C4" w:themeColor="accent1"/>
        </w:rPr>
        <w:t>the performance</w:t>
      </w:r>
      <w:r w:rsidRPr="006F5EC5">
        <w:rPr>
          <w:rFonts w:cstheme="minorHAnsi"/>
          <w:color w:val="4472C4" w:themeColor="accent1"/>
        </w:rPr>
        <w:t xml:space="preserve"> of the wildfire smoke PM2.5</w:t>
      </w:r>
      <w:r w:rsidR="00276B32" w:rsidRPr="006F5EC5">
        <w:rPr>
          <w:rFonts w:cstheme="minorHAnsi"/>
          <w:color w:val="4472C4" w:themeColor="accent1"/>
        </w:rPr>
        <w:t xml:space="preserve"> prediction</w:t>
      </w:r>
      <w:r w:rsidRPr="006F5EC5">
        <w:rPr>
          <w:rFonts w:cstheme="minorHAnsi"/>
          <w:color w:val="4472C4" w:themeColor="accent1"/>
        </w:rPr>
        <w:t xml:space="preserve">, to the </w:t>
      </w:r>
      <w:r w:rsidR="00CB35BD" w:rsidRPr="006F5EC5">
        <w:rPr>
          <w:rFonts w:cstheme="minorHAnsi"/>
          <w:color w:val="4472C4" w:themeColor="accent1"/>
        </w:rPr>
        <w:t xml:space="preserve">exposure definition of the </w:t>
      </w:r>
      <w:r w:rsidRPr="006F5EC5">
        <w:rPr>
          <w:rFonts w:cstheme="minorHAnsi"/>
          <w:color w:val="4472C4" w:themeColor="accent1"/>
        </w:rPr>
        <w:t>methods section:</w:t>
      </w:r>
      <w:r w:rsidR="00F4685E" w:rsidRPr="006F5EC5">
        <w:rPr>
          <w:rFonts w:cstheme="minorHAnsi"/>
          <w:color w:val="4472C4" w:themeColor="accent1"/>
        </w:rPr>
        <w:t xml:space="preserve"> </w:t>
      </w:r>
      <w:r w:rsidR="00D7029E" w:rsidRPr="006F5EC5">
        <w:rPr>
          <w:rFonts w:cstheme="minorHAnsi"/>
          <w:color w:val="4472C4" w:themeColor="accent1"/>
        </w:rPr>
        <w:t>“</w:t>
      </w:r>
      <w:r w:rsidR="00D7029E" w:rsidRPr="006F5EC5">
        <w:rPr>
          <w:rFonts w:cstheme="minorHAnsi"/>
          <w:i/>
          <w:iCs/>
          <w:color w:val="4472C4" w:themeColor="accent1"/>
        </w:rPr>
        <w:t>This ensemble model achieved high accuracy with R</w:t>
      </w:r>
      <w:r w:rsidR="00D7029E" w:rsidRPr="006F5EC5">
        <w:rPr>
          <w:rFonts w:cstheme="minorHAnsi"/>
          <w:i/>
          <w:iCs/>
          <w:color w:val="4472C4" w:themeColor="accent1"/>
          <w:vertAlign w:val="superscript"/>
        </w:rPr>
        <w:t>2</w:t>
      </w:r>
      <w:r w:rsidR="00D7029E" w:rsidRPr="006F5EC5">
        <w:rPr>
          <w:rFonts w:cstheme="minorHAnsi"/>
          <w:i/>
          <w:iCs/>
          <w:color w:val="4472C4" w:themeColor="accent1"/>
        </w:rPr>
        <w:t xml:space="preserve"> of 0.86 and RMSE of 3.48 (see details in Aguilera et al.)</w:t>
      </w:r>
      <w:r w:rsidR="00D7029E" w:rsidRPr="006F5EC5">
        <w:rPr>
          <w:rFonts w:cstheme="minorHAnsi"/>
          <w:color w:val="4472C4" w:themeColor="accent1"/>
        </w:rPr>
        <w:t xml:space="preserve">.” </w:t>
      </w:r>
    </w:p>
    <w:p w14:paraId="28B6BA23" w14:textId="77777777" w:rsidR="002C5AB7" w:rsidRPr="006F5EC5" w:rsidRDefault="002C5AB7" w:rsidP="006F5EC5">
      <w:pPr>
        <w:rPr>
          <w:rFonts w:cstheme="minorHAnsi"/>
        </w:rPr>
      </w:pPr>
    </w:p>
    <w:p w14:paraId="3B8F2412" w14:textId="2C3B4210" w:rsidR="003D157F" w:rsidRPr="006F5EC5" w:rsidRDefault="003D157F" w:rsidP="006F5EC5">
      <w:pPr>
        <w:pStyle w:val="ListParagraph"/>
        <w:numPr>
          <w:ilvl w:val="0"/>
          <w:numId w:val="1"/>
        </w:numPr>
        <w:rPr>
          <w:rFonts w:cstheme="minorHAnsi"/>
        </w:rPr>
      </w:pPr>
      <w:r w:rsidRPr="006F5EC5">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F5EC5" w:rsidRDefault="0034515A" w:rsidP="006F5EC5">
      <w:pPr>
        <w:rPr>
          <w:rFonts w:cstheme="minorHAnsi"/>
        </w:rPr>
      </w:pPr>
    </w:p>
    <w:p w14:paraId="2E39552C" w14:textId="538B0F1F" w:rsidR="00DF2F94" w:rsidRPr="006F5EC5" w:rsidRDefault="007076E9" w:rsidP="006F5EC5">
      <w:pPr>
        <w:rPr>
          <w:rFonts w:cstheme="minorHAnsi"/>
          <w:color w:val="4472C4" w:themeColor="accent1"/>
        </w:rPr>
      </w:pPr>
      <w:r w:rsidRPr="006F5EC5">
        <w:rPr>
          <w:rFonts w:cstheme="minorHAnsi"/>
          <w:color w:val="4472C4" w:themeColor="accent1"/>
        </w:rPr>
        <w:lastRenderedPageBreak/>
        <w:t>All California wildfire</w:t>
      </w:r>
      <w:r w:rsidR="0034515A" w:rsidRPr="006F5EC5">
        <w:rPr>
          <w:rFonts w:cstheme="minorHAnsi"/>
          <w:color w:val="4472C4" w:themeColor="accent1"/>
        </w:rPr>
        <w:t xml:space="preserve"> activity is logged by CALFIRE in their database</w:t>
      </w:r>
      <w:r w:rsidR="00B713BE" w:rsidRPr="006F5EC5">
        <w:rPr>
          <w:rFonts w:cstheme="minorHAnsi"/>
          <w:color w:val="4472C4" w:themeColor="accent1"/>
        </w:rPr>
        <w:t>,</w:t>
      </w:r>
      <w:r w:rsidR="0034515A" w:rsidRPr="006F5EC5">
        <w:rPr>
          <w:rFonts w:cstheme="minorHAnsi"/>
          <w:color w:val="4472C4" w:themeColor="accent1"/>
        </w:rPr>
        <w:t xml:space="preserve"> where they </w:t>
      </w:r>
      <w:r w:rsidR="00A7485C" w:rsidRPr="006F5EC5">
        <w:rPr>
          <w:rFonts w:cstheme="minorHAnsi"/>
          <w:color w:val="4472C4" w:themeColor="accent1"/>
        </w:rPr>
        <w:t xml:space="preserve">create and </w:t>
      </w:r>
      <w:r w:rsidR="00B32EA3" w:rsidRPr="006F5EC5">
        <w:rPr>
          <w:rFonts w:cstheme="minorHAnsi"/>
          <w:color w:val="4472C4" w:themeColor="accent1"/>
        </w:rPr>
        <w:t xml:space="preserve">update </w:t>
      </w:r>
      <w:r w:rsidR="00DF2F94" w:rsidRPr="006F5EC5">
        <w:rPr>
          <w:rFonts w:cstheme="minorHAnsi"/>
          <w:color w:val="4472C4" w:themeColor="accent1"/>
        </w:rPr>
        <w:t xml:space="preserve">geographic </w:t>
      </w:r>
      <w:r w:rsidR="00A7485C" w:rsidRPr="006F5EC5">
        <w:rPr>
          <w:rFonts w:cstheme="minorHAnsi"/>
          <w:color w:val="4472C4" w:themeColor="accent1"/>
        </w:rPr>
        <w:t xml:space="preserve">fire </w:t>
      </w:r>
      <w:r w:rsidR="00B32EA3" w:rsidRPr="006F5EC5">
        <w:rPr>
          <w:rFonts w:cstheme="minorHAnsi"/>
          <w:color w:val="4472C4" w:themeColor="accent1"/>
        </w:rPr>
        <w:t>perimeter</w:t>
      </w:r>
      <w:r w:rsidR="00A7485C" w:rsidRPr="006F5EC5">
        <w:rPr>
          <w:rFonts w:cstheme="minorHAnsi"/>
          <w:color w:val="4472C4" w:themeColor="accent1"/>
        </w:rPr>
        <w:t xml:space="preserve"> </w:t>
      </w:r>
      <w:r w:rsidR="00DF2F94" w:rsidRPr="006F5EC5">
        <w:rPr>
          <w:rFonts w:cstheme="minorHAnsi"/>
          <w:color w:val="4472C4" w:themeColor="accent1"/>
        </w:rPr>
        <w:t>files. They timestamp these fire perimeters,</w:t>
      </w:r>
      <w:r w:rsidR="00B713BE" w:rsidRPr="006F5EC5">
        <w:rPr>
          <w:rFonts w:cstheme="minorHAnsi"/>
          <w:color w:val="4472C4" w:themeColor="accent1"/>
        </w:rPr>
        <w:t xml:space="preserve"> so there may be several perimeters associated with </w:t>
      </w:r>
      <w:r w:rsidR="003F25BC" w:rsidRPr="006F5EC5">
        <w:rPr>
          <w:rFonts w:cstheme="minorHAnsi"/>
          <w:color w:val="4472C4" w:themeColor="accent1"/>
        </w:rPr>
        <w:t xml:space="preserve">a fire that lasted several weeks. </w:t>
      </w:r>
      <w:r w:rsidR="00DF2F94" w:rsidRPr="006F5EC5">
        <w:rPr>
          <w:rFonts w:cstheme="minorHAnsi"/>
          <w:color w:val="4472C4" w:themeColor="accent1"/>
        </w:rPr>
        <w:t xml:space="preserve">Usually, fires expand and the perimeters get progressively bigger. </w:t>
      </w:r>
    </w:p>
    <w:p w14:paraId="5D4E7FC1" w14:textId="77777777" w:rsidR="00DF2F94" w:rsidRPr="006F5EC5" w:rsidRDefault="00DF2F94" w:rsidP="006F5EC5">
      <w:pPr>
        <w:rPr>
          <w:rFonts w:cstheme="minorHAnsi"/>
          <w:color w:val="4472C4" w:themeColor="accent1"/>
        </w:rPr>
      </w:pPr>
    </w:p>
    <w:p w14:paraId="215ABFBF" w14:textId="7AE33E84" w:rsidR="0034515A" w:rsidRPr="006F5EC5" w:rsidRDefault="003F25BC" w:rsidP="006F5EC5">
      <w:pPr>
        <w:rPr>
          <w:rFonts w:cstheme="minorHAnsi"/>
          <w:color w:val="4472C4" w:themeColor="accent1"/>
        </w:rPr>
      </w:pPr>
      <w:r w:rsidRPr="006F5EC5">
        <w:rPr>
          <w:rFonts w:cstheme="minorHAnsi"/>
          <w:color w:val="4472C4" w:themeColor="accent1"/>
        </w:rPr>
        <w:t xml:space="preserve">However, </w:t>
      </w:r>
      <w:r w:rsidR="00FF58BE" w:rsidRPr="006F5EC5">
        <w:rPr>
          <w:rFonts w:cstheme="minorHAnsi"/>
          <w:color w:val="4472C4" w:themeColor="accent1"/>
        </w:rPr>
        <w:t xml:space="preserve">CALFIRE does not always record a perimeter every day, so there are </w:t>
      </w:r>
      <w:r w:rsidR="00696206" w:rsidRPr="006F5EC5">
        <w:rPr>
          <w:rFonts w:cstheme="minorHAnsi"/>
          <w:color w:val="4472C4" w:themeColor="accent1"/>
        </w:rPr>
        <w:t xml:space="preserve">instances when </w:t>
      </w:r>
      <w:r w:rsidR="00FF58BE" w:rsidRPr="006F5EC5">
        <w:rPr>
          <w:rFonts w:cstheme="minorHAnsi"/>
          <w:color w:val="4472C4" w:themeColor="accent1"/>
        </w:rPr>
        <w:t>no boundaries or only one boundary</w:t>
      </w:r>
      <w:r w:rsidR="00696206" w:rsidRPr="006F5EC5">
        <w:rPr>
          <w:rFonts w:cstheme="minorHAnsi"/>
          <w:color w:val="4472C4" w:themeColor="accent1"/>
        </w:rPr>
        <w:t xml:space="preserve"> is available</w:t>
      </w:r>
      <w:r w:rsidR="00FF58BE" w:rsidRPr="006F5EC5">
        <w:rPr>
          <w:rFonts w:cstheme="minorHAnsi"/>
          <w:color w:val="4472C4" w:themeColor="accent1"/>
        </w:rPr>
        <w:t xml:space="preserve"> for a given fire. There are several recorded boundaries for the </w:t>
      </w:r>
      <w:r w:rsidR="00A7485C" w:rsidRPr="006F5EC5">
        <w:rPr>
          <w:rFonts w:cstheme="minorHAnsi"/>
          <w:color w:val="4472C4" w:themeColor="accent1"/>
        </w:rPr>
        <w:t xml:space="preserve">Getty </w:t>
      </w:r>
      <w:r w:rsidR="00FF58BE" w:rsidRPr="006F5EC5">
        <w:rPr>
          <w:rFonts w:cstheme="minorHAnsi"/>
          <w:color w:val="4472C4" w:themeColor="accent1"/>
        </w:rPr>
        <w:t xml:space="preserve">fire, and one for the </w:t>
      </w:r>
      <w:r w:rsidR="00A7485C" w:rsidRPr="006F5EC5">
        <w:rPr>
          <w:rFonts w:cstheme="minorHAnsi"/>
          <w:color w:val="4472C4" w:themeColor="accent1"/>
        </w:rPr>
        <w:t>Woolsey</w:t>
      </w:r>
      <w:r w:rsidR="00FF58BE" w:rsidRPr="006F5EC5">
        <w:rPr>
          <w:rFonts w:cstheme="minorHAnsi"/>
          <w:color w:val="4472C4" w:themeColor="accent1"/>
        </w:rPr>
        <w:t xml:space="preserve"> fire. We used</w:t>
      </w:r>
      <w:r w:rsidR="00A7485C" w:rsidRPr="006F5EC5">
        <w:rPr>
          <w:rFonts w:cstheme="minorHAnsi"/>
          <w:color w:val="4472C4" w:themeColor="accent1"/>
        </w:rPr>
        <w:t xml:space="preserve"> the last recorded fire perimeters</w:t>
      </w:r>
      <w:r w:rsidR="00773E95" w:rsidRPr="006F5EC5">
        <w:rPr>
          <w:rFonts w:cstheme="minorHAnsi"/>
          <w:color w:val="4472C4" w:themeColor="accent1"/>
        </w:rPr>
        <w:t>, which we called</w:t>
      </w:r>
      <w:r w:rsidR="00A7485C" w:rsidRPr="006F5EC5">
        <w:rPr>
          <w:rFonts w:cstheme="minorHAnsi"/>
          <w:color w:val="4472C4" w:themeColor="accent1"/>
        </w:rPr>
        <w:t xml:space="preserve"> final fire perimeters</w:t>
      </w:r>
      <w:r w:rsidR="00773E95" w:rsidRPr="006F5EC5">
        <w:rPr>
          <w:rFonts w:cstheme="minorHAnsi"/>
          <w:color w:val="4472C4" w:themeColor="accent1"/>
        </w:rPr>
        <w:t>, which</w:t>
      </w:r>
      <w:r w:rsidR="00FF58BE" w:rsidRPr="006F5EC5">
        <w:rPr>
          <w:rFonts w:cstheme="minorHAnsi"/>
          <w:color w:val="4472C4" w:themeColor="accent1"/>
        </w:rPr>
        <w:t xml:space="preserve"> represented the</w:t>
      </w:r>
      <w:r w:rsidR="00A7485C" w:rsidRPr="006F5EC5">
        <w:rPr>
          <w:rFonts w:cstheme="minorHAnsi"/>
          <w:color w:val="4472C4" w:themeColor="accent1"/>
        </w:rPr>
        <w:t xml:space="preserve"> largest</w:t>
      </w:r>
      <w:r w:rsidR="00FF58BE" w:rsidRPr="006F5EC5">
        <w:rPr>
          <w:rFonts w:cstheme="minorHAnsi"/>
          <w:color w:val="4472C4" w:themeColor="accent1"/>
        </w:rPr>
        <w:t xml:space="preserve"> burned area</w:t>
      </w:r>
      <w:r w:rsidR="00A7485C" w:rsidRPr="006F5EC5">
        <w:rPr>
          <w:rFonts w:cstheme="minorHAnsi"/>
          <w:color w:val="4472C4" w:themeColor="accent1"/>
        </w:rPr>
        <w:t xml:space="preserve"> in the CALFIRE dataset. </w:t>
      </w:r>
    </w:p>
    <w:p w14:paraId="5406C380" w14:textId="2286EFD3" w:rsidR="009E465C" w:rsidRPr="006F5EC5" w:rsidRDefault="009E465C" w:rsidP="006F5EC5">
      <w:pPr>
        <w:rPr>
          <w:rFonts w:cstheme="minorHAnsi"/>
          <w:color w:val="4472C4" w:themeColor="accent1"/>
        </w:rPr>
      </w:pPr>
    </w:p>
    <w:p w14:paraId="2DAB41D4" w14:textId="33F8757D" w:rsidR="009E465C" w:rsidRPr="006F5EC5" w:rsidRDefault="009E465C" w:rsidP="006F5EC5">
      <w:pPr>
        <w:rPr>
          <w:rFonts w:cstheme="minorHAnsi"/>
          <w:color w:val="4472C4" w:themeColor="accent1"/>
        </w:rPr>
      </w:pPr>
      <w:r w:rsidRPr="006F5EC5">
        <w:rPr>
          <w:rFonts w:cstheme="minorHAnsi"/>
          <w:color w:val="4472C4" w:themeColor="accent1"/>
        </w:rPr>
        <w:t xml:space="preserve">We have revised the description </w:t>
      </w:r>
      <w:r w:rsidR="00100771" w:rsidRPr="006F5EC5">
        <w:rPr>
          <w:rFonts w:cstheme="minorHAnsi"/>
          <w:color w:val="4472C4" w:themeColor="accent1"/>
        </w:rPr>
        <w:t>to make it clearer:</w:t>
      </w:r>
    </w:p>
    <w:p w14:paraId="5DC00696" w14:textId="0E3F43A8" w:rsidR="00140DC5" w:rsidRPr="006F5EC5" w:rsidRDefault="00140DC5" w:rsidP="006F5EC5">
      <w:pPr>
        <w:rPr>
          <w:rFonts w:cstheme="minorHAnsi"/>
          <w:color w:val="4472C4" w:themeColor="accent1"/>
        </w:rPr>
      </w:pPr>
    </w:p>
    <w:p w14:paraId="750E52A9" w14:textId="77777777" w:rsidR="003C7EF6" w:rsidRPr="006F5EC5" w:rsidRDefault="003C7EF6" w:rsidP="006F5EC5">
      <w:pPr>
        <w:rPr>
          <w:rFonts w:cstheme="minorHAnsi"/>
          <w:i/>
          <w:iCs/>
          <w:color w:val="4472C4" w:themeColor="accent1"/>
        </w:rPr>
      </w:pPr>
      <w:r w:rsidRPr="006F5EC5">
        <w:rPr>
          <w:rFonts w:cstheme="minorHAnsi"/>
          <w:i/>
          <w:iCs/>
          <w:color w:val="4472C4" w:themeColor="accent1"/>
        </w:rPr>
        <w:t>We obtained shapefiles of the total areas burned during the Getty and Woolsey fires from the CALFIRE Fire and Resource Assessment Program.</w:t>
      </w:r>
      <w:r w:rsidRPr="006F5EC5">
        <w:rPr>
          <w:rFonts w:cstheme="minorHAnsi"/>
          <w:i/>
          <w:iCs/>
          <w:color w:val="4472C4" w:themeColor="accent1"/>
          <w:vertAlign w:val="superscript"/>
        </w:rPr>
        <w:t>39</w:t>
      </w:r>
      <w:r w:rsidRPr="006F5EC5">
        <w:rPr>
          <w:rFonts w:cstheme="minorHAnsi"/>
          <w:i/>
          <w:iCs/>
          <w:color w:val="4472C4" w:themeColor="accent1"/>
        </w:rPr>
        <w:t xml:space="preserve"> These perimeters represented the approximately the maximum burned areas of each fire</w:t>
      </w:r>
      <w:r w:rsidRPr="006F5EC5">
        <w:rPr>
          <w:rFonts w:cstheme="minorHAnsi"/>
          <w:i/>
          <w:iCs/>
          <w:color w:val="4472C4" w:themeColor="accent1"/>
          <w:vertAlign w:val="superscript"/>
        </w:rPr>
        <w:t>40</w:t>
      </w:r>
      <w:r w:rsidRPr="006F5EC5">
        <w:rPr>
          <w:rFonts w:cstheme="minorHAnsi"/>
          <w:i/>
          <w:iCs/>
          <w:color w:val="4472C4" w:themeColor="accent1"/>
        </w:rPr>
        <w:t xml:space="preserve"> and we used them to define exposure. We considered ZCTAs exposed if they were within 20km of a final fire perimeter on days that a fire was active. We hypothesized that living within 20km of a fire perimeter could elicit a stress response, similar to effects described in previous studies.</w:t>
      </w:r>
      <w:r w:rsidRPr="006F5EC5">
        <w:rPr>
          <w:rFonts w:cstheme="minorHAnsi"/>
          <w:i/>
          <w:iCs/>
          <w:color w:val="4472C4" w:themeColor="accent1"/>
          <w:vertAlign w:val="superscript"/>
        </w:rPr>
        <w:t>7,8,41</w:t>
      </w:r>
    </w:p>
    <w:p w14:paraId="197C460A" w14:textId="77777777" w:rsidR="003C7EF6" w:rsidRPr="006F5EC5" w:rsidRDefault="003C7EF6" w:rsidP="006F5EC5">
      <w:pPr>
        <w:rPr>
          <w:rFonts w:cstheme="minorHAnsi"/>
          <w:i/>
          <w:iCs/>
          <w:color w:val="4472C4" w:themeColor="accent1"/>
        </w:rPr>
      </w:pPr>
    </w:p>
    <w:p w14:paraId="26FCED36" w14:textId="04966A65" w:rsidR="006A7424" w:rsidRPr="006F5EC5" w:rsidRDefault="00817955" w:rsidP="006F5EC5">
      <w:pPr>
        <w:rPr>
          <w:rFonts w:cstheme="minorHAnsi"/>
          <w:i/>
          <w:iCs/>
          <w:color w:val="4472C4" w:themeColor="accent1"/>
        </w:rPr>
      </w:pPr>
      <w:r w:rsidRPr="006F5EC5">
        <w:rPr>
          <w:rFonts w:cstheme="minorHAnsi"/>
          <w:i/>
          <w:iCs/>
          <w:color w:val="4472C4" w:themeColor="accent1"/>
        </w:rPr>
        <w:t>Page 4 of the main text, under ‘Proximity to wildfire’.</w:t>
      </w:r>
    </w:p>
    <w:p w14:paraId="2AE05397" w14:textId="7AF388AA" w:rsidR="00EF711F" w:rsidRPr="006F5EC5" w:rsidRDefault="00EF711F" w:rsidP="006F5EC5">
      <w:pPr>
        <w:rPr>
          <w:rFonts w:cstheme="minorHAnsi"/>
          <w:i/>
          <w:iCs/>
          <w:color w:val="4472C4" w:themeColor="accent1"/>
        </w:rPr>
      </w:pPr>
    </w:p>
    <w:p w14:paraId="746595DB" w14:textId="28B8144C" w:rsidR="007C0EA5" w:rsidRPr="006F5EC5" w:rsidRDefault="00BA6873" w:rsidP="006F5EC5">
      <w:pPr>
        <w:rPr>
          <w:rFonts w:cstheme="minorHAnsi"/>
          <w:color w:val="4472C4" w:themeColor="accent1"/>
        </w:rPr>
      </w:pPr>
      <w:r w:rsidRPr="006F5EC5">
        <w:rPr>
          <w:rFonts w:cstheme="minorHAnsi"/>
          <w:color w:val="4472C4" w:themeColor="accent1"/>
        </w:rPr>
        <w:t>Per your suggestion in the comment, w</w:t>
      </w:r>
      <w:r w:rsidR="005E76D6" w:rsidRPr="006F5EC5">
        <w:rPr>
          <w:rFonts w:cstheme="minorHAnsi"/>
          <w:color w:val="4472C4" w:themeColor="accent1"/>
        </w:rPr>
        <w:t xml:space="preserve">e performed a sensitivity analysis on the buffer size. </w:t>
      </w:r>
      <w:r w:rsidR="00132788" w:rsidRPr="006F5EC5">
        <w:rPr>
          <w:rFonts w:cstheme="minorHAnsi"/>
          <w:color w:val="4472C4" w:themeColor="accent1"/>
        </w:rPr>
        <w:t xml:space="preserve">We changed the buffer size to 30 km around both the evacuation and fire zones, </w:t>
      </w:r>
      <w:r w:rsidR="00377D14" w:rsidRPr="006F5EC5">
        <w:rPr>
          <w:rFonts w:cstheme="minorHAnsi"/>
          <w:color w:val="4472C4" w:themeColor="accent1"/>
        </w:rPr>
        <w:t xml:space="preserve">expanding the exposed zone to include people further away from the fire or evacuation boundary. </w:t>
      </w:r>
      <w:r w:rsidR="00132788" w:rsidRPr="006F5EC5">
        <w:rPr>
          <w:rFonts w:cstheme="minorHAnsi"/>
          <w:color w:val="4472C4" w:themeColor="accent1"/>
        </w:rPr>
        <w:t>In both cases, the estimates did not change significantly</w:t>
      </w:r>
      <w:r w:rsidR="00F74DB7" w:rsidRPr="006F5EC5">
        <w:rPr>
          <w:rFonts w:cstheme="minorHAnsi"/>
          <w:color w:val="4472C4" w:themeColor="accent1"/>
        </w:rPr>
        <w:t xml:space="preserve">. </w:t>
      </w:r>
      <w:r w:rsidR="00712FFA" w:rsidRPr="006F5EC5">
        <w:rPr>
          <w:rFonts w:cstheme="minorHAnsi"/>
          <w:color w:val="4472C4" w:themeColor="accent1"/>
        </w:rPr>
        <w:t xml:space="preserve">The tables containing original RR estimates and CIs and sensitivity analyses are in the </w:t>
      </w:r>
      <w:r w:rsidR="00870BA1" w:rsidRPr="006F5EC5">
        <w:rPr>
          <w:rFonts w:cstheme="minorHAnsi"/>
          <w:color w:val="4472C4" w:themeColor="accent1"/>
        </w:rPr>
        <w:t>supplementary digital content resubmission.</w:t>
      </w:r>
      <w:r w:rsidR="008044ED" w:rsidRPr="006F5EC5">
        <w:rPr>
          <w:rFonts w:cstheme="minorHAnsi"/>
          <w:color w:val="4472C4" w:themeColor="accent1"/>
        </w:rPr>
        <w:t xml:space="preserve"> We thank you for this feedback</w:t>
      </w:r>
      <w:r w:rsidR="00996D2B" w:rsidRPr="006F5EC5">
        <w:rPr>
          <w:rFonts w:cstheme="minorHAnsi"/>
          <w:color w:val="4472C4" w:themeColor="accent1"/>
        </w:rPr>
        <w:t xml:space="preserve"> and feel that the sensitivity analyses have added </w:t>
      </w:r>
      <w:r w:rsidR="00BC2CE9" w:rsidRPr="006F5EC5">
        <w:rPr>
          <w:rFonts w:cstheme="minorHAnsi"/>
          <w:color w:val="4472C4" w:themeColor="accent1"/>
        </w:rPr>
        <w:t>credibility</w:t>
      </w:r>
      <w:r w:rsidR="00996D2B" w:rsidRPr="006F5EC5">
        <w:rPr>
          <w:rFonts w:cstheme="minorHAnsi"/>
          <w:color w:val="4472C4" w:themeColor="accent1"/>
        </w:rPr>
        <w:t xml:space="preserve"> to our manuscript</w:t>
      </w:r>
      <w:r w:rsidR="00BC2CE9" w:rsidRPr="006F5EC5">
        <w:rPr>
          <w:rFonts w:cstheme="minorHAnsi"/>
          <w:color w:val="4472C4" w:themeColor="accent1"/>
        </w:rPr>
        <w:t>.</w:t>
      </w:r>
    </w:p>
    <w:p w14:paraId="3B82970E" w14:textId="4E9F02E3" w:rsidR="007C0EA5" w:rsidRPr="006F5EC5" w:rsidRDefault="007C0EA5" w:rsidP="006F5EC5">
      <w:pPr>
        <w:rPr>
          <w:rFonts w:cstheme="minorHAnsi"/>
        </w:rPr>
      </w:pPr>
    </w:p>
    <w:p w14:paraId="453EA617" w14:textId="6B823A69" w:rsidR="00960DF4" w:rsidRPr="006F5EC5" w:rsidRDefault="00960DF4" w:rsidP="006F5EC5">
      <w:pPr>
        <w:rPr>
          <w:rFonts w:cstheme="minorHAnsi"/>
          <w:color w:val="4472C4" w:themeColor="accent1"/>
        </w:rPr>
      </w:pPr>
      <w:r w:rsidRPr="006F5EC5">
        <w:rPr>
          <w:rFonts w:cstheme="minorHAnsi"/>
          <w:color w:val="4472C4" w:themeColor="accent1"/>
        </w:rPr>
        <w:t>We added a sentence describing this in our methods:</w:t>
      </w:r>
    </w:p>
    <w:p w14:paraId="7E07C979" w14:textId="0BC92690" w:rsidR="00960DF4" w:rsidRPr="006F5EC5" w:rsidRDefault="00960DF4" w:rsidP="006F5EC5">
      <w:pPr>
        <w:rPr>
          <w:rFonts w:cstheme="minorHAnsi"/>
          <w:color w:val="4472C4" w:themeColor="accent1"/>
        </w:rPr>
      </w:pPr>
    </w:p>
    <w:p w14:paraId="3ED922AD" w14:textId="563E39E6" w:rsidR="00960DF4" w:rsidRPr="006F5EC5" w:rsidRDefault="00960DF4" w:rsidP="006F5EC5">
      <w:pPr>
        <w:rPr>
          <w:rFonts w:cstheme="minorHAnsi"/>
          <w:i/>
          <w:iCs/>
          <w:color w:val="4472C4" w:themeColor="accent1"/>
        </w:rPr>
      </w:pPr>
      <w:r w:rsidRPr="006F5EC5">
        <w:rPr>
          <w:rFonts w:cstheme="minorHAnsi"/>
          <w:i/>
          <w:iCs/>
          <w:color w:val="4472C4" w:themeColor="accent1"/>
        </w:rPr>
        <w:t>We also tested all models for sensitivity to the size of the buffer around the wildfire perimeters and evacuation zones, by re-running analyses with a 30km buffer instead of a 20km buffer, expanding the exposed zone to include people further away from the fire or evacuation boundary.</w:t>
      </w:r>
    </w:p>
    <w:p w14:paraId="2C3FFDDA" w14:textId="2DFA711C" w:rsidR="00960DF4" w:rsidRPr="006F5EC5" w:rsidRDefault="00960DF4" w:rsidP="006F5EC5">
      <w:pPr>
        <w:rPr>
          <w:rFonts w:cstheme="minorHAnsi"/>
          <w:i/>
          <w:iCs/>
          <w:color w:val="4472C4" w:themeColor="accent1"/>
        </w:rPr>
      </w:pPr>
    </w:p>
    <w:p w14:paraId="7BD1FBA3" w14:textId="480462C9" w:rsidR="00960DF4" w:rsidRPr="006F5EC5" w:rsidRDefault="00960DF4" w:rsidP="006F5EC5">
      <w:pPr>
        <w:rPr>
          <w:rFonts w:cstheme="minorHAnsi"/>
          <w:i/>
          <w:iCs/>
          <w:color w:val="4472C4" w:themeColor="accent1"/>
        </w:rPr>
      </w:pPr>
      <w:r w:rsidRPr="006F5EC5">
        <w:rPr>
          <w:rFonts w:cstheme="minorHAnsi"/>
          <w:i/>
          <w:iCs/>
          <w:color w:val="4472C4" w:themeColor="accent1"/>
        </w:rPr>
        <w:t xml:space="preserve">Page </w:t>
      </w:r>
      <w:r w:rsidR="00FB798E" w:rsidRPr="006F5EC5">
        <w:rPr>
          <w:rFonts w:cstheme="minorHAnsi"/>
          <w:i/>
          <w:iCs/>
          <w:color w:val="4472C4" w:themeColor="accent1"/>
        </w:rPr>
        <w:t>6</w:t>
      </w:r>
      <w:r w:rsidRPr="006F5EC5">
        <w:rPr>
          <w:rFonts w:cstheme="minorHAnsi"/>
          <w:i/>
          <w:iCs/>
          <w:color w:val="4472C4" w:themeColor="accent1"/>
        </w:rPr>
        <w:t>, under Proximity to wildfire and evacuation.</w:t>
      </w:r>
    </w:p>
    <w:p w14:paraId="28749E84" w14:textId="1CF1EDDF" w:rsidR="00E2324C" w:rsidRPr="006F5EC5" w:rsidRDefault="00E2324C" w:rsidP="006F5EC5">
      <w:pPr>
        <w:rPr>
          <w:rFonts w:cstheme="minorHAnsi"/>
          <w:i/>
          <w:iCs/>
          <w:color w:val="4472C4" w:themeColor="accent1"/>
        </w:rPr>
      </w:pPr>
    </w:p>
    <w:p w14:paraId="083F352B" w14:textId="06BEE3DD" w:rsidR="00E2324C" w:rsidRPr="006F5EC5" w:rsidRDefault="00015238" w:rsidP="006F5EC5">
      <w:pPr>
        <w:rPr>
          <w:rFonts w:cstheme="minorHAnsi"/>
          <w:color w:val="4472C4" w:themeColor="accent1"/>
        </w:rPr>
      </w:pPr>
      <w:r w:rsidRPr="006F5EC5">
        <w:rPr>
          <w:rFonts w:cstheme="minorHAnsi"/>
          <w:color w:val="4472C4" w:themeColor="accent1"/>
        </w:rPr>
        <w:t>We also added a sentence in our results describing the outcome:</w:t>
      </w:r>
    </w:p>
    <w:p w14:paraId="64384E27" w14:textId="5F1B2933" w:rsidR="00015238" w:rsidRPr="006F5EC5" w:rsidRDefault="00015238" w:rsidP="006F5EC5">
      <w:pPr>
        <w:rPr>
          <w:rFonts w:cstheme="minorHAnsi"/>
          <w:color w:val="4472C4" w:themeColor="accent1"/>
        </w:rPr>
      </w:pPr>
    </w:p>
    <w:p w14:paraId="3AE859E2" w14:textId="7777777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None of our results were sensitive to spline flexibility, or the size of the buffer around exposures. </w:t>
      </w:r>
    </w:p>
    <w:p w14:paraId="30086D1C" w14:textId="27B18C1F" w:rsidR="00015238" w:rsidRPr="006F5EC5" w:rsidRDefault="00015238" w:rsidP="006F5EC5">
      <w:pPr>
        <w:rPr>
          <w:rFonts w:cstheme="minorHAnsi"/>
          <w:color w:val="4472C4" w:themeColor="accent1"/>
        </w:rPr>
      </w:pPr>
    </w:p>
    <w:p w14:paraId="61594EE3" w14:textId="14CDE8E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Page 8, under Results. </w:t>
      </w:r>
    </w:p>
    <w:p w14:paraId="5539D3FF" w14:textId="77777777" w:rsidR="00960DF4" w:rsidRPr="006F5EC5" w:rsidRDefault="00960DF4" w:rsidP="006F5EC5">
      <w:pPr>
        <w:rPr>
          <w:rFonts w:cstheme="minorHAnsi"/>
        </w:rPr>
      </w:pPr>
    </w:p>
    <w:p w14:paraId="6BB7F2D7" w14:textId="5192B0B0" w:rsidR="0066590F" w:rsidRPr="006F5EC5" w:rsidRDefault="003D157F" w:rsidP="006F5EC5">
      <w:pPr>
        <w:pStyle w:val="ListParagraph"/>
        <w:numPr>
          <w:ilvl w:val="0"/>
          <w:numId w:val="1"/>
        </w:numPr>
        <w:rPr>
          <w:rFonts w:cstheme="minorHAnsi"/>
        </w:rPr>
      </w:pPr>
      <w:r w:rsidRPr="006F5EC5">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F5EC5">
        <w:rPr>
          <w:rFonts w:cstheme="minorHAnsi"/>
        </w:rPr>
        <w:t>i.e.</w:t>
      </w:r>
      <w:proofErr w:type="gramEnd"/>
      <w:r w:rsidRPr="006F5EC5">
        <w:rPr>
          <w:rFonts w:cstheme="minorHAnsi"/>
        </w:rPr>
        <w:t xml:space="preserve"> two-stage negative binomial model by ZCTA, conditional Poisson model)?</w:t>
      </w:r>
    </w:p>
    <w:p w14:paraId="53B21FBC" w14:textId="77777777" w:rsidR="007811D8" w:rsidRPr="006F5EC5" w:rsidRDefault="007811D8" w:rsidP="006F5EC5">
      <w:pPr>
        <w:rPr>
          <w:rFonts w:cstheme="minorHAnsi"/>
          <w:b/>
          <w:bCs/>
          <w:color w:val="7030A0"/>
        </w:rPr>
      </w:pPr>
    </w:p>
    <w:p w14:paraId="393317B2" w14:textId="04BC1679" w:rsidR="00E859BA" w:rsidRPr="006F5EC5" w:rsidRDefault="007811D8" w:rsidP="006F5EC5">
      <w:pPr>
        <w:rPr>
          <w:rFonts w:cstheme="minorHAnsi"/>
          <w:color w:val="4472C4" w:themeColor="accent1"/>
        </w:rPr>
      </w:pPr>
      <w:r w:rsidRPr="006F5EC5">
        <w:rPr>
          <w:rFonts w:cstheme="minorHAnsi"/>
          <w:color w:val="4472C4" w:themeColor="accent1"/>
        </w:rPr>
        <w:t xml:space="preserve">Though the negative binomial model may have still produced </w:t>
      </w:r>
      <w:r w:rsidR="004E0449" w:rsidRPr="006F5EC5">
        <w:rPr>
          <w:rFonts w:cstheme="minorHAnsi"/>
          <w:color w:val="4472C4" w:themeColor="accent1"/>
        </w:rPr>
        <w:t>relatively unbiased estimates of association with reasonable confidence intervals</w:t>
      </w:r>
      <w:r w:rsidR="00790955" w:rsidRPr="006F5EC5">
        <w:rPr>
          <w:rFonts w:cstheme="minorHAnsi"/>
          <w:color w:val="4472C4" w:themeColor="accent1"/>
        </w:rPr>
        <w:t xml:space="preserve"> </w:t>
      </w:r>
      <w:r w:rsidR="00252241" w:rsidRPr="006F5EC5">
        <w:rPr>
          <w:rFonts w:cstheme="minorHAnsi"/>
          <w:color w:val="4472C4" w:themeColor="accent1"/>
        </w:rPr>
        <w:t>when run with</w:t>
      </w:r>
      <w:r w:rsidR="00790955" w:rsidRPr="006F5EC5">
        <w:rPr>
          <w:rFonts w:cstheme="minorHAnsi"/>
          <w:color w:val="4472C4" w:themeColor="accent1"/>
        </w:rPr>
        <w:t xml:space="preserve"> zero-inflated data</w:t>
      </w:r>
      <w:r w:rsidR="004E0449" w:rsidRPr="006F5EC5">
        <w:rPr>
          <w:rFonts w:cstheme="minorHAnsi"/>
          <w:color w:val="4472C4" w:themeColor="accent1"/>
        </w:rPr>
        <w:t>, because most of the observed daily visit counts in all categories were 0, we wanted to increase our power</w:t>
      </w:r>
      <w:r w:rsidR="0099236A" w:rsidRPr="006F5EC5">
        <w:rPr>
          <w:rFonts w:cstheme="minorHAnsi"/>
          <w:color w:val="4472C4" w:themeColor="accent1"/>
        </w:rPr>
        <w:t xml:space="preserve"> and get closer to meeting negative </w:t>
      </w:r>
      <w:r w:rsidR="006C3E1F" w:rsidRPr="006F5EC5">
        <w:rPr>
          <w:rFonts w:cstheme="minorHAnsi"/>
          <w:color w:val="4472C4" w:themeColor="accent1"/>
        </w:rPr>
        <w:t>binomial</w:t>
      </w:r>
      <w:r w:rsidR="0099236A" w:rsidRPr="006F5EC5">
        <w:rPr>
          <w:rFonts w:cstheme="minorHAnsi"/>
          <w:color w:val="4472C4" w:themeColor="accent1"/>
        </w:rPr>
        <w:t xml:space="preserve"> distributional assumptions</w:t>
      </w:r>
      <w:r w:rsidR="004E0449" w:rsidRPr="006F5EC5">
        <w:rPr>
          <w:rFonts w:cstheme="minorHAnsi"/>
          <w:color w:val="4472C4" w:themeColor="accent1"/>
        </w:rPr>
        <w:t xml:space="preserve"> by aggregating to the weekly level. We would have aggregated visit counts to the weekly level in both </w:t>
      </w:r>
      <w:r w:rsidR="009867CD" w:rsidRPr="006F5EC5">
        <w:rPr>
          <w:rFonts w:cstheme="minorHAnsi"/>
          <w:color w:val="4472C4" w:themeColor="accent1"/>
        </w:rPr>
        <w:t xml:space="preserve">the proximity and PM 2.5 </w:t>
      </w:r>
      <w:r w:rsidR="004E0449" w:rsidRPr="006F5EC5">
        <w:rPr>
          <w:rFonts w:cstheme="minorHAnsi"/>
          <w:color w:val="4472C4" w:themeColor="accent1"/>
        </w:rPr>
        <w:t>analyses, but we had reason to believe (from the literature on PM2.5) that there may be lagged effects of PM 2.5 exposure only detectable at the daily level, so we</w:t>
      </w:r>
      <w:r w:rsidR="00C41646" w:rsidRPr="006F5EC5">
        <w:rPr>
          <w:rFonts w:cstheme="minorHAnsi"/>
          <w:color w:val="4472C4" w:themeColor="accent1"/>
        </w:rPr>
        <w:t xml:space="preserve"> chose to aggregate to larger spatial groupings instead</w:t>
      </w:r>
      <w:r w:rsidR="00502DAA" w:rsidRPr="006F5EC5">
        <w:rPr>
          <w:rFonts w:cstheme="minorHAnsi"/>
          <w:color w:val="4472C4" w:themeColor="accent1"/>
        </w:rPr>
        <w:t>, to keep measurements at the daily level</w:t>
      </w:r>
      <w:r w:rsidR="00C41646" w:rsidRPr="006F5EC5">
        <w:rPr>
          <w:rFonts w:cstheme="minorHAnsi"/>
          <w:color w:val="4472C4" w:themeColor="accent1"/>
        </w:rPr>
        <w:t>.</w:t>
      </w:r>
      <w:r w:rsidR="00E859BA" w:rsidRPr="006F5EC5">
        <w:rPr>
          <w:rFonts w:cstheme="minorHAnsi"/>
          <w:color w:val="4472C4" w:themeColor="accent1"/>
        </w:rPr>
        <w:t xml:space="preserve"> We have edited the manuscript to reflect the importance of statistical power in our decision:</w:t>
      </w:r>
    </w:p>
    <w:p w14:paraId="05A36CD6" w14:textId="77777777" w:rsidR="00026161" w:rsidRDefault="00026161" w:rsidP="006F5EC5">
      <w:pPr>
        <w:pStyle w:val="BodyText"/>
        <w:spacing w:before="0" w:after="0"/>
        <w:rPr>
          <w:rFonts w:cstheme="minorHAnsi"/>
          <w:i/>
          <w:iCs/>
          <w:color w:val="4472C4" w:themeColor="accent1"/>
        </w:rPr>
      </w:pPr>
    </w:p>
    <w:p w14:paraId="50C5BAEE" w14:textId="77CCC4B6" w:rsidR="001C3805" w:rsidRPr="006F5EC5" w:rsidRDefault="00B17B17" w:rsidP="006F5EC5">
      <w:pPr>
        <w:pStyle w:val="BodyText"/>
        <w:spacing w:before="0" w:after="0"/>
        <w:rPr>
          <w:rFonts w:cstheme="minorHAnsi"/>
          <w:i/>
          <w:iCs/>
          <w:color w:val="4472C4" w:themeColor="accent1"/>
        </w:rPr>
      </w:pPr>
      <w:r w:rsidRPr="006F5EC5">
        <w:rPr>
          <w:rFonts w:cstheme="minorHAnsi"/>
          <w:i/>
          <w:iCs/>
          <w:color w:val="4472C4" w:themeColor="accent1"/>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F5EC5">
        <w:rPr>
          <w:rFonts w:cstheme="minorHAnsi"/>
          <w:i/>
          <w:iCs/>
          <w:color w:val="4472C4" w:themeColor="accent1"/>
          <w:vertAlign w:val="superscript"/>
        </w:rPr>
        <w:t>18–21</w:t>
      </w:r>
      <w:r w:rsidRPr="006F5EC5">
        <w:rPr>
          <w:rFonts w:cstheme="minorHAnsi"/>
          <w:i/>
          <w:iCs/>
          <w:color w:val="4472C4" w:themeColor="accent1"/>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F5EC5">
        <w:rPr>
          <w:rFonts w:cstheme="minorHAnsi"/>
          <w:i/>
          <w:iCs/>
          <w:color w:val="4472C4" w:themeColor="accent1"/>
        </w:rPr>
        <w:t>eAppendix</w:t>
      </w:r>
      <w:proofErr w:type="spellEnd"/>
      <w:r w:rsidRPr="006F5EC5">
        <w:rPr>
          <w:rFonts w:cstheme="minorHAnsi"/>
          <w:i/>
          <w:iCs/>
          <w:color w:val="4472C4" w:themeColor="accent1"/>
        </w:rPr>
        <w:t>).</w:t>
      </w:r>
    </w:p>
    <w:p w14:paraId="3CF54105" w14:textId="1B3D9C9C" w:rsidR="004E0449" w:rsidRPr="006F5EC5" w:rsidRDefault="001C3805" w:rsidP="006F5EC5">
      <w:pPr>
        <w:pStyle w:val="BodyText"/>
        <w:spacing w:before="0" w:after="0"/>
        <w:rPr>
          <w:rFonts w:cstheme="minorHAnsi"/>
          <w:i/>
          <w:iCs/>
          <w:color w:val="4472C4" w:themeColor="accent1"/>
        </w:rPr>
      </w:pPr>
      <w:r w:rsidRPr="006F5EC5">
        <w:rPr>
          <w:rFonts w:cstheme="minorHAnsi"/>
          <w:i/>
          <w:iCs/>
          <w:color w:val="4472C4" w:themeColor="accent1"/>
        </w:rPr>
        <w:t>Outcome definition, Paragraph 1,</w:t>
      </w:r>
      <w:r w:rsidR="00B17B17" w:rsidRPr="006F5EC5">
        <w:rPr>
          <w:rFonts w:cstheme="minorHAnsi"/>
          <w:i/>
          <w:iCs/>
          <w:color w:val="4472C4" w:themeColor="accent1"/>
        </w:rPr>
        <w:t xml:space="preserve"> page </w:t>
      </w:r>
      <w:r w:rsidRPr="006F5EC5">
        <w:rPr>
          <w:rFonts w:cstheme="minorHAnsi"/>
          <w:i/>
          <w:iCs/>
          <w:color w:val="4472C4" w:themeColor="accent1"/>
        </w:rPr>
        <w:t>5</w:t>
      </w:r>
      <w:r w:rsidR="00B17B17" w:rsidRPr="006F5EC5">
        <w:rPr>
          <w:rFonts w:cstheme="minorHAnsi"/>
          <w:i/>
          <w:iCs/>
          <w:color w:val="4472C4" w:themeColor="accent1"/>
        </w:rPr>
        <w:t xml:space="preserve">. </w:t>
      </w:r>
    </w:p>
    <w:p w14:paraId="34DB6733" w14:textId="77777777" w:rsidR="0066590F" w:rsidRPr="006F5EC5" w:rsidRDefault="0066590F" w:rsidP="006F5EC5">
      <w:pPr>
        <w:rPr>
          <w:rFonts w:cstheme="minorHAnsi"/>
        </w:rPr>
      </w:pPr>
    </w:p>
    <w:p w14:paraId="0BAE78D8" w14:textId="59589EE3" w:rsidR="003D157F" w:rsidRPr="006F5EC5" w:rsidRDefault="003D157F" w:rsidP="006F5EC5">
      <w:pPr>
        <w:pStyle w:val="ListParagraph"/>
        <w:numPr>
          <w:ilvl w:val="0"/>
          <w:numId w:val="1"/>
        </w:numPr>
        <w:rPr>
          <w:rFonts w:cstheme="minorHAnsi"/>
        </w:rPr>
      </w:pPr>
      <w:r w:rsidRPr="006F5EC5">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F5EC5" w:rsidRDefault="009A62AA" w:rsidP="006F5EC5">
      <w:pPr>
        <w:rPr>
          <w:rFonts w:cstheme="minorHAnsi"/>
        </w:rPr>
      </w:pPr>
    </w:p>
    <w:p w14:paraId="59345D36" w14:textId="50763DF0" w:rsidR="00FD7DD9" w:rsidRPr="006F5EC5" w:rsidRDefault="009A62AA" w:rsidP="006F5EC5">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w:t>
      </w:r>
      <w:r w:rsidR="00591D1D" w:rsidRPr="006F5EC5">
        <w:rPr>
          <w:rFonts w:cstheme="minorHAnsi"/>
          <w:color w:val="4472C4" w:themeColor="accent1"/>
        </w:rPr>
        <w:t>.</w:t>
      </w:r>
      <w:r w:rsidR="005319A3" w:rsidRPr="006F5EC5">
        <w:rPr>
          <w:rFonts w:cstheme="minorHAnsi"/>
          <w:color w:val="4472C4" w:themeColor="accent1"/>
        </w:rPr>
        <w:t xml:space="preserve"> </w:t>
      </w:r>
      <w:r w:rsidR="00CE322E" w:rsidRPr="006F5EC5">
        <w:rPr>
          <w:rFonts w:cstheme="minorHAnsi"/>
          <w:color w:val="4472C4" w:themeColor="accent1"/>
        </w:rPr>
        <w:t xml:space="preserve">However, participants would be motivated to </w:t>
      </w:r>
      <w:r w:rsidR="00F85F4C" w:rsidRPr="006F5EC5">
        <w:rPr>
          <w:rFonts w:cstheme="minorHAnsi"/>
          <w:color w:val="4472C4" w:themeColor="accent1"/>
        </w:rPr>
        <w:t xml:space="preserve">access </w:t>
      </w:r>
      <w:r w:rsidR="00CE322E" w:rsidRPr="006F5EC5">
        <w:rPr>
          <w:rFonts w:cstheme="minorHAnsi"/>
          <w:color w:val="4472C4" w:themeColor="accent1"/>
        </w:rPr>
        <w:t xml:space="preserve">care at a KPSC location because they are insured there. </w:t>
      </w:r>
      <w:r w:rsidRPr="006F5EC5">
        <w:rPr>
          <w:rFonts w:cstheme="minorHAnsi"/>
          <w:color w:val="4472C4" w:themeColor="accent1"/>
        </w:rPr>
        <w:t>We discuss this</w:t>
      </w:r>
      <w:r w:rsidR="00DA33D8">
        <w:rPr>
          <w:rFonts w:cstheme="minorHAnsi"/>
          <w:color w:val="4472C4" w:themeColor="accent1"/>
        </w:rPr>
        <w:t xml:space="preserve"> in</w:t>
      </w:r>
      <w:r w:rsidR="000B6161">
        <w:rPr>
          <w:rFonts w:cstheme="minorHAnsi"/>
          <w:color w:val="4472C4" w:themeColor="accent1"/>
        </w:rPr>
        <w:t xml:space="preserve"> the</w:t>
      </w:r>
      <w:r w:rsidR="00CE322E" w:rsidRPr="006F5EC5">
        <w:rPr>
          <w:rFonts w:cstheme="minorHAnsi"/>
          <w:color w:val="4472C4" w:themeColor="accent1"/>
        </w:rPr>
        <w:t xml:space="preserve"> limitation</w:t>
      </w:r>
      <w:r w:rsidR="003D376A" w:rsidRPr="006F5EC5">
        <w:rPr>
          <w:rFonts w:cstheme="minorHAnsi"/>
          <w:color w:val="4472C4" w:themeColor="accent1"/>
        </w:rPr>
        <w:t>s</w:t>
      </w:r>
      <w:r w:rsidR="000B6161">
        <w:rPr>
          <w:rFonts w:cstheme="minorHAnsi"/>
          <w:color w:val="4472C4" w:themeColor="accent1"/>
        </w:rPr>
        <w:t xml:space="preserve"> section</w:t>
      </w:r>
      <w:r w:rsidR="00F85F4C" w:rsidRPr="006F5EC5">
        <w:rPr>
          <w:rFonts w:cstheme="minorHAnsi"/>
          <w:color w:val="4472C4" w:themeColor="accent1"/>
        </w:rPr>
        <w:t xml:space="preserve">: </w:t>
      </w:r>
      <w:r w:rsidRPr="006F5EC5">
        <w:rPr>
          <w:rFonts w:cstheme="minorHAnsi"/>
          <w:color w:val="4472C4" w:themeColor="accent1"/>
        </w:rPr>
        <w:t xml:space="preserve"> </w:t>
      </w:r>
    </w:p>
    <w:p w14:paraId="28C72A6F" w14:textId="7BB39BEB" w:rsidR="008C35C9" w:rsidRPr="006F5EC5" w:rsidRDefault="008C35C9" w:rsidP="006F5EC5">
      <w:pPr>
        <w:rPr>
          <w:rFonts w:cstheme="minorHAnsi"/>
          <w:color w:val="4472C4" w:themeColor="accent1"/>
        </w:rPr>
      </w:pPr>
    </w:p>
    <w:p w14:paraId="34717E08" w14:textId="53E4005D" w:rsidR="008C35C9" w:rsidRPr="006F5EC5" w:rsidRDefault="008C35C9" w:rsidP="006F5EC5">
      <w:pPr>
        <w:rPr>
          <w:rFonts w:cstheme="minorHAnsi"/>
          <w:i/>
          <w:iCs/>
          <w:color w:val="4472C4" w:themeColor="accent1"/>
        </w:rPr>
      </w:pPr>
      <w:r w:rsidRPr="006F5EC5">
        <w:rPr>
          <w:rFonts w:cstheme="minorHAnsi"/>
          <w:i/>
          <w:iCs/>
          <w:color w:val="4472C4" w:themeColor="accent1"/>
        </w:rPr>
        <w:t xml:space="preserve">First, we only had access to data on visits to Kaiser Permanente clinics and hospitals made by Kaiser members using DME. These patients would be highly motivated to seek care at Kaiser, given their membership status, however they may have sought urgent care at other clinics or </w:t>
      </w:r>
      <w:r w:rsidRPr="006F5EC5">
        <w:rPr>
          <w:rFonts w:cstheme="minorHAnsi"/>
          <w:i/>
          <w:iCs/>
          <w:color w:val="4472C4" w:themeColor="accent1"/>
        </w:rPr>
        <w:lastRenderedPageBreak/>
        <w:t xml:space="preserve">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5317610" w14:textId="77777777" w:rsidR="00FD7DD9" w:rsidRPr="006F5EC5" w:rsidRDefault="00FD7DD9" w:rsidP="006F5EC5">
      <w:pPr>
        <w:rPr>
          <w:rFonts w:cstheme="minorHAnsi"/>
          <w:color w:val="4472C4" w:themeColor="accent1"/>
        </w:rPr>
      </w:pPr>
    </w:p>
    <w:p w14:paraId="0D95B604" w14:textId="6354045E" w:rsidR="00175B93" w:rsidRPr="006F5EC5" w:rsidRDefault="00FD7DD9" w:rsidP="006F5EC5">
      <w:pPr>
        <w:rPr>
          <w:rFonts w:cstheme="minorHAnsi"/>
          <w:color w:val="4472C4" w:themeColor="accent1"/>
        </w:rPr>
      </w:pPr>
      <w:r w:rsidRPr="006F5EC5">
        <w:rPr>
          <w:rFonts w:cstheme="minorHAnsi"/>
          <w:color w:val="4472C4" w:themeColor="accent1"/>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6F5EC5" w:rsidRDefault="00175B93" w:rsidP="006F5EC5">
      <w:pPr>
        <w:rPr>
          <w:rFonts w:cstheme="minorHAnsi"/>
          <w:color w:val="4472C4" w:themeColor="accent1"/>
        </w:rPr>
      </w:pPr>
    </w:p>
    <w:p w14:paraId="2F5AEC1F" w14:textId="6C90E58B" w:rsidR="00657930" w:rsidRPr="006F5EC5" w:rsidRDefault="00F85F4C" w:rsidP="006F5EC5">
      <w:pPr>
        <w:rPr>
          <w:rFonts w:cstheme="minorHAnsi"/>
          <w:color w:val="4472C4" w:themeColor="accent1"/>
        </w:rPr>
      </w:pPr>
      <w:r w:rsidRPr="006F5EC5">
        <w:rPr>
          <w:rFonts w:cstheme="minorHAnsi"/>
          <w:color w:val="4472C4" w:themeColor="accent1"/>
        </w:rPr>
        <w:t>We agree movement patterns before and during wildfire events would be of great interest scientifically, however, we do not have access to such data. T</w:t>
      </w:r>
      <w:r w:rsidR="009A62AA" w:rsidRPr="006F5EC5">
        <w:rPr>
          <w:rFonts w:cstheme="minorHAnsi"/>
          <w:color w:val="4472C4" w:themeColor="accent1"/>
        </w:rPr>
        <w:t xml:space="preserve">his is an open research question </w:t>
      </w:r>
      <w:r w:rsidR="00213BCC" w:rsidRPr="006F5EC5">
        <w:rPr>
          <w:rFonts w:cstheme="minorHAnsi"/>
          <w:color w:val="4472C4" w:themeColor="accent1"/>
        </w:rPr>
        <w:t>and has been explored in the literature</w:t>
      </w:r>
      <w:r w:rsidR="00657930" w:rsidRPr="006F5EC5">
        <w:rPr>
          <w:rFonts w:cstheme="minorHAnsi"/>
          <w:color w:val="4472C4" w:themeColor="accent1"/>
        </w:rPr>
        <w:t xml:space="preserve">. </w:t>
      </w:r>
      <w:r w:rsidR="00FD7DD9" w:rsidRPr="006F5EC5">
        <w:rPr>
          <w:rStyle w:val="FootnoteReference"/>
          <w:rFonts w:cstheme="minorHAnsi"/>
          <w:color w:val="4472C4" w:themeColor="accent1"/>
        </w:rPr>
        <w:footnoteReference w:id="1"/>
      </w:r>
    </w:p>
    <w:p w14:paraId="470B4888" w14:textId="701A66DF" w:rsidR="00213BCC" w:rsidRPr="006F5EC5" w:rsidRDefault="00213BCC" w:rsidP="006F5EC5">
      <w:pPr>
        <w:rPr>
          <w:rFonts w:cstheme="minorHAnsi"/>
          <w:color w:val="FF0000"/>
        </w:rPr>
      </w:pPr>
      <w:r w:rsidRPr="006F5EC5">
        <w:rPr>
          <w:rFonts w:cstheme="minorHAnsi"/>
          <w:color w:val="FF0000"/>
        </w:rPr>
        <w:t xml:space="preserve"> </w:t>
      </w:r>
    </w:p>
    <w:p w14:paraId="701D545F" w14:textId="6F9BFBE5" w:rsidR="00AE66C0" w:rsidRPr="006F5EC5" w:rsidRDefault="00186B4A" w:rsidP="006F5EC5">
      <w:pPr>
        <w:rPr>
          <w:rFonts w:cstheme="minorHAnsi"/>
          <w:color w:val="4472C4" w:themeColor="accent1"/>
        </w:rPr>
      </w:pPr>
      <w:r w:rsidRPr="006F5EC5">
        <w:rPr>
          <w:rFonts w:cstheme="minorHAnsi"/>
          <w:color w:val="4472C4" w:themeColor="accent1"/>
        </w:rPr>
        <w:t>We could have performed th</w:t>
      </w:r>
      <w:r w:rsidR="00A60BCB" w:rsidRPr="006F5EC5">
        <w:rPr>
          <w:rFonts w:cstheme="minorHAnsi"/>
          <w:color w:val="4472C4" w:themeColor="accent1"/>
        </w:rPr>
        <w:t xml:space="preserve">ese </w:t>
      </w:r>
      <w:r w:rsidRPr="006F5EC5">
        <w:rPr>
          <w:rFonts w:cstheme="minorHAnsi"/>
          <w:color w:val="4472C4" w:themeColor="accent1"/>
        </w:rPr>
        <w:t>analys</w:t>
      </w:r>
      <w:r w:rsidR="00A60BCB" w:rsidRPr="006F5EC5">
        <w:rPr>
          <w:rFonts w:cstheme="minorHAnsi"/>
          <w:color w:val="4472C4" w:themeColor="accent1"/>
        </w:rPr>
        <w:t>e</w:t>
      </w:r>
      <w:r w:rsidRPr="006F5EC5">
        <w:rPr>
          <w:rFonts w:cstheme="minorHAnsi"/>
          <w:color w:val="4472C4" w:themeColor="accent1"/>
        </w:rPr>
        <w:t xml:space="preserve">s at the daily level, </w:t>
      </w:r>
      <w:r w:rsidR="003E44C6" w:rsidRPr="006F5EC5">
        <w:rPr>
          <w:rFonts w:cstheme="minorHAnsi"/>
          <w:color w:val="4472C4" w:themeColor="accent1"/>
        </w:rPr>
        <w:t xml:space="preserve">which would have prevented this problem, </w:t>
      </w:r>
      <w:r w:rsidRPr="006F5EC5">
        <w:rPr>
          <w:rFonts w:cstheme="minorHAnsi"/>
          <w:color w:val="4472C4" w:themeColor="accent1"/>
        </w:rPr>
        <w:t>but we opted to analyze at the weekly level for t</w:t>
      </w:r>
      <w:r w:rsidR="005079B0" w:rsidRPr="006F5EC5">
        <w:rPr>
          <w:rFonts w:cstheme="minorHAnsi"/>
          <w:color w:val="4472C4" w:themeColor="accent1"/>
        </w:rPr>
        <w:t xml:space="preserve">hree </w:t>
      </w:r>
      <w:r w:rsidR="00180BD1" w:rsidRPr="006F5EC5">
        <w:rPr>
          <w:rFonts w:cstheme="minorHAnsi"/>
          <w:color w:val="4472C4" w:themeColor="accent1"/>
        </w:rPr>
        <w:t>r</w:t>
      </w:r>
      <w:r w:rsidRPr="006F5EC5">
        <w:rPr>
          <w:rFonts w:cstheme="minorHAnsi"/>
          <w:color w:val="4472C4" w:themeColor="accent1"/>
        </w:rPr>
        <w:t>easons. First, though the negative binomial models we are using are reasonable when distributional assumptions are violated and there is zero-inflation, aggregating our visit counts still increases our power to detect assoc</w:t>
      </w:r>
      <w:r w:rsidR="00E43053" w:rsidRPr="006F5EC5">
        <w:rPr>
          <w:rFonts w:cstheme="minorHAnsi"/>
          <w:color w:val="4472C4" w:themeColor="accent1"/>
        </w:rPr>
        <w:t>iations</w:t>
      </w:r>
      <w:r w:rsidR="00AA273F" w:rsidRPr="006F5EC5">
        <w:rPr>
          <w:rFonts w:cstheme="minorHAnsi"/>
          <w:color w:val="4472C4" w:themeColor="accent1"/>
        </w:rPr>
        <w:t>, since most of our daily visit counts were 0. Second, we do not have detailed information about where fire boundaries were located at the daily leve</w:t>
      </w:r>
      <w:r w:rsidR="0006168C" w:rsidRPr="006F5EC5">
        <w:rPr>
          <w:rFonts w:cstheme="minorHAnsi"/>
          <w:color w:val="4472C4" w:themeColor="accent1"/>
        </w:rPr>
        <w:t xml:space="preserve">l – for the </w:t>
      </w:r>
      <w:r w:rsidR="00745CE9" w:rsidRPr="006F5EC5">
        <w:rPr>
          <w:rFonts w:cstheme="minorHAnsi"/>
          <w:color w:val="4472C4" w:themeColor="accent1"/>
        </w:rPr>
        <w:t>two-week</w:t>
      </w:r>
      <w:r w:rsidR="0006168C" w:rsidRPr="006F5EC5">
        <w:rPr>
          <w:rFonts w:cstheme="minorHAnsi"/>
          <w:color w:val="4472C4" w:themeColor="accent1"/>
        </w:rPr>
        <w:t xml:space="preserve"> Woolsey Fire, only one</w:t>
      </w:r>
      <w:r w:rsidR="007B19E5" w:rsidRPr="006F5EC5">
        <w:rPr>
          <w:rFonts w:cstheme="minorHAnsi"/>
          <w:color w:val="4472C4" w:themeColor="accent1"/>
        </w:rPr>
        <w:t xml:space="preserve"> fire</w:t>
      </w:r>
      <w:r w:rsidR="0006168C" w:rsidRPr="006F5EC5">
        <w:rPr>
          <w:rFonts w:cstheme="minorHAnsi"/>
          <w:color w:val="4472C4" w:themeColor="accent1"/>
        </w:rPr>
        <w:t xml:space="preserve"> boundary</w:t>
      </w:r>
      <w:r w:rsidR="007B19E5" w:rsidRPr="006F5EC5">
        <w:rPr>
          <w:rFonts w:cstheme="minorHAnsi"/>
          <w:color w:val="4472C4" w:themeColor="accent1"/>
        </w:rPr>
        <w:t xml:space="preserve"> was reported in CALFIRE</w:t>
      </w:r>
      <w:r w:rsidR="0006168C" w:rsidRPr="006F5EC5">
        <w:rPr>
          <w:rFonts w:cstheme="minorHAnsi"/>
          <w:color w:val="4472C4" w:themeColor="accent1"/>
        </w:rPr>
        <w:t xml:space="preserve">. </w:t>
      </w:r>
      <w:r w:rsidR="00C75C6A" w:rsidRPr="006F5EC5">
        <w:rPr>
          <w:rFonts w:cstheme="minorHAnsi"/>
          <w:color w:val="4472C4" w:themeColor="accent1"/>
        </w:rPr>
        <w:t xml:space="preserve">We </w:t>
      </w:r>
      <w:r w:rsidR="00F00C81" w:rsidRPr="006F5EC5">
        <w:rPr>
          <w:rFonts w:cstheme="minorHAnsi"/>
          <w:color w:val="4472C4" w:themeColor="accent1"/>
        </w:rPr>
        <w:t xml:space="preserve">could not capitalize on detailed exposure information about </w:t>
      </w:r>
      <w:r w:rsidR="00CC5277" w:rsidRPr="006F5EC5">
        <w:rPr>
          <w:rFonts w:cstheme="minorHAnsi"/>
          <w:color w:val="4472C4" w:themeColor="accent1"/>
        </w:rPr>
        <w:t>who was close to either fire at the daily level.</w:t>
      </w:r>
      <w:r w:rsidR="003B42B7" w:rsidRPr="006F5EC5">
        <w:rPr>
          <w:rFonts w:cstheme="minorHAnsi"/>
          <w:color w:val="4472C4" w:themeColor="accent1"/>
        </w:rPr>
        <w:t xml:space="preserve"> </w:t>
      </w:r>
      <w:r w:rsidR="00482EAB" w:rsidRPr="006F5EC5">
        <w:rPr>
          <w:rFonts w:cstheme="minorHAnsi"/>
          <w:color w:val="4472C4" w:themeColor="accent1"/>
        </w:rPr>
        <w:t>Third, we had no reason to believe from the existing literature that there would be lagged effects that we could only disentangle at the d</w:t>
      </w:r>
      <w:r w:rsidR="00AA29FC" w:rsidRPr="006F5EC5">
        <w:rPr>
          <w:rFonts w:cstheme="minorHAnsi"/>
          <w:color w:val="4472C4" w:themeColor="accent1"/>
        </w:rPr>
        <w:t>aily level.</w:t>
      </w:r>
      <w:r w:rsidR="00745CE9" w:rsidRPr="006F5EC5">
        <w:rPr>
          <w:rFonts w:cstheme="minorHAnsi"/>
          <w:color w:val="4472C4" w:themeColor="accent1"/>
        </w:rPr>
        <w:t xml:space="preserve"> </w:t>
      </w:r>
    </w:p>
    <w:p w14:paraId="58A12292" w14:textId="77777777" w:rsidR="00AE66C0" w:rsidRPr="006F5EC5" w:rsidRDefault="00AE66C0" w:rsidP="006F5EC5">
      <w:pPr>
        <w:rPr>
          <w:rFonts w:cstheme="minorHAnsi"/>
          <w:color w:val="4472C4" w:themeColor="accent1"/>
        </w:rPr>
      </w:pPr>
    </w:p>
    <w:p w14:paraId="45F19417" w14:textId="2434E59A" w:rsidR="00745CE9" w:rsidRPr="006F5EC5" w:rsidRDefault="00D355B8" w:rsidP="006F5EC5">
      <w:pPr>
        <w:rPr>
          <w:rFonts w:cstheme="minorHAnsi"/>
          <w:color w:val="4472C4" w:themeColor="accent1"/>
        </w:rPr>
      </w:pPr>
      <w:r w:rsidRPr="006F5EC5">
        <w:rPr>
          <w:rFonts w:cstheme="minorHAnsi"/>
          <w:color w:val="4472C4" w:themeColor="accent1"/>
        </w:rPr>
        <w:t>W</w:t>
      </w:r>
      <w:r w:rsidR="00745CE9" w:rsidRPr="006F5EC5">
        <w:rPr>
          <w:rFonts w:cstheme="minorHAnsi"/>
          <w:color w:val="4472C4" w:themeColor="accent1"/>
        </w:rPr>
        <w:t xml:space="preserve">e </w:t>
      </w:r>
      <w:r w:rsidR="003C3470" w:rsidRPr="006F5EC5">
        <w:rPr>
          <w:rFonts w:cstheme="minorHAnsi"/>
          <w:color w:val="4472C4" w:themeColor="accent1"/>
        </w:rPr>
        <w:t xml:space="preserve">have </w:t>
      </w:r>
      <w:r w:rsidR="00745CE9" w:rsidRPr="006F5EC5">
        <w:rPr>
          <w:rFonts w:cstheme="minorHAnsi"/>
          <w:color w:val="4472C4" w:themeColor="accent1"/>
        </w:rPr>
        <w:t>edited the manuscript to</w:t>
      </w:r>
      <w:r w:rsidRPr="006F5EC5">
        <w:rPr>
          <w:rFonts w:cstheme="minorHAnsi"/>
          <w:color w:val="4472C4" w:themeColor="accent1"/>
        </w:rPr>
        <w:t xml:space="preserve"> reflect this reasoning</w:t>
      </w:r>
      <w:r w:rsidR="00745CE9" w:rsidRPr="006F5EC5">
        <w:rPr>
          <w:rFonts w:cstheme="minorHAnsi"/>
          <w:color w:val="4472C4" w:themeColor="accent1"/>
        </w:rPr>
        <w:t>:</w:t>
      </w:r>
    </w:p>
    <w:p w14:paraId="479B7C67" w14:textId="77777777" w:rsidR="003A02E2" w:rsidRDefault="003A02E2" w:rsidP="006F5EC5">
      <w:pPr>
        <w:pStyle w:val="BodyText"/>
        <w:spacing w:before="0" w:after="0"/>
        <w:rPr>
          <w:rFonts w:cstheme="minorHAnsi"/>
          <w:i/>
          <w:iCs/>
          <w:color w:val="4472C4" w:themeColor="accent1"/>
        </w:rPr>
      </w:pPr>
    </w:p>
    <w:p w14:paraId="1FCB3D5A" w14:textId="58DA3E79" w:rsidR="002969AD" w:rsidRPr="006F5EC5" w:rsidRDefault="00745CE9" w:rsidP="006F5EC5">
      <w:pPr>
        <w:pStyle w:val="BodyText"/>
        <w:spacing w:before="0" w:after="0"/>
        <w:rPr>
          <w:rFonts w:cstheme="minorHAnsi"/>
          <w:i/>
          <w:iCs/>
          <w:color w:val="4472C4" w:themeColor="accent1"/>
        </w:rPr>
      </w:pPr>
      <w:r w:rsidRPr="006F5EC5">
        <w:rPr>
          <w:rFonts w:cstheme="minorHAnsi"/>
          <w:i/>
          <w:iCs/>
          <w:color w:val="4472C4" w:themeColor="accent1"/>
        </w:rPr>
        <w:t xml:space="preserve">For proximity and evacuation analyses, we used ZCTA level daily visit counts aggregated to the weekly level. </w:t>
      </w:r>
      <w:r w:rsidR="00D355B8" w:rsidRPr="006F5EC5">
        <w:rPr>
          <w:rFonts w:cstheme="minorHAnsi"/>
          <w:i/>
          <w:iCs/>
          <w:color w:val="4472C4" w:themeColor="accent1"/>
        </w:rPr>
        <w:t>We aggregated to the weekly level b</w:t>
      </w:r>
      <w:r w:rsidRPr="006F5EC5">
        <w:rPr>
          <w:rFonts w:cstheme="minorHAnsi"/>
          <w:i/>
          <w:iCs/>
          <w:color w:val="4472C4" w:themeColor="accent1"/>
        </w:rPr>
        <w:t xml:space="preserve">ecause we used last recorded fire boundaries and last recorded evacuation zones rather than daily </w:t>
      </w:r>
      <w:r w:rsidR="00D355B8" w:rsidRPr="006F5EC5">
        <w:rPr>
          <w:rFonts w:cstheme="minorHAnsi"/>
          <w:i/>
          <w:iCs/>
          <w:color w:val="4472C4" w:themeColor="accent1"/>
        </w:rPr>
        <w:t>PM</w:t>
      </w:r>
      <w:r w:rsidR="00D355B8" w:rsidRPr="006F5EC5">
        <w:rPr>
          <w:rFonts w:cstheme="minorHAnsi"/>
          <w:i/>
          <w:iCs/>
          <w:color w:val="4472C4" w:themeColor="accent1"/>
          <w:vertAlign w:val="subscript"/>
        </w:rPr>
        <w:t>2.5</w:t>
      </w:r>
      <w:r w:rsidR="00D355B8" w:rsidRPr="006F5EC5">
        <w:rPr>
          <w:rFonts w:cstheme="minorHAnsi"/>
          <w:i/>
          <w:iCs/>
          <w:color w:val="4472C4" w:themeColor="accent1"/>
        </w:rPr>
        <w:t xml:space="preserve"> concentrations as we had available for our air pollution analyses. By</w:t>
      </w:r>
      <w:r w:rsidRPr="006F5EC5">
        <w:rPr>
          <w:rFonts w:cstheme="minorHAnsi"/>
          <w:i/>
          <w:iCs/>
          <w:color w:val="4472C4" w:themeColor="accent1"/>
        </w:rPr>
        <w:t xml:space="preserve"> aggreg</w:t>
      </w:r>
      <w:r w:rsidR="00D355B8" w:rsidRPr="006F5EC5">
        <w:rPr>
          <w:rFonts w:cstheme="minorHAnsi"/>
          <w:i/>
          <w:iCs/>
          <w:color w:val="4472C4" w:themeColor="accent1"/>
        </w:rPr>
        <w:t>ating, we</w:t>
      </w:r>
      <w:r w:rsidRPr="006F5EC5">
        <w:rPr>
          <w:rFonts w:cstheme="minorHAnsi"/>
          <w:i/>
          <w:iCs/>
          <w:color w:val="4472C4" w:themeColor="accent1"/>
        </w:rPr>
        <w:t xml:space="preserve"> also removed weekend-weekday patterns in outpatient visits, increased power, and reduced zero inflation. We considered a week exposed if the Woolsey or Getty </w:t>
      </w:r>
      <w:r w:rsidR="00D355B8" w:rsidRPr="006F5EC5">
        <w:rPr>
          <w:rFonts w:cstheme="minorHAnsi"/>
          <w:i/>
          <w:iCs/>
          <w:color w:val="4472C4" w:themeColor="accent1"/>
        </w:rPr>
        <w:t>F</w:t>
      </w:r>
      <w:r w:rsidRPr="006F5EC5">
        <w:rPr>
          <w:rFonts w:cstheme="minorHAnsi"/>
          <w:i/>
          <w:iCs/>
          <w:color w:val="4472C4" w:themeColor="accent1"/>
        </w:rPr>
        <w:t>ire burned any day that week.</w:t>
      </w:r>
    </w:p>
    <w:p w14:paraId="2D4D0246" w14:textId="043E655D" w:rsidR="0066590F" w:rsidRDefault="002969AD" w:rsidP="006F5EC5">
      <w:pPr>
        <w:pStyle w:val="BodyText"/>
        <w:spacing w:before="0" w:after="0"/>
        <w:rPr>
          <w:rFonts w:cstheme="minorHAnsi"/>
          <w:i/>
          <w:iCs/>
          <w:color w:val="4472C4" w:themeColor="accent1"/>
        </w:rPr>
      </w:pPr>
      <w:r w:rsidRPr="006F5EC5">
        <w:rPr>
          <w:rFonts w:cstheme="minorHAnsi"/>
          <w:i/>
          <w:iCs/>
          <w:color w:val="4472C4" w:themeColor="accent1"/>
        </w:rPr>
        <w:t xml:space="preserve">Page 5, ‘Outcome </w:t>
      </w:r>
      <w:commentRangeStart w:id="0"/>
      <w:commentRangeStart w:id="1"/>
      <w:r w:rsidRPr="006F5EC5">
        <w:rPr>
          <w:rFonts w:cstheme="minorHAnsi"/>
          <w:i/>
          <w:iCs/>
          <w:color w:val="4472C4" w:themeColor="accent1"/>
        </w:rPr>
        <w:t>definition</w:t>
      </w:r>
      <w:r w:rsidR="00AE25B3" w:rsidRPr="006F5EC5">
        <w:rPr>
          <w:rFonts w:cstheme="minorHAnsi"/>
          <w:i/>
          <w:iCs/>
          <w:color w:val="4472C4" w:themeColor="accent1"/>
        </w:rPr>
        <w:t>’</w:t>
      </w:r>
      <w:commentRangeEnd w:id="0"/>
      <w:r w:rsidR="00D355B8" w:rsidRPr="006F5EC5">
        <w:rPr>
          <w:rStyle w:val="CommentReference"/>
          <w:rFonts w:cstheme="minorHAnsi"/>
          <w:color w:val="4472C4" w:themeColor="accent1"/>
          <w:sz w:val="24"/>
          <w:szCs w:val="24"/>
          <w:lang w:val="en-CA"/>
        </w:rPr>
        <w:commentReference w:id="0"/>
      </w:r>
      <w:commentRangeEnd w:id="1"/>
      <w:r w:rsidR="00561480" w:rsidRPr="006F5EC5">
        <w:rPr>
          <w:rStyle w:val="CommentReference"/>
          <w:rFonts w:cstheme="minorHAnsi"/>
          <w:sz w:val="24"/>
          <w:szCs w:val="24"/>
          <w:lang w:val="en-CA"/>
        </w:rPr>
        <w:commentReference w:id="1"/>
      </w:r>
      <w:r w:rsidR="00AE25B3" w:rsidRPr="006F5EC5">
        <w:rPr>
          <w:rFonts w:cstheme="minorHAnsi"/>
          <w:i/>
          <w:iCs/>
          <w:color w:val="4472C4" w:themeColor="accent1"/>
        </w:rPr>
        <w:t>.</w:t>
      </w:r>
    </w:p>
    <w:p w14:paraId="68C34952" w14:textId="77777777" w:rsidR="004D7886" w:rsidRPr="006F5EC5" w:rsidRDefault="004D7886" w:rsidP="006F5EC5">
      <w:pPr>
        <w:pStyle w:val="BodyText"/>
        <w:spacing w:before="0" w:after="0"/>
        <w:rPr>
          <w:rFonts w:cstheme="minorHAnsi"/>
          <w:color w:val="4472C4" w:themeColor="accent1"/>
        </w:rPr>
      </w:pPr>
    </w:p>
    <w:p w14:paraId="3F5EB46F" w14:textId="3AD15CE0" w:rsidR="003D157F" w:rsidRPr="006F5EC5" w:rsidRDefault="003D157F" w:rsidP="006F5EC5">
      <w:pPr>
        <w:pStyle w:val="ListParagraph"/>
        <w:numPr>
          <w:ilvl w:val="0"/>
          <w:numId w:val="1"/>
        </w:numPr>
        <w:rPr>
          <w:rFonts w:cstheme="minorHAnsi"/>
        </w:rPr>
      </w:pPr>
      <w:r w:rsidRPr="006F5EC5">
        <w:rPr>
          <w:rFonts w:cstheme="minorHAnsi"/>
        </w:rPr>
        <w:lastRenderedPageBreak/>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F5EC5" w:rsidRDefault="0066590F" w:rsidP="006F5EC5">
      <w:pPr>
        <w:rPr>
          <w:rFonts w:cstheme="minorHAnsi"/>
        </w:rPr>
      </w:pPr>
    </w:p>
    <w:p w14:paraId="4862F3B4" w14:textId="4709F795" w:rsidR="0066590F" w:rsidRDefault="00C76D1F" w:rsidP="006F5EC5">
      <w:pPr>
        <w:rPr>
          <w:rFonts w:cstheme="minorHAnsi"/>
          <w:color w:val="4472C4" w:themeColor="accent1"/>
        </w:rPr>
      </w:pPr>
      <w:r w:rsidRPr="006F5EC5">
        <w:rPr>
          <w:rFonts w:cstheme="minorHAnsi"/>
          <w:color w:val="4472C4" w:themeColor="accent1"/>
        </w:rPr>
        <w:t xml:space="preserve">We agree with the reviewer that these non-time-varying covariates are controlled for by design. We include them because they can increase the precision of association estimates in the absence of a random intercept controlling for spatial unit, which we couldn’t include because </w:t>
      </w:r>
      <w:r w:rsidR="00180A72" w:rsidRPr="006F5EC5">
        <w:rPr>
          <w:rFonts w:cstheme="minorHAnsi"/>
          <w:color w:val="4472C4" w:themeColor="accent1"/>
        </w:rPr>
        <w:t xml:space="preserve">of computational </w:t>
      </w:r>
      <w:commentRangeStart w:id="2"/>
      <w:commentRangeStart w:id="3"/>
      <w:r w:rsidR="00180A72" w:rsidRPr="006F5EC5">
        <w:rPr>
          <w:rFonts w:cstheme="minorHAnsi"/>
          <w:color w:val="4472C4" w:themeColor="accent1"/>
        </w:rPr>
        <w:t>limitations</w:t>
      </w:r>
      <w:commentRangeEnd w:id="2"/>
      <w:r w:rsidR="00C31728" w:rsidRPr="006F5EC5">
        <w:rPr>
          <w:rStyle w:val="CommentReference"/>
          <w:rFonts w:cstheme="minorHAnsi"/>
          <w:color w:val="4472C4" w:themeColor="accent1"/>
          <w:sz w:val="24"/>
          <w:szCs w:val="24"/>
        </w:rPr>
        <w:commentReference w:id="2"/>
      </w:r>
      <w:commentRangeEnd w:id="3"/>
      <w:r w:rsidR="00933561" w:rsidRPr="006F5EC5">
        <w:rPr>
          <w:rStyle w:val="CommentReference"/>
          <w:rFonts w:cstheme="minorHAnsi"/>
          <w:color w:val="4472C4" w:themeColor="accent1"/>
          <w:sz w:val="24"/>
          <w:szCs w:val="24"/>
        </w:rPr>
        <w:commentReference w:id="3"/>
      </w:r>
      <w:r w:rsidR="00180A72" w:rsidRPr="006F5EC5">
        <w:rPr>
          <w:rFonts w:cstheme="minorHAnsi"/>
          <w:color w:val="4472C4" w:themeColor="accent1"/>
        </w:rPr>
        <w:t>.</w:t>
      </w:r>
    </w:p>
    <w:p w14:paraId="646BFACD" w14:textId="77777777" w:rsidR="00D403C2" w:rsidRPr="006F5EC5" w:rsidRDefault="00D403C2" w:rsidP="006F5EC5">
      <w:pPr>
        <w:rPr>
          <w:rFonts w:cstheme="minorHAnsi"/>
          <w:color w:val="4472C4" w:themeColor="accent1"/>
        </w:rPr>
      </w:pPr>
    </w:p>
    <w:p w14:paraId="2F3CE87B" w14:textId="66A7980C" w:rsidR="003D157F" w:rsidRPr="006F5EC5" w:rsidRDefault="003D157F" w:rsidP="006F5EC5">
      <w:pPr>
        <w:pStyle w:val="ListParagraph"/>
        <w:numPr>
          <w:ilvl w:val="0"/>
          <w:numId w:val="1"/>
        </w:numPr>
        <w:rPr>
          <w:rFonts w:cstheme="minorHAnsi"/>
        </w:rPr>
      </w:pPr>
      <w:r w:rsidRPr="006F5EC5">
        <w:rPr>
          <w:rFonts w:cstheme="minorHAnsi"/>
        </w:rPr>
        <w:t>There is concern for temporality (outcome may occur preceding the exposure) for the same week (week 0) wildfire PM2.5 exposure analysis.</w:t>
      </w:r>
    </w:p>
    <w:p w14:paraId="4680FC78" w14:textId="143069A1" w:rsidR="00E643EC" w:rsidRPr="006F5EC5" w:rsidRDefault="00E643EC" w:rsidP="006F5EC5">
      <w:pPr>
        <w:rPr>
          <w:rFonts w:cstheme="minorHAnsi"/>
        </w:rPr>
      </w:pPr>
    </w:p>
    <w:p w14:paraId="1F48BF84" w14:textId="505E4861" w:rsidR="00626B39" w:rsidRPr="006F5EC5" w:rsidRDefault="00A34FE3" w:rsidP="006F5EC5">
      <w:pPr>
        <w:rPr>
          <w:rFonts w:cstheme="minorHAnsi"/>
          <w:color w:val="4472C4" w:themeColor="accent1"/>
        </w:rPr>
      </w:pPr>
      <w:r w:rsidRPr="006F5EC5">
        <w:rPr>
          <w:rFonts w:cstheme="minorHAnsi"/>
          <w:color w:val="4472C4" w:themeColor="accent1"/>
        </w:rPr>
        <w:t xml:space="preserve">Yes – thank you for this comment. We </w:t>
      </w:r>
      <w:r w:rsidR="00286A81" w:rsidRPr="006F5EC5">
        <w:rPr>
          <w:rFonts w:cstheme="minorHAnsi"/>
          <w:color w:val="4472C4" w:themeColor="accent1"/>
        </w:rPr>
        <w:t>have removed the reporting and interpretation of week 0</w:t>
      </w:r>
      <w:r w:rsidR="00EE1F5D" w:rsidRPr="006F5EC5">
        <w:rPr>
          <w:rFonts w:cstheme="minorHAnsi"/>
          <w:color w:val="4472C4" w:themeColor="accent1"/>
        </w:rPr>
        <w:t xml:space="preserve"> due to this potential issue with temporality.</w:t>
      </w:r>
    </w:p>
    <w:p w14:paraId="31DA23C1" w14:textId="05B212F2" w:rsidR="00626B39" w:rsidRDefault="00626B39" w:rsidP="006F5EC5">
      <w:pPr>
        <w:pStyle w:val="BodyText"/>
        <w:spacing w:before="0" w:after="0"/>
        <w:rPr>
          <w:rFonts w:cstheme="minorHAnsi"/>
          <w:i/>
          <w:iCs/>
          <w:color w:val="4472C4" w:themeColor="accent1"/>
        </w:rPr>
      </w:pPr>
      <w:r w:rsidRPr="006F5EC5">
        <w:rPr>
          <w:rFonts w:cstheme="minorHAnsi"/>
          <w:i/>
          <w:iCs/>
          <w:color w:val="4472C4" w:themeColor="accent1"/>
        </w:rPr>
        <w:t>In our additional analysis examining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levels lagged up to two weeks, a 10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Pr="006F5EC5">
        <w:rPr>
          <w:rFonts w:cstheme="minorHAnsi"/>
          <w:i/>
          <w:iCs/>
          <w:color w:val="4472C4" w:themeColor="accent1"/>
        </w:rPr>
        <w:t xml:space="preserve"> increase in weekly PM</w:t>
      </w:r>
      <w:r w:rsidRPr="006F5EC5">
        <w:rPr>
          <w:rFonts w:cstheme="minorHAnsi"/>
          <w:i/>
          <w:iCs/>
          <w:color w:val="4472C4" w:themeColor="accent1"/>
          <w:vertAlign w:val="subscript"/>
        </w:rPr>
        <w:t>2.5</w:t>
      </w:r>
      <w:r w:rsidRPr="006F5EC5">
        <w:rPr>
          <w:rFonts w:cstheme="minorHAnsi"/>
          <w:i/>
          <w:iCs/>
          <w:color w:val="4472C4" w:themeColor="accen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was not associated with the frequency of any other visits.</w:t>
      </w:r>
    </w:p>
    <w:p w14:paraId="1B8D76AD" w14:textId="77777777" w:rsidR="00B024B2" w:rsidRPr="006F5EC5" w:rsidRDefault="00B024B2" w:rsidP="006F5EC5">
      <w:pPr>
        <w:pStyle w:val="BodyText"/>
        <w:spacing w:before="0" w:after="0"/>
        <w:rPr>
          <w:rFonts w:cstheme="minorHAnsi"/>
          <w:i/>
          <w:iCs/>
          <w:color w:val="4472C4" w:themeColor="accent1"/>
        </w:rPr>
      </w:pPr>
    </w:p>
    <w:p w14:paraId="0EA8EF7F" w14:textId="62C9B2E8" w:rsidR="00626B39" w:rsidRPr="006F5EC5" w:rsidRDefault="007D51BE" w:rsidP="006F5EC5">
      <w:pPr>
        <w:rPr>
          <w:rFonts w:cstheme="minorHAnsi"/>
          <w:i/>
          <w:iCs/>
          <w:color w:val="4472C4" w:themeColor="accent1"/>
        </w:rPr>
      </w:pPr>
      <w:r w:rsidRPr="006F5EC5">
        <w:rPr>
          <w:rFonts w:cstheme="minorHAnsi"/>
          <w:i/>
          <w:iCs/>
          <w:color w:val="4472C4" w:themeColor="accent1"/>
        </w:rPr>
        <w:t xml:space="preserve">Results, PM analyses, page 7. </w:t>
      </w:r>
    </w:p>
    <w:p w14:paraId="745AAA24" w14:textId="77777777" w:rsidR="00626B39" w:rsidRPr="006F5EC5" w:rsidRDefault="00626B39" w:rsidP="006F5EC5">
      <w:pPr>
        <w:rPr>
          <w:rFonts w:cstheme="minorHAnsi"/>
          <w:color w:val="FF0000"/>
        </w:rPr>
      </w:pPr>
    </w:p>
    <w:p w14:paraId="4EAF8E93" w14:textId="2525CC80" w:rsidR="003D157F" w:rsidRPr="006F5EC5" w:rsidRDefault="003D157F" w:rsidP="006F5EC5">
      <w:pPr>
        <w:pStyle w:val="ListParagraph"/>
        <w:numPr>
          <w:ilvl w:val="0"/>
          <w:numId w:val="1"/>
        </w:numPr>
        <w:rPr>
          <w:rFonts w:cstheme="minorHAnsi"/>
        </w:rPr>
      </w:pPr>
      <w:r w:rsidRPr="006F5EC5">
        <w:rPr>
          <w:rFonts w:cstheme="minorHAnsi"/>
        </w:rPr>
        <w:t>For the results of proximity and evacuation exposures, most of the RRs are null with 95% CI including the null value. Could the author please acknowledge this while reporting and interpreting the results?</w:t>
      </w:r>
    </w:p>
    <w:p w14:paraId="40274BCB" w14:textId="29D18090" w:rsidR="0066590F" w:rsidRPr="006F5EC5" w:rsidRDefault="0066590F" w:rsidP="006F5EC5">
      <w:pPr>
        <w:rPr>
          <w:rFonts w:cstheme="minorHAnsi"/>
        </w:rPr>
      </w:pPr>
    </w:p>
    <w:p w14:paraId="4D18A8B9" w14:textId="7E7372DE" w:rsidR="00D87102" w:rsidRPr="006F5EC5" w:rsidRDefault="00BE524E" w:rsidP="006F5EC5">
      <w:pPr>
        <w:rPr>
          <w:rFonts w:cstheme="minorHAnsi"/>
          <w:color w:val="4472C4" w:themeColor="accent1"/>
        </w:rPr>
      </w:pPr>
      <w:r w:rsidRPr="006F5EC5">
        <w:rPr>
          <w:rFonts w:cstheme="minorHAnsi"/>
          <w:color w:val="4472C4" w:themeColor="accent1"/>
        </w:rPr>
        <w:t xml:space="preserve">In response to the reviewer’s request, we have made some edits to the text of the manuscript to highlight the wide confidence intervals. However, we respectfully </w:t>
      </w:r>
      <w:r w:rsidR="0032766F" w:rsidRPr="006F5EC5">
        <w:rPr>
          <w:rFonts w:cstheme="minorHAnsi"/>
          <w:color w:val="4472C4" w:themeColor="accent1"/>
        </w:rPr>
        <w:t>disagree with the reviewer’s reques</w:t>
      </w:r>
      <w:r w:rsidRPr="006F5EC5">
        <w:rPr>
          <w:rFonts w:cstheme="minorHAnsi"/>
          <w:color w:val="4472C4" w:themeColor="accent1"/>
        </w:rPr>
        <w:t>t to note that the CIs include the null value</w:t>
      </w:r>
      <w:r w:rsidR="0032766F" w:rsidRPr="006F5EC5">
        <w:rPr>
          <w:rFonts w:cstheme="minorHAnsi"/>
          <w:color w:val="4472C4" w:themeColor="accent1"/>
        </w:rPr>
        <w:t xml:space="preserve">. Abundant literature suggests that an arbitrary </w:t>
      </w:r>
      <w:r w:rsidR="00B403DE" w:rsidRPr="006F5EC5">
        <w:rPr>
          <w:rFonts w:cstheme="minorHAnsi"/>
          <w:color w:val="4472C4" w:themeColor="accent1"/>
        </w:rPr>
        <w:t>cut-off</w:t>
      </w:r>
      <w:r w:rsidR="0032766F" w:rsidRPr="006F5EC5">
        <w:rPr>
          <w:rFonts w:cstheme="minorHAnsi"/>
          <w:color w:val="4472C4" w:themeColor="accent1"/>
        </w:rPr>
        <w:t xml:space="preserve"> (i.e., P&lt;0.05) for interpretation as significant is a disservice to science. For example, see </w:t>
      </w:r>
      <w:hyperlink r:id="rId12" w:history="1">
        <w:r w:rsidR="0032766F" w:rsidRPr="006F5EC5">
          <w:rPr>
            <w:rStyle w:val="Hyperlink"/>
            <w:rFonts w:cstheme="minorHAnsi"/>
            <w:color w:val="4472C4" w:themeColor="accent1"/>
          </w:rPr>
          <w:t>https://www.nature.com/articles/d41586-019-00857-9</w:t>
        </w:r>
      </w:hyperlink>
      <w:r w:rsidR="0032766F" w:rsidRPr="006F5EC5">
        <w:rPr>
          <w:rFonts w:cstheme="minorHAnsi"/>
          <w:color w:val="4472C4" w:themeColor="accent1"/>
        </w:rPr>
        <w:t>. The Journal Epidemiology itself “strongly discourage</w:t>
      </w:r>
      <w:r w:rsidR="003B6E19" w:rsidRPr="006F5EC5">
        <w:rPr>
          <w:rFonts w:cstheme="minorHAnsi"/>
          <w:color w:val="4472C4" w:themeColor="accent1"/>
        </w:rPr>
        <w:t>[s]</w:t>
      </w:r>
      <w:r w:rsidR="0032766F" w:rsidRPr="006F5EC5">
        <w:rPr>
          <w:rFonts w:cstheme="minorHAnsi"/>
          <w:color w:val="4472C4" w:themeColor="accent1"/>
        </w:rPr>
        <w:t xml:space="preserve"> the use of categorized P-values and language referring to statistical significance.” </w:t>
      </w:r>
    </w:p>
    <w:p w14:paraId="2651D7BF" w14:textId="2CCE81A5" w:rsidR="0097063E" w:rsidRPr="006F5EC5" w:rsidRDefault="0097063E" w:rsidP="006F5EC5">
      <w:pPr>
        <w:rPr>
          <w:rFonts w:cstheme="minorHAnsi"/>
          <w:color w:val="4472C4" w:themeColor="accent1"/>
        </w:rPr>
      </w:pPr>
    </w:p>
    <w:p w14:paraId="75A64C3A" w14:textId="77777777" w:rsidR="0097063E" w:rsidRPr="006F5EC5" w:rsidRDefault="0097063E" w:rsidP="006F5EC5">
      <w:pPr>
        <w:rPr>
          <w:rFonts w:cstheme="minorHAnsi"/>
          <w:color w:val="4472C4" w:themeColor="accent1"/>
        </w:rPr>
      </w:pPr>
      <w:r w:rsidRPr="006F5EC5">
        <w:rPr>
          <w:rFonts w:cstheme="minorHAnsi"/>
          <w:color w:val="4472C4" w:themeColor="accent1"/>
        </w:rPr>
        <w:t xml:space="preserve">The journal’s submission guidelines say: </w:t>
      </w:r>
    </w:p>
    <w:p w14:paraId="5928B051" w14:textId="77777777" w:rsidR="0097063E" w:rsidRPr="006F5EC5" w:rsidRDefault="0097063E" w:rsidP="006F5EC5">
      <w:pPr>
        <w:rPr>
          <w:rFonts w:cstheme="minorHAnsi"/>
          <w:i/>
          <w:iCs/>
        </w:rPr>
      </w:pPr>
    </w:p>
    <w:p w14:paraId="14A904F3" w14:textId="7A5FE1D1" w:rsidR="0097063E" w:rsidRDefault="002779DC" w:rsidP="006F5EC5">
      <w:pPr>
        <w:rPr>
          <w:rFonts w:cstheme="minorHAnsi"/>
          <w:color w:val="000000"/>
        </w:rPr>
      </w:pPr>
      <w:r w:rsidRPr="006F5EC5">
        <w:rPr>
          <w:rStyle w:val="Strong"/>
          <w:rFonts w:cstheme="minorHAnsi"/>
          <w:i/>
          <w:iCs/>
          <w:color w:val="336699"/>
        </w:rPr>
        <w:t>“</w:t>
      </w:r>
      <w:r w:rsidR="0097063E" w:rsidRPr="006F5EC5">
        <w:rPr>
          <w:rStyle w:val="Strong"/>
          <w:rFonts w:cstheme="minorHAnsi"/>
          <w:i/>
          <w:iCs/>
          <w:color w:val="336699"/>
        </w:rPr>
        <w:t>Significance Testing:</w:t>
      </w:r>
      <w:r w:rsidR="0097063E" w:rsidRPr="006F5EC5">
        <w:rPr>
          <w:rFonts w:cstheme="minorHAnsi"/>
          <w:color w:val="000000"/>
        </w:rPr>
        <w:t> For estimates of causal effects, we strongly discourage the use of categorized P-values and language referring to statistical significance (see discussion of this </w:t>
      </w:r>
      <w:hyperlink r:id="rId13" w:tgtFrame="_blank" w:history="1">
        <w:r w:rsidR="0097063E" w:rsidRPr="006F5EC5">
          <w:rPr>
            <w:rStyle w:val="Hyperlink"/>
            <w:rFonts w:cstheme="minorHAnsi"/>
            <w:color w:val="336699"/>
          </w:rPr>
          <w:t>topic</w:t>
        </w:r>
      </w:hyperlink>
      <w:r w:rsidR="0097063E" w:rsidRPr="006F5EC5">
        <w:rPr>
          <w:rFonts w:cstheme="minorHAnsi"/>
          <w:color w:val="000000"/>
        </w:rPr>
        <w:t>). We prefer instead interval estimation, which conveys the precision of the estimate with respect to sampling variability. We are more open to testing with respect to modeling decisions, such as for tests of interaction (</w:t>
      </w:r>
      <w:hyperlink r:id="rId14" w:tgtFrame="_blank" w:history="1">
        <w:r w:rsidR="0097063E" w:rsidRPr="006F5EC5">
          <w:rPr>
            <w:rStyle w:val="Hyperlink"/>
            <w:rFonts w:cstheme="minorHAnsi"/>
            <w:color w:val="336699"/>
          </w:rPr>
          <w:t>see editorial</w:t>
        </w:r>
      </w:hyperlink>
      <w:r w:rsidR="0097063E" w:rsidRPr="006F5EC5">
        <w:rPr>
          <w:rFonts w:cstheme="minorHAnsi"/>
          <w:color w:val="000000"/>
        </w:rPr>
        <w:t xml:space="preserve">) and for tests for trend, and with respect </w:t>
      </w:r>
      <w:r w:rsidR="0097063E" w:rsidRPr="006F5EC5">
        <w:rPr>
          <w:rFonts w:cstheme="minorHAnsi"/>
          <w:color w:val="000000"/>
        </w:rPr>
        <w:lastRenderedPageBreak/>
        <w:t>to studies using high-dimensional testing, such as genome-wide association or other genomic platforms.</w:t>
      </w:r>
      <w:r w:rsidRPr="006F5EC5">
        <w:rPr>
          <w:rFonts w:cstheme="minorHAnsi"/>
          <w:color w:val="000000"/>
        </w:rPr>
        <w:t>”</w:t>
      </w:r>
    </w:p>
    <w:p w14:paraId="4B671978" w14:textId="77777777" w:rsidR="00AE3A6C" w:rsidRPr="006F5EC5" w:rsidRDefault="00AE3A6C" w:rsidP="006F5EC5">
      <w:pPr>
        <w:rPr>
          <w:rFonts w:cstheme="minorHAnsi"/>
          <w:i/>
          <w:iCs/>
        </w:rPr>
      </w:pPr>
    </w:p>
    <w:p w14:paraId="0875B1EB" w14:textId="0B333B4B" w:rsidR="00D55A86" w:rsidRDefault="00C63989" w:rsidP="00C92179">
      <w:pPr>
        <w:pStyle w:val="Heading3"/>
        <w:spacing w:before="0"/>
        <w:rPr>
          <w:rFonts w:asciiTheme="minorHAnsi" w:hAnsiTheme="minorHAnsi" w:cstheme="minorHAnsi"/>
          <w:b w:val="0"/>
          <w:bCs w:val="0"/>
        </w:rPr>
      </w:pPr>
      <w:bookmarkStart w:id="4" w:name="Xea792e43187c61b9b34a3ff34b845703708fcce"/>
      <w:r w:rsidRPr="006F5EC5">
        <w:rPr>
          <w:rFonts w:asciiTheme="minorHAnsi" w:hAnsiTheme="minorHAnsi" w:cstheme="minorHAnsi"/>
          <w:b w:val="0"/>
          <w:bCs w:val="0"/>
        </w:rPr>
        <w:t xml:space="preserve">Our edits: </w:t>
      </w:r>
    </w:p>
    <w:p w14:paraId="47765D79" w14:textId="77777777" w:rsidR="00D55A86" w:rsidRPr="00D55A86" w:rsidRDefault="00D55A86" w:rsidP="00C92179">
      <w:pPr>
        <w:pStyle w:val="BodyText"/>
        <w:spacing w:before="0" w:after="0"/>
      </w:pPr>
    </w:p>
    <w:p w14:paraId="0AF54873" w14:textId="76783B09" w:rsidR="004113DB"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Woolsey Fire proximity and evacuation exposure</w:t>
      </w:r>
    </w:p>
    <w:p w14:paraId="501BE7E1" w14:textId="77777777" w:rsidR="00CC3F52" w:rsidRDefault="00CC3F52" w:rsidP="00C92179">
      <w:pPr>
        <w:pStyle w:val="Heading3"/>
        <w:spacing w:before="0"/>
        <w:rPr>
          <w:rFonts w:asciiTheme="minorHAnsi" w:eastAsiaTheme="minorHAnsi" w:hAnsiTheme="minorHAnsi" w:cstheme="minorHAnsi"/>
          <w:b w:val="0"/>
          <w:bCs w:val="0"/>
          <w:i/>
          <w:iCs/>
        </w:rPr>
      </w:pPr>
      <w:bookmarkStart w:id="5" w:name="Xee63ff89abf617e0369b3bede5399ba5e0205e2"/>
      <w:bookmarkEnd w:id="4"/>
    </w:p>
    <w:p w14:paraId="068D82A5" w14:textId="77777777" w:rsidR="00B96E70" w:rsidRPr="00532081" w:rsidRDefault="00B96E70" w:rsidP="00B96E70">
      <w:pPr>
        <w:pStyle w:val="Heading3"/>
        <w:spacing w:before="0"/>
      </w:pPr>
      <w:r w:rsidRPr="00CC3F52">
        <w:rPr>
          <w:rFonts w:asciiTheme="minorHAnsi" w:eastAsiaTheme="minorHAnsi" w:hAnsiTheme="minorHAnsi" w:cstheme="minorHAnsi"/>
          <w:b w:val="0"/>
          <w:bCs w:val="0"/>
          <w:i/>
          <w:iCs/>
        </w:rPr>
        <w:t xml:space="preserve">Residence </w:t>
      </w:r>
      <w:r>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Pr>
          <w:rFonts w:asciiTheme="minorHAnsi" w:eastAsiaTheme="minorHAnsi" w:hAnsiTheme="minorHAnsi" w:cstheme="minorHAnsi"/>
          <w:b w:val="0"/>
          <w:bCs w:val="0"/>
          <w:i/>
          <w:iCs/>
        </w:rPr>
        <w:t xml:space="preserve"> it </w:t>
      </w:r>
      <w:r w:rsidRPr="00F10C6E">
        <w:rPr>
          <w:rFonts w:asciiTheme="minorHAnsi" w:eastAsiaTheme="minorHAnsi" w:hAnsiTheme="minorHAnsi" w:cstheme="minorHAnsi"/>
          <w:b w:val="0"/>
          <w:bCs w:val="0"/>
          <w:i/>
          <w:iCs/>
        </w:rPr>
        <w:t>(RR = 1.48, 95% CI: 1.01, 2.17)</w:t>
      </w:r>
      <w:r w:rsidRPr="00CC3F52">
        <w:rPr>
          <w:rFonts w:asciiTheme="minorHAnsi" w:eastAsiaTheme="minorHAnsi" w:hAnsiTheme="minorHAnsi" w:cstheme="minorHAnsi"/>
          <w:b w:val="0"/>
          <w:bCs w:val="0"/>
          <w:i/>
          <w:iCs/>
        </w:rPr>
        <w:t>, and associated with decreased all-cause outpatient visits</w:t>
      </w:r>
      <w:r>
        <w:rPr>
          <w:rFonts w:asciiTheme="minorHAnsi" w:eastAsiaTheme="minorHAnsi" w:hAnsiTheme="minorHAnsi" w:cstheme="minorHAnsi"/>
          <w:b w:val="0"/>
          <w:bCs w:val="0"/>
          <w:i/>
          <w:iCs/>
        </w:rPr>
        <w:t xml:space="preserve"> compared to residence outside of it </w:t>
      </w:r>
      <w:r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 was wide (Figure 3). We observed similar associations, with narrower confidence intervals, between Woolsey Fire evacuation exposure and healthcare visits.</w:t>
      </w:r>
      <w:r w:rsidRPr="00967EF8">
        <w:rPr>
          <w:rFonts w:asciiTheme="minorHAnsi" w:eastAsiaTheme="minorHAnsi" w:hAnsiTheme="minorHAnsi" w:cstheme="minorHAnsi"/>
          <w:b w:val="0"/>
          <w:bCs w:val="0"/>
          <w:i/>
          <w:iCs/>
        </w:rPr>
        <w:t xml:space="preserve"> Residence in versus outside of an evacuation zone plus 10km of the Woolsey Fire during the fire was also associated with decreased all-cause outpatient and increased inpatient admissions for cardiorespiratory disease visits (RR = 1.76, 95% CI: 1.02, 3.05, RR = 0.87, 95% CI: 0.73, 1.04 respectively) (Figure 3).</w:t>
      </w:r>
    </w:p>
    <w:p w14:paraId="3D7690B0" w14:textId="77777777" w:rsidR="00CC3F52" w:rsidRDefault="00CC3F52" w:rsidP="00C92179">
      <w:pPr>
        <w:pStyle w:val="Heading3"/>
        <w:spacing w:before="0"/>
        <w:rPr>
          <w:rFonts w:asciiTheme="minorHAnsi" w:hAnsiTheme="minorHAnsi" w:cstheme="minorHAnsi"/>
          <w:i/>
          <w:iCs/>
        </w:rPr>
      </w:pPr>
    </w:p>
    <w:p w14:paraId="5155D174" w14:textId="7B245FA7" w:rsidR="004113DB" w:rsidRPr="006F5EC5"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Getty Fire proximity and evacuation exposure</w:t>
      </w:r>
    </w:p>
    <w:p w14:paraId="660B9DCF" w14:textId="77777777" w:rsidR="00A579AC" w:rsidRDefault="00A579AC" w:rsidP="00C92179">
      <w:pPr>
        <w:pStyle w:val="FirstParagraph"/>
        <w:spacing w:before="0" w:after="0"/>
        <w:rPr>
          <w:rFonts w:cstheme="minorHAnsi"/>
          <w:i/>
          <w:iCs/>
          <w:color w:val="4472C4" w:themeColor="accent1"/>
        </w:rPr>
      </w:pPr>
    </w:p>
    <w:p w14:paraId="64513710" w14:textId="02BB49D2" w:rsidR="004113DB" w:rsidRPr="006F5EC5" w:rsidRDefault="004113DB" w:rsidP="00C92179">
      <w:pPr>
        <w:pStyle w:val="FirstParagraph"/>
        <w:spacing w:before="0" w:after="0"/>
        <w:rPr>
          <w:rFonts w:cstheme="minorHAnsi"/>
          <w:i/>
          <w:iCs/>
          <w:color w:val="4472C4" w:themeColor="accent1"/>
        </w:rPr>
      </w:pPr>
      <w:r w:rsidRPr="006F5EC5">
        <w:rPr>
          <w:rFonts w:cstheme="minorHAnsi"/>
          <w:i/>
          <w:iCs/>
          <w:color w:val="4472C4" w:themeColor="accent1"/>
        </w:rPr>
        <w:t xml:space="preserve">We observed reduced risks of all </w:t>
      </w:r>
      <w:proofErr w:type="gramStart"/>
      <w:r w:rsidRPr="006F5EC5">
        <w:rPr>
          <w:rFonts w:cstheme="minorHAnsi"/>
          <w:i/>
          <w:iCs/>
          <w:color w:val="4472C4" w:themeColor="accent1"/>
        </w:rPr>
        <w:t>visits</w:t>
      </w:r>
      <w:proofErr w:type="gramEnd"/>
      <w:r w:rsidRPr="006F5EC5">
        <w:rPr>
          <w:rFonts w:cstheme="minorHAnsi"/>
          <w:i/>
          <w:iCs/>
          <w:color w:val="4472C4" w:themeColor="accent1"/>
        </w:rPr>
        <w:t xml:space="preserve"> types among proximity exposed ZCTAs during the Getty Fire, </w:t>
      </w:r>
      <w:r w:rsidR="00325650" w:rsidRPr="006F5EC5">
        <w:rPr>
          <w:rFonts w:cstheme="minorHAnsi"/>
          <w:i/>
          <w:iCs/>
          <w:color w:val="4472C4" w:themeColor="accent1"/>
        </w:rPr>
        <w:t>however, confidence intervals were very wide</w:t>
      </w:r>
      <w:r w:rsidRPr="006F5EC5">
        <w:rPr>
          <w:rFonts w:cstheme="minorHAnsi"/>
          <w:i/>
          <w:iCs/>
          <w:color w:val="4472C4" w:themeColor="accent1"/>
        </w:rPr>
        <w:t xml:space="preserve"> (Figure 3). We observed similar, if somewhat attenuated, associations among evacuation exposed ZCTAs. </w:t>
      </w:r>
    </w:p>
    <w:bookmarkEnd w:id="5"/>
    <w:p w14:paraId="370A0D0D" w14:textId="77777777" w:rsidR="00D55A86" w:rsidRDefault="00D55A86" w:rsidP="00C92179">
      <w:pPr>
        <w:rPr>
          <w:rFonts w:cstheme="minorHAnsi"/>
          <w:i/>
          <w:iCs/>
          <w:color w:val="4472C4" w:themeColor="accent1"/>
        </w:rPr>
      </w:pPr>
    </w:p>
    <w:p w14:paraId="11EDF973" w14:textId="2215BD40" w:rsidR="00D87102" w:rsidRPr="006F5EC5" w:rsidRDefault="004113DB" w:rsidP="00C92179">
      <w:pPr>
        <w:rPr>
          <w:rFonts w:cstheme="minorHAnsi"/>
          <w:i/>
          <w:iCs/>
          <w:color w:val="4472C4" w:themeColor="accent1"/>
        </w:rPr>
      </w:pPr>
      <w:r w:rsidRPr="006F5EC5">
        <w:rPr>
          <w:rFonts w:cstheme="minorHAnsi"/>
          <w:i/>
          <w:iCs/>
          <w:color w:val="4472C4" w:themeColor="accent1"/>
        </w:rPr>
        <w:t>Page 8.</w:t>
      </w:r>
    </w:p>
    <w:p w14:paraId="3AD1117F" w14:textId="77777777" w:rsidR="0066590F" w:rsidRPr="006F5EC5" w:rsidRDefault="0066590F" w:rsidP="00D55A86">
      <w:pPr>
        <w:rPr>
          <w:rFonts w:cstheme="minorHAnsi"/>
        </w:rPr>
      </w:pPr>
    </w:p>
    <w:p w14:paraId="3FFD79B7" w14:textId="5BB92D79" w:rsidR="003D157F" w:rsidRPr="006F5EC5" w:rsidRDefault="003D157F" w:rsidP="00D55A86">
      <w:pPr>
        <w:rPr>
          <w:rFonts w:cstheme="minorHAnsi"/>
        </w:rPr>
      </w:pPr>
      <w:r w:rsidRPr="006F5EC5">
        <w:rPr>
          <w:rFonts w:cstheme="minorHAnsi"/>
        </w:rPr>
        <w:t>Minor Comments</w:t>
      </w:r>
      <w:r w:rsidR="002538B9" w:rsidRPr="006F5EC5">
        <w:rPr>
          <w:rFonts w:cstheme="minorHAnsi"/>
        </w:rPr>
        <w:t>:</w:t>
      </w:r>
    </w:p>
    <w:p w14:paraId="5F3F39CF" w14:textId="77777777" w:rsidR="005E6863" w:rsidRPr="006F5EC5" w:rsidRDefault="005E6863" w:rsidP="006F5EC5">
      <w:pPr>
        <w:rPr>
          <w:rFonts w:cstheme="minorHAnsi"/>
        </w:rPr>
      </w:pPr>
    </w:p>
    <w:p w14:paraId="7A3332ED" w14:textId="51660080" w:rsidR="003D157F" w:rsidRPr="006F5EC5" w:rsidRDefault="003D157F" w:rsidP="006F5EC5">
      <w:pPr>
        <w:pStyle w:val="ListParagraph"/>
        <w:numPr>
          <w:ilvl w:val="0"/>
          <w:numId w:val="2"/>
        </w:numPr>
        <w:rPr>
          <w:rFonts w:cstheme="minorHAnsi"/>
        </w:rPr>
      </w:pPr>
      <w:r w:rsidRPr="006F5EC5">
        <w:rPr>
          <w:rFonts w:cstheme="minorHAnsi"/>
        </w:rPr>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F5EC5">
        <w:rPr>
          <w:rFonts w:cstheme="minorHAnsi"/>
        </w:rPr>
        <w:t>a</w:t>
      </w:r>
      <w:proofErr w:type="gramEnd"/>
      <w:r w:rsidRPr="006F5EC5">
        <w:rPr>
          <w:rFonts w:cstheme="minorHAnsi"/>
        </w:rPr>
        <w:t xml:space="preserve"> upper 95% CI limit that over 3.</w:t>
      </w:r>
    </w:p>
    <w:p w14:paraId="4A704DD0" w14:textId="49D40CA2" w:rsidR="00484B04" w:rsidRPr="006F5EC5" w:rsidRDefault="00484B04" w:rsidP="006F5EC5">
      <w:pPr>
        <w:rPr>
          <w:rFonts w:cstheme="minorHAnsi"/>
        </w:rPr>
      </w:pPr>
    </w:p>
    <w:p w14:paraId="66F5902B" w14:textId="1170ABE2" w:rsidR="00484B04" w:rsidRPr="006F5EC5" w:rsidRDefault="005A0F00" w:rsidP="006F5EC5">
      <w:pPr>
        <w:rPr>
          <w:rFonts w:cstheme="minorHAnsi"/>
          <w:color w:val="4472C4" w:themeColor="accent1"/>
        </w:rPr>
      </w:pPr>
      <w:r w:rsidRPr="006F5EC5">
        <w:rPr>
          <w:rFonts w:cstheme="minorHAnsi"/>
          <w:color w:val="4472C4" w:themeColor="accent1"/>
        </w:rPr>
        <w:t xml:space="preserve">The RRs reported in the abstract were incorrect and from a previous iteration of analyses. We apologize for this error, and we’ve corrected the RRs. </w:t>
      </w:r>
      <w:r w:rsidR="00F83CFC" w:rsidRPr="006F5EC5">
        <w:rPr>
          <w:rFonts w:cstheme="minorHAnsi"/>
          <w:color w:val="4472C4" w:themeColor="accent1"/>
        </w:rPr>
        <w:t>Thank you for pointing this out!</w:t>
      </w:r>
    </w:p>
    <w:p w14:paraId="4C9B2181" w14:textId="6E2583CA" w:rsidR="00484B04" w:rsidRPr="006F5EC5" w:rsidRDefault="00484B04" w:rsidP="006F5EC5">
      <w:pPr>
        <w:rPr>
          <w:rFonts w:cstheme="minorHAnsi"/>
          <w:color w:val="4472C4" w:themeColor="accent1"/>
        </w:rPr>
      </w:pPr>
    </w:p>
    <w:p w14:paraId="303DC702" w14:textId="60F42B80" w:rsidR="00B711FB" w:rsidRPr="006F5EC5" w:rsidRDefault="00B711FB" w:rsidP="006F5EC5">
      <w:pPr>
        <w:rPr>
          <w:rFonts w:cstheme="minorHAnsi"/>
          <w:color w:val="4472C4" w:themeColor="accent1"/>
        </w:rPr>
      </w:pPr>
      <w:r w:rsidRPr="006F5EC5">
        <w:rPr>
          <w:rFonts w:cstheme="minorHAnsi"/>
          <w:color w:val="4472C4" w:themeColor="accent1"/>
        </w:rPr>
        <w:t>From abstract:</w:t>
      </w:r>
    </w:p>
    <w:p w14:paraId="1235A83E" w14:textId="2F8404BA" w:rsidR="00B711FB" w:rsidRPr="006F5EC5" w:rsidRDefault="00B711FB" w:rsidP="006F5EC5">
      <w:pPr>
        <w:rPr>
          <w:rFonts w:cstheme="minorHAnsi"/>
          <w:color w:val="4472C4" w:themeColor="accent1"/>
        </w:rPr>
      </w:pPr>
    </w:p>
    <w:p w14:paraId="76B621DE" w14:textId="2CF747DD" w:rsidR="00B711FB" w:rsidRPr="006F5EC5" w:rsidRDefault="00B711FB" w:rsidP="006F5EC5">
      <w:pPr>
        <w:rPr>
          <w:rFonts w:cstheme="minorHAnsi"/>
          <w:i/>
          <w:iCs/>
          <w:color w:val="4472C4" w:themeColor="accent1"/>
        </w:rPr>
      </w:pPr>
      <w:r w:rsidRPr="006F5EC5">
        <w:rPr>
          <w:rFonts w:cstheme="minorHAnsi"/>
          <w:i/>
          <w:iCs/>
          <w:color w:val="4472C4" w:themeColor="accent1"/>
        </w:rPr>
        <w:t>Woolsey Fire proximity (&lt;20km) was associated with reduced all-cause outpatient visits, while evacuation and proximity were associated with increased inpatient cardiorespiratory visits (proximity RR = 1.45, 95% CI: 0.99, 2.12, evacuation RR = 1.72, 95% CI: 1.00, 2.96).</w:t>
      </w:r>
    </w:p>
    <w:p w14:paraId="54F73C02" w14:textId="77777777" w:rsidR="00B711FB" w:rsidRPr="006F5EC5" w:rsidRDefault="00B711FB" w:rsidP="006F5EC5">
      <w:pPr>
        <w:rPr>
          <w:rFonts w:cstheme="minorHAnsi"/>
          <w:color w:val="4472C4" w:themeColor="accent1"/>
        </w:rPr>
      </w:pPr>
    </w:p>
    <w:p w14:paraId="193598F3" w14:textId="6FA21BFA" w:rsidR="003D157F" w:rsidRPr="006F5EC5" w:rsidRDefault="003D157F" w:rsidP="006F5EC5">
      <w:pPr>
        <w:pStyle w:val="ListParagraph"/>
        <w:numPr>
          <w:ilvl w:val="0"/>
          <w:numId w:val="2"/>
        </w:numPr>
        <w:rPr>
          <w:rFonts w:cstheme="minorHAnsi"/>
        </w:rPr>
      </w:pPr>
      <w:r w:rsidRPr="006F5EC5">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F5EC5" w:rsidRDefault="00484B04" w:rsidP="006F5EC5">
      <w:pPr>
        <w:rPr>
          <w:rFonts w:cstheme="minorHAnsi"/>
        </w:rPr>
      </w:pPr>
    </w:p>
    <w:p w14:paraId="08243216" w14:textId="202E8567" w:rsidR="00484B04" w:rsidRPr="006F5EC5" w:rsidRDefault="00FD7A03" w:rsidP="006F5EC5">
      <w:pPr>
        <w:rPr>
          <w:rFonts w:cstheme="minorHAnsi"/>
          <w:color w:val="4472C4" w:themeColor="accent1"/>
        </w:rPr>
      </w:pPr>
      <w:r w:rsidRPr="006F5EC5">
        <w:rPr>
          <w:rFonts w:cstheme="minorHAnsi"/>
          <w:color w:val="4472C4" w:themeColor="accent1"/>
        </w:rPr>
        <w:t>We have changed this figure, and separated it into four panels instead of two</w:t>
      </w:r>
      <w:r w:rsidR="007F6660" w:rsidRPr="006F5EC5">
        <w:rPr>
          <w:rFonts w:cstheme="minorHAnsi"/>
          <w:color w:val="4472C4" w:themeColor="accent1"/>
        </w:rPr>
        <w:t xml:space="preserve">, with different panels for proximity and evacuation as you suggest. </w:t>
      </w:r>
      <w:r w:rsidRPr="006F5EC5">
        <w:rPr>
          <w:rFonts w:cstheme="minorHAnsi"/>
          <w:color w:val="4472C4" w:themeColor="accent1"/>
        </w:rPr>
        <w:t xml:space="preserve">We appreciate this feedback and </w:t>
      </w:r>
      <w:r w:rsidR="006D6016" w:rsidRPr="006F5EC5">
        <w:rPr>
          <w:rFonts w:cstheme="minorHAnsi"/>
          <w:color w:val="4472C4" w:themeColor="accent1"/>
        </w:rPr>
        <w:t>find</w:t>
      </w:r>
      <w:r w:rsidRPr="006F5EC5">
        <w:rPr>
          <w:rFonts w:cstheme="minorHAnsi"/>
          <w:color w:val="4472C4" w:themeColor="accent1"/>
        </w:rPr>
        <w:t xml:space="preserve"> the figure</w:t>
      </w:r>
      <w:r w:rsidR="00D6663D" w:rsidRPr="006F5EC5">
        <w:rPr>
          <w:rFonts w:cstheme="minorHAnsi"/>
          <w:color w:val="4472C4" w:themeColor="accent1"/>
        </w:rPr>
        <w:t xml:space="preserve"> </w:t>
      </w:r>
      <w:r w:rsidRPr="006F5EC5">
        <w:rPr>
          <w:rFonts w:cstheme="minorHAnsi"/>
          <w:color w:val="4472C4" w:themeColor="accent1"/>
        </w:rPr>
        <w:t>better now</w:t>
      </w:r>
      <w:r w:rsidR="005B72C8" w:rsidRPr="006F5EC5">
        <w:rPr>
          <w:rFonts w:cstheme="minorHAnsi"/>
          <w:color w:val="4472C4" w:themeColor="accent1"/>
        </w:rPr>
        <w:t>.</w:t>
      </w:r>
    </w:p>
    <w:p w14:paraId="339E9581" w14:textId="77777777" w:rsidR="00484B04" w:rsidRPr="006F5EC5" w:rsidRDefault="00484B04" w:rsidP="006F5EC5">
      <w:pPr>
        <w:rPr>
          <w:rFonts w:cstheme="minorHAnsi"/>
        </w:rPr>
      </w:pPr>
    </w:p>
    <w:p w14:paraId="383956A7" w14:textId="192AAF71" w:rsidR="003D157F" w:rsidRPr="006F5EC5" w:rsidRDefault="003D157F" w:rsidP="006F5EC5">
      <w:pPr>
        <w:pStyle w:val="ListParagraph"/>
        <w:numPr>
          <w:ilvl w:val="0"/>
          <w:numId w:val="2"/>
        </w:numPr>
        <w:rPr>
          <w:rFonts w:cstheme="minorHAnsi"/>
        </w:rPr>
      </w:pPr>
      <w:r w:rsidRPr="006F5EC5">
        <w:rPr>
          <w:rFonts w:cstheme="minorHAnsi"/>
        </w:rPr>
        <w:t>Reference 38 is not completed.</w:t>
      </w:r>
    </w:p>
    <w:p w14:paraId="14A1AB06" w14:textId="0D9313FC" w:rsidR="00484B04" w:rsidRPr="006F5EC5" w:rsidRDefault="00484B04" w:rsidP="006F5EC5">
      <w:pPr>
        <w:rPr>
          <w:rFonts w:cstheme="minorHAnsi"/>
        </w:rPr>
      </w:pPr>
    </w:p>
    <w:p w14:paraId="5E726A76" w14:textId="405AE5A0" w:rsidR="00484B04" w:rsidRPr="006F5EC5" w:rsidRDefault="00E60742" w:rsidP="006F5EC5">
      <w:pPr>
        <w:rPr>
          <w:rFonts w:cstheme="minorHAnsi"/>
          <w:color w:val="4472C4" w:themeColor="accent1"/>
        </w:rPr>
      </w:pPr>
      <w:r w:rsidRPr="006F5EC5">
        <w:rPr>
          <w:rFonts w:cstheme="minorHAnsi"/>
          <w:color w:val="4472C4" w:themeColor="accent1"/>
        </w:rPr>
        <w:t xml:space="preserve">Thank you for pointing out this mistake. </w:t>
      </w:r>
      <w:r w:rsidR="00484B04" w:rsidRPr="006F5EC5">
        <w:rPr>
          <w:rFonts w:cstheme="minorHAnsi"/>
          <w:color w:val="4472C4" w:themeColor="accent1"/>
        </w:rPr>
        <w:t xml:space="preserve">This </w:t>
      </w:r>
      <w:r w:rsidR="004728C9" w:rsidRPr="006F5EC5">
        <w:rPr>
          <w:rFonts w:cstheme="minorHAnsi"/>
          <w:color w:val="4472C4" w:themeColor="accent1"/>
        </w:rPr>
        <w:t>was</w:t>
      </w:r>
      <w:r w:rsidR="00484B04" w:rsidRPr="006F5EC5">
        <w:rPr>
          <w:rFonts w:cstheme="minorHAnsi"/>
          <w:color w:val="4472C4" w:themeColor="accent1"/>
        </w:rPr>
        <w:t xml:space="preserve"> a citation manager issue</w:t>
      </w:r>
      <w:r w:rsidRPr="006F5EC5">
        <w:rPr>
          <w:rFonts w:cstheme="minorHAnsi"/>
          <w:color w:val="4472C4" w:themeColor="accent1"/>
        </w:rPr>
        <w:t>.</w:t>
      </w:r>
      <w:r w:rsidR="004728C9" w:rsidRPr="006F5EC5">
        <w:rPr>
          <w:rFonts w:cstheme="minorHAnsi"/>
          <w:color w:val="4472C4" w:themeColor="accent1"/>
        </w:rPr>
        <w:t xml:space="preserve"> We have fixed i</w:t>
      </w:r>
      <w:r w:rsidR="003367A9" w:rsidRPr="006F5EC5">
        <w:rPr>
          <w:rFonts w:cstheme="minorHAnsi"/>
          <w:color w:val="4472C4" w:themeColor="accent1"/>
        </w:rPr>
        <w:t>t by completing the reference.</w:t>
      </w:r>
    </w:p>
    <w:p w14:paraId="3A745519" w14:textId="6D061305" w:rsidR="003D157F" w:rsidRPr="006F5EC5" w:rsidRDefault="003D157F" w:rsidP="006F5EC5">
      <w:pPr>
        <w:rPr>
          <w:rFonts w:cstheme="minorHAnsi"/>
        </w:rPr>
      </w:pPr>
    </w:p>
    <w:p w14:paraId="1D149317" w14:textId="03BAEF68" w:rsidR="004A7ED3" w:rsidRPr="006F5EC5" w:rsidRDefault="004A7ED3" w:rsidP="006F5EC5">
      <w:pPr>
        <w:rPr>
          <w:rFonts w:cstheme="minorHAnsi"/>
          <w:color w:val="4472C4" w:themeColor="accent1"/>
        </w:rPr>
      </w:pPr>
      <w:r w:rsidRPr="006F5EC5">
        <w:rPr>
          <w:rFonts w:cstheme="minorHAnsi"/>
          <w:color w:val="4472C4" w:themeColor="accent1"/>
        </w:rPr>
        <w:t xml:space="preserve">Thank you again for your comments! </w:t>
      </w:r>
    </w:p>
    <w:p w14:paraId="090EA627" w14:textId="77777777" w:rsidR="004A7ED3" w:rsidRDefault="004A7ED3" w:rsidP="003D157F">
      <w:pPr>
        <w:rPr>
          <w:rFonts w:cstheme="minorHAnsi"/>
        </w:rPr>
      </w:pPr>
    </w:p>
    <w:p w14:paraId="400F062D" w14:textId="77777777" w:rsidR="00451E83" w:rsidRDefault="00451E83" w:rsidP="003D157F">
      <w:pPr>
        <w:rPr>
          <w:rFonts w:cstheme="minorHAnsi"/>
        </w:rPr>
      </w:pPr>
    </w:p>
    <w:p w14:paraId="1BF172CE" w14:textId="19BB433C"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16BC7694" w:rsidR="003D157F" w:rsidRPr="003651C8" w:rsidRDefault="0034490B" w:rsidP="003D157F">
      <w:pPr>
        <w:rPr>
          <w:rFonts w:cstheme="minorHAnsi"/>
          <w:color w:val="4472C4" w:themeColor="accent1"/>
        </w:rPr>
      </w:pPr>
      <w:r w:rsidRPr="003651C8">
        <w:rPr>
          <w:rFonts w:cstheme="minorHAnsi"/>
          <w:color w:val="4472C4" w:themeColor="accent1"/>
        </w:rPr>
        <w:t>W</w:t>
      </w:r>
      <w:r w:rsidR="004D2FCE" w:rsidRPr="003651C8">
        <w:rPr>
          <w:rFonts w:cstheme="minorHAnsi"/>
          <w:color w:val="4472C4" w:themeColor="accent1"/>
        </w:rPr>
        <w:t xml:space="preserve">e address </w:t>
      </w:r>
      <w:r w:rsidRPr="003651C8">
        <w:rPr>
          <w:rFonts w:cstheme="minorHAnsi"/>
          <w:color w:val="4472C4" w:themeColor="accent1"/>
        </w:rPr>
        <w:t xml:space="preserve">these specific points below. </w:t>
      </w: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lastRenderedPageBreak/>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gramStart"/>
      <w:r w:rsidRPr="00A475F0">
        <w:rPr>
          <w:rFonts w:cstheme="minorHAnsi"/>
        </w:rPr>
        <w:t>a</w:t>
      </w:r>
      <w:proofErr w:type="gramEnd"/>
      <w:r w:rsidRPr="00A475F0">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74421A58" w:rsidR="00CA46C1" w:rsidRPr="0055364F" w:rsidRDefault="002F3C43" w:rsidP="003D157F">
      <w:pPr>
        <w:rPr>
          <w:rFonts w:cstheme="minorHAnsi"/>
          <w:color w:val="4472C4" w:themeColor="accent1"/>
        </w:rPr>
      </w:pPr>
      <w:r w:rsidRPr="0055364F">
        <w:rPr>
          <w:rFonts w:cstheme="minorHAnsi"/>
          <w:color w:val="4472C4" w:themeColor="accent1"/>
        </w:rPr>
        <w:t>We have reviewed the literature more carefully and have revised our intro</w:t>
      </w:r>
      <w:r w:rsidR="0034490B" w:rsidRPr="0055364F">
        <w:rPr>
          <w:rFonts w:cstheme="minorHAnsi"/>
          <w:color w:val="4472C4" w:themeColor="accent1"/>
        </w:rPr>
        <w:t>duction</w:t>
      </w:r>
      <w:r w:rsidR="00CD2BF9" w:rsidRPr="0055364F">
        <w:rPr>
          <w:rFonts w:cstheme="minorHAnsi"/>
          <w:color w:val="4472C4" w:themeColor="accent1"/>
        </w:rPr>
        <w:t xml:space="preserve"> and included these citations and a few others</w:t>
      </w:r>
      <w:r w:rsidRPr="0055364F">
        <w:rPr>
          <w:rFonts w:cstheme="minorHAnsi"/>
          <w:color w:val="4472C4" w:themeColor="accent1"/>
        </w:rPr>
        <w:t xml:space="preserve">. </w:t>
      </w:r>
      <w:r w:rsidR="0040777E" w:rsidRPr="0055364F">
        <w:rPr>
          <w:rFonts w:cstheme="minorHAnsi"/>
          <w:color w:val="4472C4" w:themeColor="accent1"/>
        </w:rPr>
        <w:t>The updated paragraph is:</w:t>
      </w:r>
    </w:p>
    <w:p w14:paraId="507F485B" w14:textId="3E07A02D" w:rsidR="0045655A" w:rsidRPr="00A475F0" w:rsidRDefault="0045655A" w:rsidP="003D157F">
      <w:pPr>
        <w:rPr>
          <w:rFonts w:cstheme="minorHAnsi"/>
          <w:color w:val="FF0000"/>
        </w:rPr>
      </w:pPr>
    </w:p>
    <w:p w14:paraId="68D0F298" w14:textId="77777777" w:rsidR="002E6FCA" w:rsidRPr="007E7760" w:rsidRDefault="002E6FCA" w:rsidP="003D157F">
      <w:pPr>
        <w:rPr>
          <w:rFonts w:cstheme="minorHAnsi"/>
          <w:i/>
          <w:iCs/>
          <w:color w:val="4472C4" w:themeColor="accent1"/>
          <w:lang w:val="en-US"/>
        </w:rPr>
      </w:pPr>
      <w:r w:rsidRPr="007E7760">
        <w:rPr>
          <w:rFonts w:cstheme="minorHAnsi"/>
          <w:i/>
          <w:iCs/>
          <w:color w:val="4472C4" w:themeColor="accent1"/>
          <w:lang w:val="en-US"/>
        </w:rPr>
        <w:t>Several studies have documented the effects of stress, evacuation, property destruction, or injury due to wildfire disasters</w:t>
      </w:r>
      <w:r w:rsidRPr="007E7760">
        <w:rPr>
          <w:rFonts w:cstheme="minorHAnsi"/>
          <w:i/>
          <w:iCs/>
          <w:color w:val="4472C4" w:themeColor="accent1"/>
          <w:vertAlign w:val="superscript"/>
          <w:lang w:val="en-US"/>
        </w:rPr>
        <w:t>7,8,21,25,27–31</w:t>
      </w:r>
      <w:r w:rsidRPr="007E7760">
        <w:rPr>
          <w:rFonts w:cstheme="minorHAnsi"/>
          <w:i/>
          <w:iCs/>
          <w:color w:val="4472C4" w:themeColor="accent1"/>
          <w:lang w:val="en-US"/>
        </w:rPr>
        <w:t>. We seek to expand on this literature.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B00EBC">
        <w:rPr>
          <w:rFonts w:cstheme="minorHAnsi"/>
          <w:i/>
          <w:iCs/>
          <w:color w:val="4472C4" w:themeColor="accent1"/>
          <w:vertAlign w:val="superscript"/>
          <w:lang w:val="en-US"/>
        </w:rPr>
        <w:t>80</w:t>
      </w:r>
      <w:r w:rsidRPr="007E7760">
        <w:rPr>
          <w:rFonts w:cstheme="minorHAnsi"/>
          <w:i/>
          <w:iCs/>
          <w:color w:val="4472C4" w:themeColor="accent1"/>
          <w:lang w:val="en-US"/>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B00EBC">
        <w:rPr>
          <w:rFonts w:cstheme="minorHAnsi"/>
          <w:i/>
          <w:iCs/>
          <w:color w:val="4472C4" w:themeColor="accent1"/>
          <w:vertAlign w:val="superscript"/>
          <w:lang w:val="en-US"/>
        </w:rPr>
        <w:t>81</w:t>
      </w:r>
    </w:p>
    <w:p w14:paraId="61504592" w14:textId="77777777" w:rsidR="002E6FCA" w:rsidRDefault="002E6FCA" w:rsidP="003D157F">
      <w:pPr>
        <w:rPr>
          <w:rFonts w:cstheme="minorHAnsi"/>
          <w:i/>
          <w:iCs/>
          <w:color w:val="FF0000"/>
          <w:lang w:val="en-US"/>
        </w:rPr>
      </w:pPr>
    </w:p>
    <w:p w14:paraId="4598C560" w14:textId="32F7A3B6" w:rsidR="0045655A" w:rsidRPr="007E7760" w:rsidRDefault="008B35B8" w:rsidP="003D157F">
      <w:pPr>
        <w:rPr>
          <w:rFonts w:cstheme="minorHAnsi"/>
          <w:i/>
          <w:iCs/>
          <w:color w:val="4472C4" w:themeColor="accent1"/>
        </w:rPr>
      </w:pPr>
      <w:r w:rsidRPr="007E7760">
        <w:rPr>
          <w:rFonts w:cstheme="minorHAnsi"/>
          <w:i/>
          <w:iCs/>
          <w:color w:val="4472C4" w:themeColor="accent1"/>
        </w:rPr>
        <w:t xml:space="preserve">Intro, paragraph 4. </w:t>
      </w:r>
    </w:p>
    <w:p w14:paraId="0C73F0A8" w14:textId="1FF92783" w:rsidR="00192B26" w:rsidRPr="00192B26" w:rsidRDefault="00192B26" w:rsidP="003D157F">
      <w:pPr>
        <w:rPr>
          <w:rFonts w:cstheme="minorHAnsi"/>
          <w:b/>
          <w:bCs/>
          <w:color w:val="FF0000"/>
        </w:rPr>
      </w:pP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4007BBB5" w:rsidR="00FD7D8F" w:rsidRPr="003D6AAD" w:rsidRDefault="00BB7F89" w:rsidP="003D157F">
      <w:pPr>
        <w:rPr>
          <w:rFonts w:cstheme="minorHAnsi"/>
          <w:color w:val="4472C4" w:themeColor="accent1"/>
        </w:rPr>
      </w:pPr>
      <w:r w:rsidRPr="003D6AAD">
        <w:rPr>
          <w:rFonts w:cstheme="minorHAnsi"/>
          <w:color w:val="4472C4" w:themeColor="accent1"/>
        </w:rPr>
        <w:t xml:space="preserve">We confused </w:t>
      </w:r>
      <w:r w:rsidR="00A452E6" w:rsidRPr="003D6AAD">
        <w:rPr>
          <w:rFonts w:cstheme="minorHAnsi"/>
          <w:color w:val="4472C4" w:themeColor="accent1"/>
        </w:rPr>
        <w:t xml:space="preserve">both </w:t>
      </w:r>
      <w:r w:rsidR="00F52BE3" w:rsidRPr="003D6AAD">
        <w:rPr>
          <w:rFonts w:cstheme="minorHAnsi"/>
          <w:color w:val="4472C4" w:themeColor="accent1"/>
        </w:rPr>
        <w:t>reviewers</w:t>
      </w:r>
      <w:r w:rsidR="00A452E6" w:rsidRPr="003D6AAD">
        <w:rPr>
          <w:rFonts w:cstheme="minorHAnsi"/>
          <w:color w:val="4472C4" w:themeColor="accent1"/>
        </w:rPr>
        <w:t xml:space="preserve"> </w:t>
      </w:r>
      <w:r w:rsidRPr="003D6AAD">
        <w:rPr>
          <w:rFonts w:cstheme="minorHAnsi"/>
          <w:color w:val="4472C4" w:themeColor="accent1"/>
        </w:rPr>
        <w:t>with</w:t>
      </w:r>
      <w:r w:rsidR="00A452E6" w:rsidRPr="003D6AAD">
        <w:rPr>
          <w:rFonts w:cstheme="minorHAnsi"/>
          <w:color w:val="4472C4" w:themeColor="accent1"/>
        </w:rPr>
        <w:t xml:space="preserve"> the naming of this section</w:t>
      </w:r>
      <w:r w:rsidR="00FF3228" w:rsidRPr="003D6AAD">
        <w:rPr>
          <w:rFonts w:cstheme="minorHAnsi"/>
          <w:color w:val="4472C4" w:themeColor="accent1"/>
        </w:rPr>
        <w:t>, so it must have been confusing!</w:t>
      </w:r>
      <w:r w:rsidR="00A452E6" w:rsidRPr="003D6AAD">
        <w:rPr>
          <w:rFonts w:cstheme="minorHAnsi"/>
          <w:color w:val="4472C4" w:themeColor="accent1"/>
        </w:rPr>
        <w:t xml:space="preserve"> We have changed the name of the section ‘study population and outcome data’ to just ‘study population’. </w:t>
      </w:r>
      <w:r w:rsidR="00456AF1" w:rsidRPr="003D6AAD">
        <w:rPr>
          <w:rFonts w:cstheme="minorHAnsi"/>
          <w:color w:val="4472C4" w:themeColor="accent1"/>
        </w:rPr>
        <w:t>T</w:t>
      </w:r>
      <w:r w:rsidR="004855D9" w:rsidRPr="003D6AAD">
        <w:rPr>
          <w:rFonts w:cstheme="minorHAnsi"/>
          <w:color w:val="4472C4" w:themeColor="accent1"/>
        </w:rPr>
        <w:t xml:space="preserve">here is </w:t>
      </w:r>
      <w:r w:rsidR="00932739" w:rsidRPr="003D6AAD">
        <w:rPr>
          <w:rFonts w:cstheme="minorHAnsi"/>
          <w:color w:val="4472C4" w:themeColor="accent1"/>
        </w:rPr>
        <w:t>another</w:t>
      </w:r>
      <w:r w:rsidR="004855D9" w:rsidRPr="003D6AAD">
        <w:rPr>
          <w:rFonts w:cstheme="minorHAnsi"/>
          <w:color w:val="4472C4" w:themeColor="accent1"/>
        </w:rPr>
        <w:t xml:space="preserve"> section called ‘outcome definition’ where we </w:t>
      </w:r>
      <w:r w:rsidRPr="003D6AAD">
        <w:rPr>
          <w:rFonts w:cstheme="minorHAnsi"/>
          <w:color w:val="4472C4" w:themeColor="accent1"/>
        </w:rPr>
        <w:t>provide the requested</w:t>
      </w:r>
      <w:r w:rsidR="004855D9" w:rsidRPr="003D6AAD">
        <w:rPr>
          <w:rFonts w:cstheme="minorHAnsi"/>
          <w:color w:val="4472C4" w:themeColor="accent1"/>
        </w:rPr>
        <w:t xml:space="preserve"> details</w:t>
      </w:r>
      <w:r w:rsidR="00F648D8">
        <w:rPr>
          <w:rFonts w:cstheme="minorHAnsi"/>
          <w:color w:val="4472C4" w:themeColor="accent1"/>
        </w:rPr>
        <w:t>:</w:t>
      </w:r>
    </w:p>
    <w:p w14:paraId="6A51F7FA" w14:textId="4F926906" w:rsidR="00FD7D8F" w:rsidRPr="00E24920" w:rsidRDefault="00FD7D8F" w:rsidP="00FD7D8F">
      <w:pPr>
        <w:pStyle w:val="FirstParagraph"/>
        <w:rPr>
          <w:rFonts w:cstheme="minorHAnsi"/>
          <w:i/>
          <w:iCs/>
          <w:color w:val="4472C4" w:themeColor="accent1"/>
        </w:rPr>
      </w:pPr>
      <w:r w:rsidRPr="00E24920">
        <w:rPr>
          <w:rFonts w:cstheme="minorHAnsi"/>
          <w:i/>
          <w:iCs/>
          <w:color w:val="4472C4" w:themeColor="accent1"/>
        </w:rPr>
        <w:t>We obtained daily</w:t>
      </w:r>
      <w:r w:rsidR="00A55E88" w:rsidRPr="00E24920">
        <w:rPr>
          <w:rFonts w:cstheme="minorHAnsi"/>
          <w:i/>
          <w:iCs/>
          <w:color w:val="4472C4" w:themeColor="accent1"/>
        </w:rPr>
        <w:t xml:space="preserve"> ZCTA-level</w:t>
      </w:r>
      <w:r w:rsidRPr="00E24920">
        <w:rPr>
          <w:rFonts w:cstheme="minorHAnsi"/>
          <w:i/>
          <w:iCs/>
          <w:color w:val="4472C4" w:themeColor="accent1"/>
        </w:rPr>
        <w:t xml:space="preserve">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w:t>
      </w:r>
      <w:r w:rsidRPr="00E24920">
        <w:rPr>
          <w:rFonts w:cstheme="minorHAnsi"/>
          <w:i/>
          <w:iCs/>
          <w:color w:val="4472C4" w:themeColor="accent1"/>
        </w:rPr>
        <w:lastRenderedPageBreak/>
        <w:t>10 codes I00-I99</w:t>
      </w:r>
      <w:r w:rsidR="00BB7F89" w:rsidRPr="00E24920">
        <w:rPr>
          <w:rFonts w:cstheme="minorHAnsi"/>
          <w:i/>
          <w:iCs/>
          <w:color w:val="4472C4" w:themeColor="accent1"/>
        </w:rPr>
        <w:t xml:space="preserve"> (circulatory)</w:t>
      </w:r>
      <w:r w:rsidRPr="00E24920">
        <w:rPr>
          <w:rFonts w:cstheme="minorHAnsi"/>
          <w:i/>
          <w:iCs/>
          <w:color w:val="4472C4" w:themeColor="accent1"/>
        </w:rPr>
        <w:t xml:space="preserve"> and J00-J99</w:t>
      </w:r>
      <w:r w:rsidR="00BB7F89" w:rsidRPr="00E24920">
        <w:rPr>
          <w:rFonts w:cstheme="minorHAnsi"/>
          <w:i/>
          <w:iCs/>
          <w:color w:val="4472C4" w:themeColor="accent1"/>
        </w:rPr>
        <w:t xml:space="preserve"> (respiratory)</w:t>
      </w:r>
      <w:r w:rsidRPr="00E24920">
        <w:rPr>
          <w:rFonts w:cstheme="minorHAnsi"/>
          <w:i/>
          <w:iCs/>
          <w:color w:val="4472C4" w:themeColor="accent1"/>
        </w:rPr>
        <w:t>. We included visits from January 1st, 2016 to March 15th, 2020.</w:t>
      </w:r>
    </w:p>
    <w:p w14:paraId="5E3B78DB" w14:textId="58A8C4F6" w:rsidR="00FD7D8F" w:rsidRPr="00E24920" w:rsidRDefault="00FD7D8F" w:rsidP="003D157F">
      <w:pPr>
        <w:rPr>
          <w:rFonts w:cstheme="minorHAnsi"/>
          <w:color w:val="4472C4" w:themeColor="accent1"/>
        </w:rPr>
      </w:pPr>
      <w:r w:rsidRPr="00E24920">
        <w:rPr>
          <w:rFonts w:cstheme="minorHAnsi"/>
          <w:color w:val="4472C4" w:themeColor="accent1"/>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 xml:space="preserve">What about if the visit had nothing to do with the person's use of </w:t>
      </w:r>
      <w:commentRangeStart w:id="6"/>
      <w:r w:rsidRPr="00A475F0">
        <w:rPr>
          <w:rFonts w:cstheme="minorHAnsi"/>
        </w:rPr>
        <w:t>DME</w:t>
      </w:r>
      <w:commentRangeEnd w:id="6"/>
      <w:r w:rsidR="00BB7F89">
        <w:rPr>
          <w:rStyle w:val="CommentReference"/>
        </w:rPr>
        <w:commentReference w:id="6"/>
      </w:r>
      <w:r w:rsidRPr="00A475F0">
        <w:rPr>
          <w:rFonts w:cstheme="minorHAnsi"/>
        </w:rPr>
        <w:t>?</w:t>
      </w:r>
    </w:p>
    <w:p w14:paraId="1A715EA4" w14:textId="77777777" w:rsidR="008358AE" w:rsidRPr="00A475F0" w:rsidRDefault="008358AE" w:rsidP="003D157F">
      <w:pPr>
        <w:rPr>
          <w:rFonts w:cstheme="minorHAnsi"/>
          <w:color w:val="FF0000"/>
        </w:rPr>
      </w:pPr>
    </w:p>
    <w:p w14:paraId="498DC75F" w14:textId="6277C9BF" w:rsidR="00670132" w:rsidRPr="00A52052" w:rsidRDefault="009356B3" w:rsidP="00670132">
      <w:pPr>
        <w:rPr>
          <w:rFonts w:cstheme="minorHAnsi"/>
          <w:color w:val="4472C4" w:themeColor="accent1"/>
        </w:rPr>
      </w:pPr>
      <w:r w:rsidRPr="00A52052">
        <w:rPr>
          <w:rFonts w:cstheme="minorHAnsi"/>
          <w:color w:val="4472C4" w:themeColor="accent1"/>
        </w:rPr>
        <w:t xml:space="preserve">We appreciate the opportunity to clarify why we opted to study DME users in the present analysis. </w:t>
      </w:r>
      <w:r w:rsidR="00BB7F89" w:rsidRPr="00A52052">
        <w:rPr>
          <w:rFonts w:cstheme="minorHAnsi"/>
          <w:color w:val="4472C4" w:themeColor="accent1"/>
        </w:rPr>
        <w:t>W</w:t>
      </w:r>
      <w:r w:rsidR="00670132" w:rsidRPr="00A52052">
        <w:rPr>
          <w:rFonts w:cstheme="minorHAnsi"/>
          <w:color w:val="4472C4" w:themeColor="accent1"/>
        </w:rPr>
        <w:t xml:space="preserve">e selected </w:t>
      </w:r>
      <w:r w:rsidR="00AD36A1" w:rsidRPr="00A52052">
        <w:rPr>
          <w:rFonts w:cstheme="minorHAnsi"/>
          <w:color w:val="4472C4" w:themeColor="accent1"/>
        </w:rPr>
        <w:t xml:space="preserve">the study </w:t>
      </w:r>
      <w:r w:rsidR="00670132" w:rsidRPr="00A52052">
        <w:rPr>
          <w:rFonts w:cstheme="minorHAnsi"/>
          <w:color w:val="4472C4" w:themeColor="accent1"/>
        </w:rPr>
        <w:t>population because we anticipate that people using DME are more vulnerable to wildfire exposures than people who do</w:t>
      </w:r>
      <w:r w:rsidR="00AD36A1" w:rsidRPr="00A52052">
        <w:rPr>
          <w:rFonts w:cstheme="minorHAnsi"/>
          <w:color w:val="4472C4" w:themeColor="accent1"/>
        </w:rPr>
        <w:t xml:space="preserve"> not</w:t>
      </w:r>
      <w:r w:rsidR="00670132" w:rsidRPr="00A52052">
        <w:rPr>
          <w:rFonts w:cstheme="minorHAnsi"/>
          <w:color w:val="4472C4" w:themeColor="accent1"/>
        </w:rPr>
        <w:t xml:space="preserve"> use DME. </w:t>
      </w:r>
      <w:r w:rsidRPr="00A52052">
        <w:rPr>
          <w:rFonts w:cstheme="minorHAnsi"/>
          <w:color w:val="4472C4" w:themeColor="accent1"/>
        </w:rPr>
        <w:t xml:space="preserve">While of interest, we were not trying to evaluate </w:t>
      </w:r>
      <w:r w:rsidR="00670132" w:rsidRPr="00A52052">
        <w:rPr>
          <w:rFonts w:cstheme="minorHAnsi"/>
          <w:color w:val="4472C4" w:themeColor="accent1"/>
        </w:rPr>
        <w:t xml:space="preserve">whether healthcare visits made by DME users </w:t>
      </w:r>
      <w:r w:rsidRPr="00A52052">
        <w:rPr>
          <w:rFonts w:cstheme="minorHAnsi"/>
          <w:color w:val="4472C4" w:themeColor="accent1"/>
        </w:rPr>
        <w:t xml:space="preserve">were </w:t>
      </w:r>
      <w:r w:rsidR="00670132" w:rsidRPr="00A52052">
        <w:rPr>
          <w:rFonts w:cstheme="minorHAnsi"/>
          <w:color w:val="4472C4" w:themeColor="accent1"/>
        </w:rPr>
        <w:t xml:space="preserve">for the functioning of DME, or </w:t>
      </w:r>
      <w:r w:rsidRPr="00A52052">
        <w:rPr>
          <w:rFonts w:cstheme="minorHAnsi"/>
          <w:color w:val="4472C4" w:themeColor="accent1"/>
        </w:rPr>
        <w:t xml:space="preserve">were </w:t>
      </w:r>
      <w:r w:rsidR="00670132" w:rsidRPr="00A52052">
        <w:rPr>
          <w:rFonts w:cstheme="minorHAnsi"/>
          <w:color w:val="4472C4" w:themeColor="accent1"/>
        </w:rPr>
        <w:t>made for conditions associated with DME</w:t>
      </w:r>
      <w:r w:rsidRPr="00A52052">
        <w:rPr>
          <w:rFonts w:cstheme="minorHAnsi"/>
          <w:color w:val="4472C4" w:themeColor="accent1"/>
        </w:rPr>
        <w:t>.</w:t>
      </w:r>
      <w:r w:rsidR="00670132" w:rsidRPr="00A52052">
        <w:rPr>
          <w:rFonts w:cstheme="minorHAnsi"/>
          <w:color w:val="4472C4" w:themeColor="accent1"/>
        </w:rPr>
        <w:t xml:space="preserve"> </w:t>
      </w:r>
      <w:r w:rsidRPr="00A52052">
        <w:rPr>
          <w:rFonts w:cstheme="minorHAnsi"/>
          <w:color w:val="4472C4" w:themeColor="accent1"/>
        </w:rPr>
        <w:t>R</w:t>
      </w:r>
      <w:r w:rsidR="00670132" w:rsidRPr="00A52052">
        <w:rPr>
          <w:rFonts w:cstheme="minorHAnsi"/>
          <w:color w:val="4472C4" w:themeColor="accent1"/>
        </w:rPr>
        <w:t>ather, we hypothesize</w:t>
      </w:r>
      <w:r w:rsidRPr="00A52052">
        <w:rPr>
          <w:rFonts w:cstheme="minorHAnsi"/>
          <w:color w:val="4472C4" w:themeColor="accent1"/>
        </w:rPr>
        <w:t>d</w:t>
      </w:r>
      <w:r w:rsidR="00670132" w:rsidRPr="00A52052">
        <w:rPr>
          <w:rFonts w:cstheme="minorHAnsi"/>
          <w:color w:val="4472C4" w:themeColor="accent1"/>
        </w:rPr>
        <w:t xml:space="preserve"> that DME may be an indicator of social and medical vulnerability. We think DME may indicate vulnerability because DME is usually rented to address a disability or medical issue (Casey et al, 2021).</w:t>
      </w:r>
    </w:p>
    <w:p w14:paraId="400D54FF" w14:textId="5A827E72" w:rsidR="00670132" w:rsidRPr="00A52052" w:rsidRDefault="00670132" w:rsidP="00670132">
      <w:pPr>
        <w:rPr>
          <w:rFonts w:cstheme="minorHAnsi"/>
          <w:color w:val="4472C4" w:themeColor="accent1"/>
        </w:rPr>
      </w:pPr>
    </w:p>
    <w:p w14:paraId="5B39C403" w14:textId="180D4FC7" w:rsidR="00670132" w:rsidRPr="00A52052" w:rsidRDefault="00670132" w:rsidP="00670132">
      <w:pPr>
        <w:rPr>
          <w:rFonts w:cstheme="minorHAnsi"/>
          <w:color w:val="4472C4" w:themeColor="accent1"/>
        </w:rPr>
      </w:pPr>
      <w:r w:rsidRPr="00A52052">
        <w:rPr>
          <w:rFonts w:cstheme="minorHAnsi"/>
          <w:color w:val="4472C4" w:themeColor="accent1"/>
        </w:rPr>
        <w:t xml:space="preserve">Visits in our paper may or may not be for DME use. We have added specific language to </w:t>
      </w:r>
      <w:r w:rsidR="009356B3" w:rsidRPr="00A52052">
        <w:rPr>
          <w:rFonts w:cstheme="minorHAnsi"/>
          <w:color w:val="4472C4" w:themeColor="accent1"/>
        </w:rPr>
        <w:t>make this clear in the manuscript</w:t>
      </w:r>
      <w:r w:rsidR="005F3F81" w:rsidRPr="00A52052">
        <w:rPr>
          <w:rFonts w:cstheme="minorHAnsi"/>
          <w:color w:val="4472C4" w:themeColor="accent1"/>
        </w:rPr>
        <w:t xml:space="preserve">: </w:t>
      </w:r>
    </w:p>
    <w:p w14:paraId="01D52325" w14:textId="68B1FDC8" w:rsidR="00B04C77" w:rsidRPr="00A475F0" w:rsidRDefault="00B04C77" w:rsidP="00670132">
      <w:pPr>
        <w:rPr>
          <w:rFonts w:cstheme="minorHAnsi"/>
          <w:color w:val="FF0000"/>
        </w:rPr>
      </w:pPr>
    </w:p>
    <w:p w14:paraId="0F61DC78" w14:textId="2A935879" w:rsidR="00B04C77" w:rsidRPr="00FD54FF" w:rsidRDefault="00B04C77" w:rsidP="00FD54FF">
      <w:pPr>
        <w:pStyle w:val="FirstParagraph"/>
        <w:rPr>
          <w:rFonts w:cstheme="minorHAnsi"/>
          <w:i/>
          <w:iCs/>
          <w:color w:val="4472C4" w:themeColor="accent1"/>
        </w:rPr>
      </w:pPr>
      <w:r w:rsidRPr="005C4F97">
        <w:rPr>
          <w:rFonts w:cstheme="minorHAnsi"/>
          <w:i/>
          <w:iCs/>
          <w:color w:val="4472C4" w:themeColor="accent1"/>
        </w:rP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w:t>
      </w:r>
      <w:commentRangeStart w:id="7"/>
      <w:r w:rsidRPr="005C4F97">
        <w:rPr>
          <w:rFonts w:cstheme="minorHAnsi"/>
          <w:i/>
          <w:iCs/>
          <w:color w:val="4472C4" w:themeColor="accent1"/>
        </w:rPr>
        <w:t xml:space="preserve">DME </w:t>
      </w:r>
      <w:commentRangeEnd w:id="7"/>
      <w:r w:rsidR="00E5226C" w:rsidRPr="005C4F97">
        <w:rPr>
          <w:rStyle w:val="CommentReference"/>
          <w:color w:val="4472C4" w:themeColor="accent1"/>
          <w:lang w:val="en-CA"/>
        </w:rPr>
        <w:commentReference w:id="7"/>
      </w:r>
      <w:r w:rsidRPr="005C4F97">
        <w:rPr>
          <w:rFonts w:cstheme="minorHAnsi"/>
          <w:i/>
          <w:iCs/>
          <w:color w:val="4472C4" w:themeColor="accent1"/>
        </w:rPr>
        <w:t xml:space="preserve">using population, who we did not hypothesize to be particularly vulnerable to wildfire exposure. </w:t>
      </w:r>
      <w:r w:rsidR="00E5226C" w:rsidRPr="005C4F97">
        <w:rPr>
          <w:rFonts w:cstheme="minorHAnsi"/>
          <w:i/>
          <w:iCs/>
          <w:color w:val="4472C4" w:themeColor="accent1"/>
        </w:rPr>
        <w:t xml:space="preserve">Electronic health record data included each patient’s Zip Code Tabulation Area (ZCTA) of residence. </w:t>
      </w:r>
      <w:r w:rsidRPr="005C4F97">
        <w:rPr>
          <w:rFonts w:cstheme="minorHAnsi"/>
          <w:i/>
          <w:iCs/>
          <w:color w:val="4472C4" w:themeColor="accent1"/>
        </w:rPr>
        <w:t>We obtained daily counts of healthcare visits</w:t>
      </w:r>
      <w:r w:rsidR="0095332F" w:rsidRPr="005C4F97">
        <w:rPr>
          <w:rFonts w:cstheme="minorHAnsi"/>
          <w:i/>
          <w:iCs/>
          <w:color w:val="4472C4" w:themeColor="accent1"/>
        </w:rPr>
        <w:t>–not necessarily related to DME use –</w:t>
      </w:r>
      <w:r w:rsidRPr="005C4F97">
        <w:rPr>
          <w:rFonts w:cstheme="minorHAnsi"/>
          <w:i/>
          <w:iCs/>
          <w:color w:val="4472C4" w:themeColor="accent1"/>
        </w:rPr>
        <w:t xml:space="preserve">by this population </w:t>
      </w:r>
      <w:r w:rsidR="00E5226C" w:rsidRPr="005C4F97">
        <w:rPr>
          <w:rFonts w:cstheme="minorHAnsi"/>
          <w:i/>
          <w:iCs/>
          <w:color w:val="4472C4" w:themeColor="accent1"/>
        </w:rPr>
        <w:t>by residential ZCTA</w:t>
      </w:r>
      <w:r w:rsidRPr="005C4F97">
        <w:rPr>
          <w:rFonts w:cstheme="minorHAnsi"/>
          <w:i/>
          <w:iCs/>
          <w:color w:val="4472C4" w:themeColor="accent1"/>
        </w:rPr>
        <w:t xml:space="preserve"> in seven counties in Southern California from January 1st, 2016 to March 15th, 2020</w:t>
      </w:r>
      <w:r w:rsidR="00301D62" w:rsidRPr="005C4F97">
        <w:rPr>
          <w:rFonts w:cstheme="minorHAnsi"/>
          <w:i/>
          <w:iCs/>
          <w:color w:val="4472C4" w:themeColor="accent1"/>
        </w:rPr>
        <w:t xml:space="preserve">. </w:t>
      </w:r>
      <w:r w:rsidRPr="005C4F97">
        <w:rPr>
          <w:rFonts w:cstheme="minorHAnsi"/>
          <w:i/>
          <w:iCs/>
          <w:color w:val="4472C4" w:themeColor="accen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5C4F97">
        <w:rPr>
          <w:rFonts w:cstheme="minorHAnsi"/>
          <w:i/>
          <w:iCs/>
          <w:color w:val="4472C4" w:themeColor="accent1"/>
          <w:vertAlign w:val="superscript"/>
        </w:rPr>
        <w:t>2</w:t>
      </w:r>
      <w:r w:rsidRPr="005C4F97">
        <w:rPr>
          <w:rFonts w:cstheme="minorHAnsi"/>
          <w:i/>
          <w:iCs/>
          <w:color w:val="4472C4" w:themeColor="accent1"/>
        </w:rPr>
        <w:t xml:space="preserve"> in California,</w:t>
      </w:r>
      <w:r w:rsidRPr="005C4F97">
        <w:rPr>
          <w:rFonts w:cstheme="minorHAnsi"/>
          <w:i/>
          <w:iCs/>
          <w:color w:val="4472C4" w:themeColor="accent1"/>
          <w:vertAlign w:val="superscript"/>
        </w:rPr>
        <w:t>34,36</w:t>
      </w:r>
      <w:r w:rsidRPr="005C4F97">
        <w:rPr>
          <w:rFonts w:cstheme="minorHAnsi"/>
          <w:i/>
          <w:iCs/>
          <w:color w:val="4472C4" w:themeColor="accent1"/>
        </w:rPr>
        <w:t xml:space="preserve"> contributing to wildfire smoke in the area.</w:t>
      </w:r>
    </w:p>
    <w:p w14:paraId="19752DC6" w14:textId="482A82F5" w:rsidR="008358AE" w:rsidRDefault="00B04C77" w:rsidP="003D157F">
      <w:pPr>
        <w:rPr>
          <w:rFonts w:cstheme="minorHAnsi"/>
          <w:i/>
          <w:iCs/>
          <w:color w:val="4472C4" w:themeColor="accent1"/>
        </w:rPr>
      </w:pPr>
      <w:r w:rsidRPr="005C4F97">
        <w:rPr>
          <w:rFonts w:cstheme="minorHAnsi"/>
          <w:i/>
          <w:iCs/>
          <w:color w:val="4472C4" w:themeColor="accent1"/>
        </w:rPr>
        <w:t xml:space="preserve">Page 3, Methods, study population. </w:t>
      </w:r>
    </w:p>
    <w:p w14:paraId="21EEBBDC" w14:textId="32E06081" w:rsidR="00FD54FF" w:rsidRDefault="00FD54FF" w:rsidP="003D157F">
      <w:pPr>
        <w:rPr>
          <w:rFonts w:cstheme="minorHAnsi"/>
          <w:i/>
          <w:iCs/>
          <w:color w:val="4472C4" w:themeColor="accent1"/>
        </w:rPr>
      </w:pPr>
    </w:p>
    <w:p w14:paraId="64E30EB3" w14:textId="62DBD793" w:rsidR="00FD54FF" w:rsidRPr="00FD54FF" w:rsidRDefault="00FD54FF" w:rsidP="003D157F">
      <w:pPr>
        <w:rPr>
          <w:rFonts w:cstheme="minorHAnsi"/>
          <w:color w:val="4472C4" w:themeColor="accent1"/>
        </w:rPr>
      </w:pPr>
      <w:r w:rsidRPr="00FD54FF">
        <w:rPr>
          <w:rFonts w:cstheme="minorHAnsi"/>
          <w:color w:val="4472C4" w:themeColor="accent1"/>
        </w:rPr>
        <w:t>We also added a sentence “</w:t>
      </w:r>
      <w:r w:rsidRPr="00FD54FF">
        <w:rPr>
          <w:i/>
          <w:iCs/>
          <w:color w:val="4472C4" w:themeColor="accent1"/>
        </w:rPr>
        <w:t>These visits were not necessarily related to DME use</w:t>
      </w:r>
      <w:r w:rsidRPr="00FD54FF">
        <w:rPr>
          <w:color w:val="4472C4" w:themeColor="accent1"/>
        </w:rPr>
        <w:t>.</w:t>
      </w:r>
      <w:r w:rsidRPr="00FD54FF">
        <w:rPr>
          <w:color w:val="4472C4" w:themeColor="accent1"/>
        </w:rPr>
        <w:t xml:space="preserve">” to the Outcome Definition section on page 5.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25271B" w:rsidRDefault="00757832" w:rsidP="00A22321">
      <w:pPr>
        <w:rPr>
          <w:rFonts w:cstheme="minorHAnsi"/>
          <w:color w:val="4472C4" w:themeColor="accent1"/>
        </w:rPr>
      </w:pPr>
      <w:r w:rsidRPr="0025271B">
        <w:rPr>
          <w:rFonts w:cstheme="minorHAnsi"/>
          <w:color w:val="4472C4" w:themeColor="accent1"/>
        </w:rPr>
        <w:t>Th</w:t>
      </w:r>
      <w:r w:rsidR="00670132" w:rsidRPr="0025271B">
        <w:rPr>
          <w:rFonts w:cstheme="minorHAnsi"/>
          <w:color w:val="4472C4" w:themeColor="accent1"/>
        </w:rPr>
        <w:t>e outcome definition is</w:t>
      </w:r>
      <w:r w:rsidRPr="0025271B">
        <w:rPr>
          <w:rFonts w:cstheme="minorHAnsi"/>
          <w:color w:val="4472C4" w:themeColor="accent1"/>
        </w:rPr>
        <w:t xml:space="preserve"> covered in the “outcome definition” section below</w:t>
      </w:r>
      <w:r w:rsidR="00670132" w:rsidRPr="0025271B">
        <w:rPr>
          <w:rFonts w:cstheme="minorHAnsi"/>
          <w:color w:val="4472C4" w:themeColor="accent1"/>
        </w:rPr>
        <w:t>, quoted here</w:t>
      </w:r>
      <w:r w:rsidR="004C3C2A" w:rsidRPr="0025271B">
        <w:rPr>
          <w:rFonts w:cstheme="minorHAnsi"/>
          <w:color w:val="4472C4" w:themeColor="accent1"/>
        </w:rPr>
        <w:t>:</w:t>
      </w:r>
    </w:p>
    <w:p w14:paraId="7CBA9426" w14:textId="78744D08" w:rsidR="00A22321" w:rsidRPr="0025271B" w:rsidRDefault="00A22321" w:rsidP="00A22321">
      <w:pPr>
        <w:rPr>
          <w:rFonts w:cstheme="minorHAnsi"/>
          <w:color w:val="4472C4" w:themeColor="accent1"/>
        </w:rPr>
      </w:pPr>
      <w:r w:rsidRPr="0025271B">
        <w:rPr>
          <w:rFonts w:cstheme="minorHAnsi"/>
          <w:color w:val="4472C4" w:themeColor="accent1"/>
        </w:rPr>
        <w:lastRenderedPageBreak/>
        <w:t>(This may have been unclear due to our confusing naming of the sections, which we have now corrected.)</w:t>
      </w:r>
    </w:p>
    <w:p w14:paraId="20BC242B" w14:textId="77777777" w:rsidR="007B6DB8" w:rsidRPr="0025271B" w:rsidRDefault="007B6DB8" w:rsidP="00A22321">
      <w:pPr>
        <w:rPr>
          <w:rFonts w:cstheme="minorHAnsi"/>
          <w:color w:val="4472C4" w:themeColor="accent1"/>
        </w:rPr>
      </w:pPr>
    </w:p>
    <w:p w14:paraId="54D5FD9C" w14:textId="7CDF1AF4" w:rsidR="0067744C" w:rsidRPr="0025271B" w:rsidRDefault="0067744C" w:rsidP="0067744C">
      <w:pPr>
        <w:pStyle w:val="Heading2"/>
        <w:rPr>
          <w:rFonts w:asciiTheme="minorHAnsi" w:hAnsiTheme="minorHAnsi" w:cstheme="minorHAnsi"/>
          <w:b/>
          <w:bCs/>
          <w:color w:val="4472C4" w:themeColor="accent1"/>
          <w:sz w:val="24"/>
          <w:szCs w:val="24"/>
        </w:rPr>
      </w:pPr>
      <w:r w:rsidRPr="0025271B">
        <w:rPr>
          <w:rFonts w:asciiTheme="minorHAnsi" w:hAnsiTheme="minorHAnsi" w:cstheme="minorHAnsi"/>
          <w:b/>
          <w:bCs/>
          <w:color w:val="4472C4" w:themeColor="accent1"/>
          <w:sz w:val="24"/>
          <w:szCs w:val="24"/>
        </w:rPr>
        <w:t>Outcome Definition</w:t>
      </w:r>
    </w:p>
    <w:p w14:paraId="51936CE3" w14:textId="4137369C"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25271B">
        <w:rPr>
          <w:rFonts w:cstheme="minorHAnsi"/>
          <w:i/>
          <w:iCs/>
          <w:color w:val="4472C4" w:themeColor="accent1"/>
        </w:rPr>
        <w:t>KPSC  members</w:t>
      </w:r>
      <w:proofErr w:type="gramEnd"/>
      <w:r w:rsidRPr="0025271B">
        <w:rPr>
          <w:rFonts w:cstheme="minorHAnsi"/>
          <w:i/>
          <w:iCs/>
          <w:color w:val="4472C4" w:themeColor="accent1"/>
        </w:rPr>
        <w:t xml:space="preserve"> 45 and older who rented DME. These visits were not necessarily related to DME use. We identified cause-specific visit counts using International Classification of Diseases 10 codes I00-I99 (circulatory) and J00-J99 (respiratory). We included visits from January 1st, 2016 to March 15th, 2020. </w:t>
      </w:r>
    </w:p>
    <w:p w14:paraId="1FC525EC" w14:textId="77777777"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week.18–21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25271B">
        <w:rPr>
          <w:rFonts w:cstheme="minorHAnsi"/>
          <w:i/>
          <w:iCs/>
          <w:color w:val="4472C4" w:themeColor="accent1"/>
        </w:rPr>
        <w:t>eAppendix</w:t>
      </w:r>
      <w:proofErr w:type="spellEnd"/>
      <w:r w:rsidRPr="0025271B">
        <w:rPr>
          <w:rFonts w:cstheme="minorHAnsi"/>
          <w:i/>
          <w:iCs/>
          <w:color w:val="4472C4" w:themeColor="accent1"/>
        </w:rPr>
        <w:t xml:space="preserve">). </w:t>
      </w:r>
    </w:p>
    <w:p w14:paraId="694C7FF6" w14:textId="77777777" w:rsidR="00AA2606" w:rsidRPr="0025271B" w:rsidRDefault="00AA2606" w:rsidP="00AA2606">
      <w:pPr>
        <w:pStyle w:val="BodyText"/>
        <w:rPr>
          <w:rFonts w:cstheme="minorHAnsi"/>
          <w:i/>
          <w:iCs/>
          <w:color w:val="4472C4" w:themeColor="accent1"/>
        </w:rPr>
      </w:pPr>
    </w:p>
    <w:p w14:paraId="35A62CD7" w14:textId="36D5E72B" w:rsidR="00235D52" w:rsidRPr="0025271B" w:rsidRDefault="00AA2606" w:rsidP="00AA2606">
      <w:pPr>
        <w:pStyle w:val="BodyText"/>
        <w:rPr>
          <w:rFonts w:cstheme="minorHAnsi"/>
          <w:i/>
          <w:iCs/>
          <w:color w:val="4472C4" w:themeColor="accent1"/>
        </w:rPr>
      </w:pPr>
      <w:r w:rsidRPr="0025271B">
        <w:rPr>
          <w:rFonts w:cstheme="minorHAnsi"/>
          <w:i/>
          <w:iCs/>
          <w:color w:val="4472C4" w:themeColor="accent1"/>
        </w:rPr>
        <w:t>For proximity and evacuation analyses, we used ZCTA level daily visit counts aggregated to the weekly level. 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We considered a week exposed if the Woolsey or Getty fire burned any day that week.</w:t>
      </w:r>
    </w:p>
    <w:p w14:paraId="30589043" w14:textId="6530518A" w:rsidR="00347581" w:rsidRPr="0025271B" w:rsidRDefault="00347581" w:rsidP="00347581">
      <w:pPr>
        <w:pStyle w:val="BodyText"/>
        <w:rPr>
          <w:rFonts w:cstheme="minorHAnsi"/>
          <w:i/>
          <w:iCs/>
          <w:color w:val="4472C4" w:themeColor="accent1"/>
        </w:rPr>
      </w:pPr>
      <w:r w:rsidRPr="0025271B">
        <w:rPr>
          <w:rFonts w:cstheme="minorHAnsi"/>
          <w:i/>
          <w:iCs/>
          <w:color w:val="4472C4" w:themeColor="accent1"/>
        </w:rPr>
        <w:t xml:space="preserve">Page 5 of main text. </w:t>
      </w:r>
    </w:p>
    <w:p w14:paraId="6DFB78F4" w14:textId="77777777" w:rsidR="00D53AEB" w:rsidRPr="0033640F" w:rsidRDefault="00887FC0" w:rsidP="003D157F">
      <w:pPr>
        <w:rPr>
          <w:rFonts w:cstheme="minorHAnsi"/>
          <w:color w:val="4472C4" w:themeColor="accent1"/>
        </w:rPr>
      </w:pPr>
      <w:r w:rsidRPr="0033640F">
        <w:rPr>
          <w:rFonts w:cstheme="minorHAnsi"/>
          <w:color w:val="4472C4" w:themeColor="accent1"/>
        </w:rPr>
        <w:t xml:space="preserve">Regarding demographic data, </w:t>
      </w:r>
      <w:r w:rsidR="00841185" w:rsidRPr="0033640F">
        <w:rPr>
          <w:rFonts w:cstheme="minorHAnsi"/>
          <w:color w:val="4472C4" w:themeColor="accent1"/>
        </w:rPr>
        <w:t xml:space="preserve">unfortunately, </w:t>
      </w:r>
      <w:r w:rsidR="000E7305" w:rsidRPr="0033640F">
        <w:rPr>
          <w:rFonts w:cstheme="minorHAnsi"/>
          <w:color w:val="4472C4" w:themeColor="accent1"/>
        </w:rPr>
        <w:t xml:space="preserve">we were not able to obtain </w:t>
      </w:r>
      <w:r w:rsidRPr="0033640F">
        <w:rPr>
          <w:rFonts w:cstheme="minorHAnsi"/>
          <w:color w:val="4472C4" w:themeColor="accent1"/>
        </w:rPr>
        <w:t xml:space="preserve">individual-level </w:t>
      </w:r>
      <w:r w:rsidR="000E7305" w:rsidRPr="0033640F">
        <w:rPr>
          <w:rFonts w:cstheme="minorHAnsi"/>
          <w:color w:val="4472C4" w:themeColor="accent1"/>
        </w:rPr>
        <w:t xml:space="preserve">demographic data due to resource limitations, but we do describe </w:t>
      </w:r>
      <w:r w:rsidR="00F831A3" w:rsidRPr="0033640F">
        <w:rPr>
          <w:rFonts w:cstheme="minorHAnsi"/>
          <w:color w:val="4472C4" w:themeColor="accent1"/>
        </w:rPr>
        <w:t>the</w:t>
      </w:r>
      <w:r w:rsidR="000E7305" w:rsidRPr="0033640F">
        <w:rPr>
          <w:rFonts w:cstheme="minorHAnsi"/>
          <w:color w:val="4472C4" w:themeColor="accent1"/>
        </w:rPr>
        <w:t xml:space="preserve"> population </w:t>
      </w:r>
      <w:r w:rsidRPr="0033640F">
        <w:rPr>
          <w:rFonts w:cstheme="minorHAnsi"/>
          <w:color w:val="4472C4" w:themeColor="accent1"/>
        </w:rPr>
        <w:t xml:space="preserve">from which the present study population is drawn </w:t>
      </w:r>
      <w:r w:rsidR="000E7305" w:rsidRPr="0033640F">
        <w:rPr>
          <w:rFonts w:cstheme="minorHAnsi"/>
          <w:color w:val="4472C4" w:themeColor="accent1"/>
        </w:rPr>
        <w:t>in detail in Casey et al 2021</w:t>
      </w:r>
      <w:r w:rsidRPr="0033640F">
        <w:rPr>
          <w:rFonts w:cstheme="minorHAnsi"/>
          <w:color w:val="4472C4" w:themeColor="accent1"/>
        </w:rPr>
        <w:t xml:space="preserve"> published in Epidemiology. We have added this to the limitations section: </w:t>
      </w:r>
    </w:p>
    <w:p w14:paraId="361F55C9" w14:textId="77777777" w:rsidR="00D53AEB" w:rsidRDefault="00D53AEB" w:rsidP="00D53AEB">
      <w:pPr>
        <w:rPr>
          <w:i/>
          <w:iCs/>
        </w:rPr>
      </w:pPr>
    </w:p>
    <w:p w14:paraId="4C103149" w14:textId="081559B6" w:rsidR="00D53AEB" w:rsidRPr="0033640F" w:rsidRDefault="00D53AEB" w:rsidP="00D53AEB">
      <w:pPr>
        <w:rPr>
          <w:i/>
          <w:iCs/>
          <w:color w:val="4472C4" w:themeColor="accent1"/>
        </w:rPr>
      </w:pPr>
      <w:r w:rsidRPr="0033640F">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33640F">
        <w:rPr>
          <w:i/>
          <w:iCs/>
          <w:color w:val="4472C4" w:themeColor="accent1"/>
          <w:vertAlign w:val="superscript"/>
        </w:rPr>
        <w:t>33</w:t>
      </w:r>
      <w:r w:rsidRPr="0033640F">
        <w:rPr>
          <w:i/>
          <w:iCs/>
          <w:color w:val="4472C4" w:themeColor="accent1"/>
        </w:rPr>
        <w:t xml:space="preserve">. Subgroups such as those using ventilators or those using breast pumps likely have vastly different health needs and outcomes. We chose to focus on DME users aged 45 and older who were likely the most susceptible to wildfire. </w:t>
      </w:r>
      <w:r w:rsidRPr="0033640F">
        <w:rPr>
          <w:i/>
          <w:iCs/>
          <w:color w:val="4472C4" w:themeColor="accent1"/>
        </w:rPr>
        <w:lastRenderedPageBreak/>
        <w:t>However, subgroups in our study may also have differing needs and outcomes, which we did not examine.</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420E61" w:rsidRDefault="00DC0D4D" w:rsidP="00686A38">
      <w:pPr>
        <w:rPr>
          <w:rFonts w:cstheme="minorHAnsi"/>
          <w:color w:val="4472C4" w:themeColor="accent1"/>
        </w:rPr>
      </w:pPr>
      <w:r w:rsidRPr="00420E61">
        <w:rPr>
          <w:rFonts w:cstheme="minorHAnsi"/>
          <w:color w:val="4472C4" w:themeColor="accent1"/>
        </w:rPr>
        <w:t>Yes</w:t>
      </w:r>
      <w:r w:rsidR="0061273A" w:rsidRPr="00420E61">
        <w:rPr>
          <w:rFonts w:cstheme="minorHAnsi"/>
          <w:color w:val="4472C4" w:themeColor="accent1"/>
        </w:rPr>
        <w:t xml:space="preserve"> –</w:t>
      </w:r>
      <w:r w:rsidR="00C55728" w:rsidRPr="00420E61">
        <w:rPr>
          <w:rFonts w:cstheme="minorHAnsi"/>
          <w:color w:val="4472C4" w:themeColor="accent1"/>
        </w:rPr>
        <w:t xml:space="preserve"> thank you for pointing this out,</w:t>
      </w:r>
      <w:r w:rsidR="0061273A" w:rsidRPr="00420E61">
        <w:rPr>
          <w:rFonts w:cstheme="minorHAnsi"/>
          <w:color w:val="4472C4" w:themeColor="accent1"/>
        </w:rPr>
        <w:t xml:space="preserve"> we </w:t>
      </w:r>
      <w:r w:rsidR="00686A38" w:rsidRPr="00420E61">
        <w:rPr>
          <w:rFonts w:cstheme="minorHAnsi"/>
          <w:color w:val="4472C4" w:themeColor="accent1"/>
        </w:rPr>
        <w:t>have added this fact to the main tex</w:t>
      </w:r>
      <w:r w:rsidR="004966F8" w:rsidRPr="00420E61">
        <w:rPr>
          <w:rFonts w:cstheme="minorHAnsi"/>
          <w:color w:val="4472C4" w:themeColor="accent1"/>
        </w:rPr>
        <w:t xml:space="preserve">t. </w:t>
      </w:r>
    </w:p>
    <w:p w14:paraId="2E2E2886" w14:textId="3BD57146" w:rsidR="00AA7E3E" w:rsidRPr="00420E61" w:rsidRDefault="00AA7E3E" w:rsidP="00686A38">
      <w:pPr>
        <w:rPr>
          <w:rFonts w:cstheme="minorHAnsi"/>
          <w:color w:val="4472C4" w:themeColor="accent1"/>
        </w:rPr>
      </w:pPr>
    </w:p>
    <w:p w14:paraId="013C307D" w14:textId="26057DC3"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The KPSC Institutional Review Board (IRB) approved this study, and the Columbia IRB did not consider it human subjects research, since the data were </w:t>
      </w:r>
      <w:r w:rsidR="005A5C45" w:rsidRPr="00420E61">
        <w:rPr>
          <w:rFonts w:cstheme="minorHAnsi"/>
          <w:i/>
          <w:iCs/>
          <w:color w:val="4472C4" w:themeColor="accent1"/>
        </w:rPr>
        <w:t xml:space="preserve">fully </w:t>
      </w:r>
      <w:r w:rsidRPr="00420E61">
        <w:rPr>
          <w:rFonts w:cstheme="minorHAnsi"/>
          <w:i/>
          <w:iCs/>
          <w:color w:val="4472C4" w:themeColor="accent1"/>
        </w:rPr>
        <w:t xml:space="preserve">de-identified before </w:t>
      </w:r>
      <w:r w:rsidR="005A5C45" w:rsidRPr="00420E61">
        <w:rPr>
          <w:rFonts w:cstheme="minorHAnsi"/>
          <w:i/>
          <w:iCs/>
          <w:color w:val="4472C4" w:themeColor="accent1"/>
        </w:rPr>
        <w:t xml:space="preserve">researchers at Columbia </w:t>
      </w:r>
      <w:r w:rsidRPr="00420E61">
        <w:rPr>
          <w:rFonts w:cstheme="minorHAnsi"/>
          <w:i/>
          <w:iCs/>
          <w:color w:val="4472C4" w:themeColor="accent1"/>
        </w:rPr>
        <w:t>received them.</w:t>
      </w:r>
    </w:p>
    <w:p w14:paraId="47E8D7F4" w14:textId="01919382"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Page 3, Methods, Study population. </w:t>
      </w:r>
    </w:p>
    <w:p w14:paraId="0667670B" w14:textId="77777777" w:rsidR="00AA7E3E" w:rsidRPr="00A475F0" w:rsidRDefault="00AA7E3E" w:rsidP="00686A38">
      <w:pPr>
        <w:rPr>
          <w:rFonts w:cstheme="minorHAnsi"/>
          <w:i/>
          <w:iCs/>
        </w:rPr>
      </w:pP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Pr="00A475F0" w:rsidRDefault="00DC0D4D" w:rsidP="003D157F">
      <w:pPr>
        <w:rPr>
          <w:rFonts w:cstheme="minorHAnsi"/>
        </w:rPr>
      </w:pPr>
    </w:p>
    <w:p w14:paraId="6D777B86" w14:textId="2B1E9C67" w:rsidR="00DC0D4D" w:rsidRDefault="00524162" w:rsidP="003D157F">
      <w:pPr>
        <w:rPr>
          <w:rFonts w:cstheme="minorHAnsi"/>
          <w:color w:val="FF0000"/>
        </w:rPr>
      </w:pPr>
      <w:r>
        <w:rPr>
          <w:rFonts w:cstheme="minorHAnsi"/>
          <w:color w:val="FF0000"/>
        </w:rPr>
        <w:t xml:space="preserve">Thank you for this comment. </w:t>
      </w:r>
      <w:r w:rsidR="007D2F80">
        <w:rPr>
          <w:rFonts w:cstheme="minorHAnsi"/>
          <w:color w:val="FF0000"/>
        </w:rPr>
        <w:t xml:space="preserve">For the </w:t>
      </w:r>
      <w:r w:rsidR="007D2F80" w:rsidRPr="007D2F80">
        <w:rPr>
          <w:rFonts w:cstheme="minorHAnsi"/>
          <w:color w:val="FF0000"/>
        </w:rPr>
        <w:t>machine learning models for total PM2.5</w:t>
      </w:r>
      <w:r w:rsidR="007D2F80">
        <w:rPr>
          <w:rFonts w:cstheme="minorHAnsi"/>
          <w:color w:val="FF0000"/>
        </w:rPr>
        <w:t xml:space="preserve">, we indeed used </w:t>
      </w:r>
      <w:r w:rsidR="007D2F80" w:rsidRPr="007D2F80">
        <w:rPr>
          <w:rFonts w:cstheme="minorHAnsi"/>
          <w:color w:val="FF0000"/>
        </w:rPr>
        <w:t>PM2.5 measurements from US EPA Air Quality System (AQS)</w:t>
      </w:r>
      <w:r w:rsidR="00F72AD9">
        <w:rPr>
          <w:rFonts w:cstheme="minorHAnsi"/>
          <w:color w:val="FF0000"/>
        </w:rPr>
        <w:t xml:space="preserve"> along with multiple predictors such as </w:t>
      </w:r>
      <w:r w:rsidR="00B01D56">
        <w:rPr>
          <w:rFonts w:cstheme="minorHAnsi"/>
          <w:color w:val="FF0000"/>
        </w:rPr>
        <w:t>s</w:t>
      </w:r>
      <w:r w:rsidR="00F72AD9" w:rsidRPr="00F72AD9">
        <w:rPr>
          <w:rFonts w:cstheme="minorHAnsi"/>
          <w:color w:val="FF0000"/>
        </w:rPr>
        <w:t xml:space="preserve">atellite-derived aerosol optical depth </w:t>
      </w:r>
      <w:r w:rsidR="00C04B74">
        <w:rPr>
          <w:rFonts w:cstheme="minorHAnsi"/>
          <w:color w:val="FF0000"/>
        </w:rPr>
        <w:t xml:space="preserve">and </w:t>
      </w:r>
      <w:r w:rsidR="00C04B74" w:rsidRPr="00C04B74">
        <w:rPr>
          <w:rFonts w:cstheme="minorHAnsi"/>
          <w:color w:val="FF0000"/>
        </w:rPr>
        <w:t xml:space="preserve">meteorological </w:t>
      </w:r>
      <w:r w:rsidR="00C04B74">
        <w:rPr>
          <w:rFonts w:cstheme="minorHAnsi"/>
          <w:color w:val="FF0000"/>
        </w:rPr>
        <w:t>variables</w:t>
      </w:r>
      <w:r w:rsidR="00C04B74" w:rsidRPr="00C04B74">
        <w:rPr>
          <w:rFonts w:cstheme="minorHAnsi"/>
          <w:color w:val="FF0000"/>
        </w:rPr>
        <w:t xml:space="preserve"> such as temperature</w:t>
      </w:r>
      <w:r w:rsidR="004536F8">
        <w:rPr>
          <w:rFonts w:cstheme="minorHAnsi"/>
          <w:color w:val="FF0000"/>
        </w:rPr>
        <w:t xml:space="preserve"> and</w:t>
      </w:r>
      <w:r w:rsidR="00C04B74" w:rsidRPr="00C04B74">
        <w:rPr>
          <w:rFonts w:cstheme="minorHAnsi"/>
          <w:color w:val="FF0000"/>
        </w:rPr>
        <w:t xml:space="preserve"> wind patterns</w:t>
      </w:r>
      <w:r w:rsidR="00AB312C">
        <w:rPr>
          <w:rFonts w:cstheme="minorHAnsi"/>
          <w:color w:val="FF0000"/>
        </w:rPr>
        <w:t xml:space="preserve">. </w:t>
      </w:r>
      <w:r w:rsidR="00E26B75">
        <w:rPr>
          <w:rFonts w:cstheme="minorHAnsi"/>
          <w:color w:val="FF0000"/>
        </w:rPr>
        <w:t xml:space="preserve">For the imputation models, </w:t>
      </w:r>
      <w:r w:rsidR="007C3E3A">
        <w:rPr>
          <w:rFonts w:cstheme="minorHAnsi"/>
          <w:color w:val="FF0000"/>
        </w:rPr>
        <w:t xml:space="preserve">after identifying ZCTA/days exposed to wildfire smoke (using the NOAA </w:t>
      </w:r>
      <w:r w:rsidR="007C3E3A" w:rsidRPr="007C3E3A">
        <w:rPr>
          <w:rFonts w:cstheme="minorHAnsi"/>
          <w:color w:val="FF0000"/>
        </w:rPr>
        <w:t>Hazard Mapping System</w:t>
      </w:r>
      <w:r w:rsidR="007C3E3A">
        <w:rPr>
          <w:rFonts w:cstheme="minorHAnsi"/>
          <w:color w:val="FF0000"/>
        </w:rPr>
        <w:t xml:space="preserve">), we relied on </w:t>
      </w:r>
      <w:r w:rsidR="007C3E3A" w:rsidRPr="007C3E3A">
        <w:rPr>
          <w:rFonts w:cstheme="minorHAnsi"/>
          <w:color w:val="FF0000"/>
        </w:rPr>
        <w:t xml:space="preserve">PM2.5 </w:t>
      </w:r>
      <w:r w:rsidR="007C3E3A">
        <w:rPr>
          <w:rFonts w:cstheme="minorHAnsi"/>
          <w:color w:val="FF0000"/>
        </w:rPr>
        <w:t>from</w:t>
      </w:r>
      <w:r w:rsidR="007C3E3A" w:rsidRPr="007C3E3A">
        <w:rPr>
          <w:rFonts w:cstheme="minorHAnsi"/>
          <w:color w:val="FF0000"/>
        </w:rPr>
        <w:t xml:space="preserve"> surrounding days</w:t>
      </w:r>
      <w:r w:rsidR="007D417F">
        <w:rPr>
          <w:rFonts w:cstheme="minorHAnsi"/>
          <w:color w:val="FF0000"/>
        </w:rPr>
        <w:t xml:space="preserve"> -before and after the smoke event-</w:t>
      </w:r>
      <w:r w:rsidR="007C3E3A" w:rsidRPr="007C3E3A">
        <w:rPr>
          <w:rFonts w:cstheme="minorHAnsi"/>
          <w:color w:val="FF0000"/>
        </w:rPr>
        <w:t xml:space="preserve"> and ZCTA</w:t>
      </w:r>
      <w:r w:rsidR="007D417F">
        <w:rPr>
          <w:rFonts w:cstheme="minorHAnsi"/>
          <w:color w:val="FF0000"/>
        </w:rPr>
        <w:t xml:space="preserve">. </w:t>
      </w:r>
      <w:r w:rsidR="003C7A50">
        <w:rPr>
          <w:rFonts w:cstheme="minorHAnsi"/>
          <w:color w:val="FF0000"/>
        </w:rPr>
        <w:t xml:space="preserve">We revised this section in the methods accordingly. </w:t>
      </w:r>
    </w:p>
    <w:p w14:paraId="0D65F20A" w14:textId="77777777" w:rsidR="00322FDC" w:rsidRPr="00A475F0" w:rsidRDefault="00322FDC" w:rsidP="003D157F">
      <w:pPr>
        <w:rPr>
          <w:rFonts w:cstheme="minorHAnsi"/>
          <w:color w:val="FF0000"/>
        </w:rPr>
      </w:pPr>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A475F0" w:rsidRDefault="00DC0D4D" w:rsidP="003D157F">
      <w:pPr>
        <w:rPr>
          <w:rFonts w:cstheme="minorHAnsi"/>
        </w:rPr>
      </w:pPr>
    </w:p>
    <w:p w14:paraId="117FFED4" w14:textId="7244C541" w:rsidR="00235D52" w:rsidRDefault="0047579B" w:rsidP="00235D52">
      <w:pPr>
        <w:rPr>
          <w:rFonts w:cstheme="minorHAnsi"/>
          <w:color w:val="FF0000"/>
        </w:rPr>
      </w:pPr>
      <w:r>
        <w:rPr>
          <w:rFonts w:cstheme="minorHAnsi"/>
          <w:color w:val="FF0000"/>
        </w:rPr>
        <w:t>We rephrased this section as follows: “</w:t>
      </w:r>
      <w:r w:rsidRPr="0047579B">
        <w:rPr>
          <w:rFonts w:cstheme="minorHAnsi"/>
          <w:color w:val="FF0000"/>
        </w:rPr>
        <w:t>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w:t>
      </w:r>
      <w:r>
        <w:rPr>
          <w:rFonts w:cstheme="minorHAnsi"/>
          <w:color w:val="FF0000"/>
        </w:rPr>
        <w:t>”</w:t>
      </w:r>
      <w:r w:rsidR="00B20B5D">
        <w:rPr>
          <w:rFonts w:cstheme="minorHAnsi"/>
          <w:color w:val="FF0000"/>
        </w:rPr>
        <w:t xml:space="preserve"> </w:t>
      </w:r>
      <w:r w:rsidR="004C5733">
        <w:rPr>
          <w:rFonts w:cstheme="minorHAnsi"/>
          <w:color w:val="FF0000"/>
        </w:rPr>
        <w:t xml:space="preserve">We hope this clarifies this approach. </w:t>
      </w:r>
    </w:p>
    <w:p w14:paraId="359DFEA5" w14:textId="77777777" w:rsidR="0047579B" w:rsidRPr="00A475F0" w:rsidRDefault="0047579B" w:rsidP="00235D52">
      <w:pPr>
        <w:rPr>
          <w:rFonts w:cstheme="minorHAnsi"/>
          <w:color w:val="FF0000"/>
        </w:rPr>
      </w:pP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lastRenderedPageBreak/>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0833499B" w:rsidR="007D5A54" w:rsidRPr="00A475F0" w:rsidRDefault="007D5A54" w:rsidP="003D157F">
      <w:pPr>
        <w:rPr>
          <w:rFonts w:cstheme="minorHAnsi"/>
          <w:color w:val="FF0000"/>
        </w:rPr>
      </w:pPr>
      <w:r w:rsidRPr="00A475F0">
        <w:rPr>
          <w:rFonts w:cstheme="minorHAnsi"/>
          <w:color w:val="FF0000"/>
        </w:rPr>
        <w:t>This was from the imputation models</w:t>
      </w:r>
      <w:r w:rsidR="004B2A34" w:rsidRPr="00A475F0">
        <w:rPr>
          <w:rFonts w:cstheme="minorHAnsi"/>
          <w:color w:val="FF0000"/>
        </w:rPr>
        <w:t>.</w:t>
      </w:r>
      <w:r w:rsidR="00577117" w:rsidRPr="00A475F0">
        <w:rPr>
          <w:rFonts w:cstheme="minorHAnsi"/>
          <w:color w:val="FF0000"/>
        </w:rPr>
        <w:t xml:space="preserve"> We’ve added that to the text:</w:t>
      </w:r>
    </w:p>
    <w:p w14:paraId="329B848B" w14:textId="13389C0B" w:rsidR="00577117" w:rsidRPr="00A475F0" w:rsidRDefault="00577117" w:rsidP="003D157F">
      <w:pPr>
        <w:rPr>
          <w:rFonts w:cstheme="minorHAnsi"/>
          <w:color w:val="FF0000"/>
        </w:rPr>
      </w:pPr>
    </w:p>
    <w:p w14:paraId="7DC719C6" w14:textId="07FD3457" w:rsidR="00577117" w:rsidRPr="00A475F0" w:rsidRDefault="00ED1C76" w:rsidP="003D157F">
      <w:pPr>
        <w:rPr>
          <w:rFonts w:cstheme="minorHAnsi"/>
          <w:i/>
          <w:iCs/>
          <w:color w:val="FF0000"/>
        </w:rPr>
      </w:pPr>
      <w:r w:rsidRPr="00A475F0">
        <w:rPr>
          <w:rFonts w:cstheme="minorHAnsi"/>
          <w:i/>
          <w:iCs/>
          <w:color w:val="FF0000"/>
        </w:rPr>
        <w:t>We finally estimated the difference between such counterfactual values</w:t>
      </w:r>
      <w:r w:rsidR="003079E4">
        <w:rPr>
          <w:rFonts w:cstheme="minorHAnsi"/>
          <w:i/>
          <w:iCs/>
          <w:color w:val="FF0000"/>
        </w:rPr>
        <w:t xml:space="preserve"> (</w:t>
      </w:r>
      <w:proofErr w:type="gramStart"/>
      <w:r w:rsidR="003079E4">
        <w:rPr>
          <w:rFonts w:cstheme="minorHAnsi"/>
          <w:i/>
          <w:iCs/>
          <w:color w:val="FF0000"/>
        </w:rPr>
        <w:t>i.e.</w:t>
      </w:r>
      <w:proofErr w:type="gramEnd"/>
      <w:r w:rsidR="003079E4">
        <w:rPr>
          <w:rFonts w:cstheme="minorHAnsi"/>
          <w:i/>
          <w:iCs/>
          <w:color w:val="FF0000"/>
        </w:rPr>
        <w:t xml:space="preserve"> PM2.5 that would have been observed in the absence of the smoke event on a given ZCTA/day)</w:t>
      </w:r>
      <w:r w:rsidRPr="00A475F0">
        <w:rPr>
          <w:rFonts w:cstheme="minorHAnsi"/>
          <w:i/>
          <w:iCs/>
          <w:color w:val="FF0000"/>
        </w:rPr>
        <w:t xml:space="preserve"> to observed values</w:t>
      </w:r>
      <w:r w:rsidR="000328C1">
        <w:rPr>
          <w:rFonts w:cstheme="minorHAnsi"/>
          <w:i/>
          <w:iCs/>
          <w:color w:val="FF0000"/>
        </w:rPr>
        <w:t xml:space="preserve"> of PM2.5</w:t>
      </w:r>
      <w:r w:rsidRPr="00A475F0">
        <w:rPr>
          <w:rFonts w:cstheme="minorHAnsi"/>
          <w:i/>
          <w:iCs/>
          <w:color w:val="FF0000"/>
        </w:rPr>
        <w:t xml:space="preserve"> during an exposure to wildfire smoke</w:t>
      </w:r>
      <w:r w:rsidR="00330B2C">
        <w:rPr>
          <w:rFonts w:cstheme="minorHAnsi"/>
          <w:i/>
          <w:iCs/>
          <w:color w:val="FF0000"/>
        </w:rPr>
        <w:t>. This difference between</w:t>
      </w:r>
      <w:r w:rsidR="00330B2C" w:rsidRPr="00330B2C">
        <w:rPr>
          <w:rFonts w:cstheme="minorHAnsi"/>
          <w:i/>
          <w:iCs/>
          <w:color w:val="FF0000"/>
        </w:rPr>
        <w:t xml:space="preserve"> </w:t>
      </w:r>
      <w:r w:rsidR="00330B2C" w:rsidRPr="00A475F0">
        <w:rPr>
          <w:rFonts w:cstheme="minorHAnsi"/>
          <w:i/>
          <w:iCs/>
          <w:color w:val="FF0000"/>
        </w:rPr>
        <w:t>counterfactual values</w:t>
      </w:r>
      <w:r w:rsidR="00330B2C">
        <w:rPr>
          <w:rFonts w:cstheme="minorHAnsi"/>
          <w:i/>
          <w:iCs/>
          <w:color w:val="FF0000"/>
        </w:rPr>
        <w:t xml:space="preserve"> and observed estimated during a</w:t>
      </w:r>
      <w:r w:rsidR="00330B2C" w:rsidRPr="00330B2C">
        <w:rPr>
          <w:rFonts w:cstheme="minorHAnsi"/>
          <w:i/>
          <w:iCs/>
          <w:color w:val="FF0000"/>
        </w:rPr>
        <w:t xml:space="preserve"> </w:t>
      </w:r>
      <w:r w:rsidR="00330B2C">
        <w:rPr>
          <w:rFonts w:cstheme="minorHAnsi"/>
          <w:i/>
          <w:iCs/>
          <w:color w:val="FF0000"/>
        </w:rPr>
        <w:t xml:space="preserve">smoke event on a given ZCTA/day can thus be interpreted </w:t>
      </w:r>
      <w:r w:rsidR="00CE7D82">
        <w:rPr>
          <w:rFonts w:cstheme="minorHAnsi"/>
          <w:i/>
          <w:iCs/>
          <w:color w:val="FF0000"/>
        </w:rPr>
        <w:t>as</w:t>
      </w:r>
      <w:r w:rsidRPr="00A475F0">
        <w:rPr>
          <w:rFonts w:cstheme="minorHAnsi"/>
          <w:i/>
          <w:iCs/>
          <w:color w:val="FF0000"/>
        </w:rPr>
        <w:t xml:space="preserve"> daily/ZCTA levels of wildfire smoke PM</w:t>
      </w:r>
      <w:r w:rsidRPr="00A475F0">
        <w:rPr>
          <w:rFonts w:cstheme="minorHAnsi"/>
          <w:i/>
          <w:iCs/>
          <w:color w:val="FF0000"/>
          <w:vertAlign w:val="subscript"/>
        </w:rPr>
        <w:t>2.5</w:t>
      </w:r>
      <w:r w:rsidR="007D45AE">
        <w:rPr>
          <w:rFonts w:cstheme="minorHAnsi"/>
          <w:i/>
          <w:iCs/>
          <w:color w:val="FF0000"/>
        </w:rPr>
        <w:t xml:space="preserve">. </w:t>
      </w:r>
      <w:r w:rsidRPr="00A475F0">
        <w:rPr>
          <w:rFonts w:cstheme="minorHAnsi"/>
          <w:i/>
          <w:iCs/>
          <w:color w:val="FF0000"/>
        </w:rPr>
        <w:t xml:space="preserve"> </w:t>
      </w:r>
    </w:p>
    <w:p w14:paraId="0A7BCCB4" w14:textId="4A68D48E" w:rsidR="002B3342" w:rsidRPr="00A475F0" w:rsidRDefault="002B3342" w:rsidP="003D157F">
      <w:pPr>
        <w:rPr>
          <w:rFonts w:cstheme="minorHAnsi"/>
          <w:i/>
          <w:iCs/>
          <w:color w:val="FF0000"/>
        </w:rPr>
      </w:pP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6DB52D71" w:rsidR="00321DEE" w:rsidRPr="005B604F" w:rsidRDefault="00321DEE" w:rsidP="003D157F">
      <w:pPr>
        <w:rPr>
          <w:rFonts w:cstheme="minorHAnsi"/>
          <w:color w:val="4472C4" w:themeColor="accent1"/>
        </w:rPr>
      </w:pPr>
      <w:r w:rsidRPr="005B604F">
        <w:rPr>
          <w:rFonts w:cstheme="minorHAnsi"/>
          <w:color w:val="4472C4" w:themeColor="accent1"/>
        </w:rPr>
        <w:t xml:space="preserve">We have renamed the </w:t>
      </w:r>
      <w:r w:rsidR="000C79F9" w:rsidRPr="005B604F">
        <w:rPr>
          <w:rFonts w:cstheme="minorHAnsi"/>
          <w:color w:val="4472C4" w:themeColor="accent1"/>
        </w:rPr>
        <w:t xml:space="preserve">‘study population and outcome data’ section to just ‘study population’. </w:t>
      </w:r>
    </w:p>
    <w:p w14:paraId="27ADB6A7" w14:textId="4E44EE8C" w:rsidR="000C79F9" w:rsidRPr="005B604F" w:rsidRDefault="000C79F9" w:rsidP="003D157F">
      <w:pPr>
        <w:rPr>
          <w:rFonts w:cstheme="minorHAnsi"/>
          <w:color w:val="4472C4" w:themeColor="accent1"/>
        </w:rPr>
      </w:pPr>
    </w:p>
    <w:p w14:paraId="7E7B9C10" w14:textId="2D7A5E09" w:rsidR="00A410E3" w:rsidRPr="005B604F" w:rsidRDefault="00A410E3" w:rsidP="00A410E3">
      <w:pPr>
        <w:rPr>
          <w:rFonts w:cstheme="minorHAnsi"/>
          <w:color w:val="4472C4" w:themeColor="accent1"/>
          <w:lang w:val="en-US"/>
        </w:rPr>
      </w:pPr>
      <w:r w:rsidRPr="005B604F">
        <w:rPr>
          <w:rFonts w:cstheme="minorHAnsi"/>
          <w:color w:val="4472C4" w:themeColor="accent1"/>
        </w:rPr>
        <w:t>We have moved the text describing ZCTA groupings from the outcome section into the exposure section. We prefer to keep the current order of the sections but hope this edit alleviates the reviewer’s concern. The last sentence of the wildfire PM exposure section now reads: “</w:t>
      </w:r>
      <w:r w:rsidRPr="005B604F">
        <w:rPr>
          <w:rFonts w:cstheme="minorHAnsi"/>
          <w:color w:val="4472C4" w:themeColor="accent1"/>
          <w:lang w:val="en-US"/>
        </w:rPr>
        <w:t>We calculated daily wildfire and non-wildfire PM</w:t>
      </w:r>
      <w:r w:rsidRPr="005B604F">
        <w:rPr>
          <w:rFonts w:cstheme="minorHAnsi"/>
          <w:color w:val="4472C4" w:themeColor="accent1"/>
          <w:vertAlign w:val="subscript"/>
          <w:lang w:val="en-US"/>
        </w:rPr>
        <w:t>2.5</w:t>
      </w:r>
      <w:r w:rsidRPr="005B604F">
        <w:rPr>
          <w:rFonts w:cstheme="minorHAnsi"/>
          <w:color w:val="4472C4" w:themeColor="accent1"/>
          <w:lang w:val="en-US"/>
        </w:rPr>
        <w:t xml:space="preserve"> by averaging concentrations across the higher-level spatial groupings of several ZCTAs based on spatial proximity (hereafter ‘ZCTA groupings’; grouping method described in the </w:t>
      </w:r>
      <w:proofErr w:type="spellStart"/>
      <w:r w:rsidRPr="005B604F">
        <w:rPr>
          <w:rFonts w:cstheme="minorHAnsi"/>
          <w:color w:val="4472C4" w:themeColor="accent1"/>
          <w:lang w:val="en-US"/>
        </w:rPr>
        <w:t>eAppendix</w:t>
      </w:r>
      <w:proofErr w:type="spellEnd"/>
      <w:r w:rsidRPr="005B604F">
        <w:rPr>
          <w:rFonts w:cstheme="minorHAnsi"/>
          <w:color w:val="4472C4" w:themeColor="accent1"/>
          <w:lang w:val="en-US"/>
        </w:rPr>
        <w:t xml:space="preserve">)” </w:t>
      </w:r>
      <w:r w:rsidR="001B033C" w:rsidRPr="005B604F">
        <w:rPr>
          <w:rFonts w:cstheme="minorHAnsi"/>
          <w:color w:val="4472C4" w:themeColor="accent1"/>
          <w:lang w:val="en-US"/>
        </w:rPr>
        <w:t xml:space="preserve">(Page 4). </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06514314" w:rsidR="00A16F54" w:rsidRDefault="00A16F54" w:rsidP="003D157F">
      <w:pPr>
        <w:rPr>
          <w:rFonts w:cstheme="minorHAnsi"/>
        </w:rPr>
      </w:pPr>
    </w:p>
    <w:p w14:paraId="0CFE30CF" w14:textId="77777777" w:rsidR="00A410E3" w:rsidRPr="003B229F" w:rsidRDefault="00A410E3" w:rsidP="00A410E3">
      <w:pPr>
        <w:rPr>
          <w:rFonts w:cstheme="minorHAnsi"/>
          <w:color w:val="4472C4" w:themeColor="accent1"/>
        </w:rPr>
      </w:pPr>
      <w:r w:rsidRPr="003B229F">
        <w:rPr>
          <w:rFonts w:cstheme="minorHAnsi"/>
          <w:color w:val="4472C4" w:themeColor="accent1"/>
        </w:rPr>
        <w:t>We have revised the text to more accurately describe how the Thomas Fire is involved. We mention the Thomas Fire once, because it was a huge fire that burned during our study period, and we wanted to explain why we did not choose to include it in our proximity/evacuation analysis. We do not mention it again, and the only mention of it in this (now-revised) excerpt:</w:t>
      </w:r>
    </w:p>
    <w:p w14:paraId="0EA31CD7" w14:textId="0DC69BA5" w:rsidR="00A410E3" w:rsidRPr="003B229F" w:rsidRDefault="00A410E3" w:rsidP="00A410E3">
      <w:pPr>
        <w:pStyle w:val="BodyText"/>
        <w:rPr>
          <w:rFonts w:cstheme="minorHAnsi"/>
          <w:i/>
          <w:iCs/>
          <w:color w:val="4472C4" w:themeColor="accent1"/>
        </w:rPr>
      </w:pPr>
      <w:r w:rsidRPr="003B229F">
        <w:rPr>
          <w:rFonts w:cstheme="minorHAnsi"/>
          <w:i/>
          <w:iCs/>
          <w:color w:val="4472C4" w:themeColor="accent1"/>
        </w:rPr>
        <w:t>“Notably, The Thomas Fire also burned over 1100 km2 during our study period.</w:t>
      </w:r>
      <w:r w:rsidRPr="003B229F">
        <w:rPr>
          <w:rFonts w:cstheme="minorHAnsi"/>
          <w:i/>
          <w:iCs/>
          <w:color w:val="4472C4" w:themeColor="accent1"/>
          <w:vertAlign w:val="superscript"/>
        </w:rPr>
        <w:t>38</w:t>
      </w:r>
      <w:r w:rsidRPr="003B229F">
        <w:rPr>
          <w:rFonts w:cstheme="minorHAnsi"/>
          <w:i/>
          <w:iCs/>
          <w:color w:val="4472C4" w:themeColor="accent1"/>
        </w:rPr>
        <w:t xml:space="preserve"> However, most of the fire burned in the rural northern corner of Ventura County and outside the study area. </w:t>
      </w:r>
      <w:r w:rsidRPr="003B229F">
        <w:rPr>
          <w:rFonts w:cstheme="minorHAnsi"/>
          <w:b/>
          <w:bCs/>
          <w:i/>
          <w:iCs/>
          <w:color w:val="4472C4" w:themeColor="accent1"/>
        </w:rPr>
        <w:lastRenderedPageBreak/>
        <w:t>Therefore, we did not include the Thomas Fire in the proximity analyses, since very few participants would have been exposed to it.</w:t>
      </w:r>
      <w:r w:rsidRPr="003B229F">
        <w:rPr>
          <w:rFonts w:cstheme="minorHAnsi"/>
          <w:i/>
          <w:iCs/>
          <w:color w:val="4472C4" w:themeColor="accent1"/>
        </w:rPr>
        <w:t xml:space="preserve"> Still, smoke from this fire contributed substantially to wildfire PM2.5 in Ventura County in December 2017, and therefore was included in our PM2.5 analyses (Figure 2).”</w:t>
      </w:r>
      <w:r w:rsidR="00024897" w:rsidRPr="003B229F">
        <w:rPr>
          <w:rFonts w:cstheme="minorHAnsi"/>
          <w:i/>
          <w:iCs/>
          <w:color w:val="4472C4" w:themeColor="accent1"/>
        </w:rPr>
        <w:t xml:space="preserve"> (Page 4).</w:t>
      </w:r>
    </w:p>
    <w:p w14:paraId="1C19D7AF" w14:textId="557B65E0" w:rsidR="00097A7A" w:rsidRPr="00567571" w:rsidRDefault="00097A7A" w:rsidP="003D157F">
      <w:pPr>
        <w:rPr>
          <w:rFonts w:cstheme="minorHAnsi"/>
          <w:color w:val="4472C4" w:themeColor="accent1"/>
        </w:rPr>
      </w:pPr>
      <w:r w:rsidRPr="00567571">
        <w:rPr>
          <w:rFonts w:cstheme="minorHAnsi"/>
          <w:color w:val="4472C4" w:themeColor="accent1"/>
        </w:rPr>
        <w:t>We have also added text detailing our selection of control ZCTAs:</w:t>
      </w:r>
    </w:p>
    <w:p w14:paraId="1E04EDFB" w14:textId="26297E18"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To avoid bias in our analyses due to exposure to fires, we excluded certain observations from specific ZCTAs from the control pool. If a ZCTA was exposed (i.e., within 20km) to the Getty and Woolsey Fires or exposed to any other large fire (&gt;500 km</w:t>
      </w:r>
      <w:r w:rsidRPr="00077F2F">
        <w:rPr>
          <w:rFonts w:cstheme="minorHAnsi"/>
          <w:i/>
          <w:iCs/>
          <w:color w:val="4472C4" w:themeColor="accent1"/>
          <w:vertAlign w:val="superscript"/>
        </w:rPr>
        <w:t>2</w:t>
      </w:r>
      <w:r w:rsidRPr="00077F2F">
        <w:rPr>
          <w:rFonts w:cstheme="minorHAnsi"/>
          <w:i/>
          <w:iCs/>
          <w:color w:val="4472C4" w:themeColor="accent1"/>
        </w:rPr>
        <w:t>) during the study period, we excluded observations from that ZCTA after the date the Getty, Woolsey, or large fire ignited. We used a CALFIRE fire perimeter data</w:t>
      </w:r>
      <w:r w:rsidRPr="00077F2F">
        <w:rPr>
          <w:rFonts w:cstheme="minorHAnsi"/>
          <w:i/>
          <w:iCs/>
          <w:color w:val="4472C4" w:themeColor="accent1"/>
          <w:vertAlign w:val="superscript"/>
        </w:rPr>
        <w:t>36</w:t>
      </w:r>
      <w:r w:rsidRPr="00077F2F">
        <w:rPr>
          <w:rFonts w:cstheme="minorHAnsi"/>
          <w:i/>
          <w:iCs/>
          <w:color w:val="4472C4" w:themeColor="accent1"/>
        </w:rPr>
        <w:t xml:space="preserve"> to identify all fires &gt; 500 km</w:t>
      </w:r>
      <w:r w:rsidRPr="00077F2F">
        <w:rPr>
          <w:rFonts w:cstheme="minorHAnsi"/>
          <w:i/>
          <w:iCs/>
          <w:color w:val="4472C4" w:themeColor="accent1"/>
          <w:vertAlign w:val="superscript"/>
        </w:rPr>
        <w:t>2</w:t>
      </w:r>
      <w:r w:rsidRPr="00077F2F">
        <w:rPr>
          <w:rFonts w:cstheme="minorHAnsi"/>
          <w:i/>
          <w:iCs/>
          <w:color w:val="4472C4" w:themeColor="accent1"/>
        </w:rPr>
        <w:t>.</w:t>
      </w:r>
      <w:r w:rsidRPr="00077F2F">
        <w:rPr>
          <w:rFonts w:cstheme="minorHAnsi"/>
          <w:i/>
          <w:iCs/>
          <w:color w:val="4472C4" w:themeColor="accent1"/>
        </w:rPr>
        <w:t xml:space="preserve"> </w:t>
      </w:r>
    </w:p>
    <w:p w14:paraId="41997096" w14:textId="0EC5CE1B"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(Page 7).</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20EAF6C7" w14:textId="710A0482" w:rsidR="009D7A69" w:rsidRPr="00A475F0" w:rsidRDefault="009D7A69" w:rsidP="003D157F">
      <w:pPr>
        <w:rPr>
          <w:rFonts w:cstheme="minorHAnsi"/>
          <w:color w:val="FF0000"/>
        </w:rPr>
      </w:pPr>
    </w:p>
    <w:p w14:paraId="6EBD855B" w14:textId="687E0B5C" w:rsidR="00EA1C71" w:rsidRPr="003E6A46" w:rsidRDefault="00E003D7" w:rsidP="003D157F">
      <w:pPr>
        <w:rPr>
          <w:rFonts w:cstheme="minorHAnsi"/>
          <w:color w:val="4472C4" w:themeColor="accent1"/>
        </w:rPr>
      </w:pPr>
      <w:r w:rsidRPr="003E6A46">
        <w:rPr>
          <w:rFonts w:cstheme="minorHAnsi"/>
          <w:color w:val="4472C4" w:themeColor="accent1"/>
        </w:rPr>
        <w:t xml:space="preserve">We selected </w:t>
      </w:r>
      <w:r w:rsidR="0035507F" w:rsidRPr="003E6A46">
        <w:rPr>
          <w:rFonts w:cstheme="minorHAnsi"/>
          <w:color w:val="4472C4" w:themeColor="accent1"/>
        </w:rPr>
        <w:t>20km</w:t>
      </w:r>
      <w:r w:rsidRPr="003E6A46">
        <w:rPr>
          <w:rFonts w:cstheme="minorHAnsi"/>
          <w:color w:val="4472C4" w:themeColor="accent1"/>
        </w:rPr>
        <w:t xml:space="preserve"> (12.4 miles) as a distance at which study participants would feel stress due to proximity to the fire. </w:t>
      </w:r>
      <w:r w:rsidR="0094783D" w:rsidRPr="003E6A46">
        <w:rPr>
          <w:rFonts w:cstheme="minorHAnsi"/>
          <w:color w:val="4472C4" w:themeColor="accent1"/>
        </w:rPr>
        <w:t>We are not aware of literature that assessing changes in stress or mental health or related factors with changing distance from a wildfire. Most studies related to wildfire disaster assess</w:t>
      </w:r>
      <w:r w:rsidR="0035507F" w:rsidRPr="003E6A46">
        <w:rPr>
          <w:rFonts w:cstheme="minorHAnsi"/>
          <w:color w:val="4472C4" w:themeColor="accent1"/>
        </w:rPr>
        <w:t xml:space="preserve"> exposure using self-reported impact (e.g., Tally et al. 2012), residence in a community where homes were burned (e.g., Jones et al. 2003), evacuation (e.g., Marshall et al. 2007), or via proximity (e.g., Silveira et al. 2021 and Johnston et al. 2021). At least two articles have estimated exposure via distance to the fire center (Silv</w:t>
      </w:r>
      <w:r w:rsidR="00B34F30" w:rsidRPr="003E6A46">
        <w:rPr>
          <w:rFonts w:cstheme="minorHAnsi"/>
          <w:color w:val="4472C4" w:themeColor="accent1"/>
        </w:rPr>
        <w:t xml:space="preserve">eira et al. 2021 used individuals living in Chico, a community 10-15 miles from the Camp Fire center for analyses of mental health) and distance to the wildfire boundary (Johnston et al. 2021 used a distance of &lt;15km to the wildfire boundary versus &gt;30km for analyses of wellbeing) as measures of exposure. We selected 20km </w:t>
      </w:r>
      <w:r w:rsidR="00B34F30" w:rsidRPr="003E6A46">
        <w:rPr>
          <w:rFonts w:cstheme="minorHAnsi"/>
          <w:i/>
          <w:iCs/>
          <w:color w:val="4472C4" w:themeColor="accent1"/>
        </w:rPr>
        <w:t>a priori</w:t>
      </w:r>
      <w:r w:rsidR="00B34F30" w:rsidRPr="003E6A46">
        <w:rPr>
          <w:rFonts w:cstheme="minorHAnsi"/>
          <w:color w:val="4472C4" w:themeColor="accent1"/>
        </w:rPr>
        <w:t xml:space="preserve"> as a relevant distance but now also evaluate, in a sensitivity analysis, exposure comparing ZCTAs &lt;30km to those &gt;30km from the wildfire boundary. </w:t>
      </w:r>
      <w:r w:rsidR="009D7A69" w:rsidRPr="003E6A46">
        <w:rPr>
          <w:rFonts w:cstheme="minorHAnsi"/>
          <w:color w:val="4472C4" w:themeColor="accent1"/>
        </w:rPr>
        <w:t xml:space="preserve">We </w:t>
      </w:r>
      <w:r w:rsidR="00A17DCC" w:rsidRPr="003E6A46">
        <w:rPr>
          <w:rFonts w:cstheme="minorHAnsi"/>
          <w:color w:val="4472C4" w:themeColor="accent1"/>
        </w:rPr>
        <w:t>found that the effect estimates at 30km were slightly attenuated</w:t>
      </w:r>
      <w:r w:rsidR="00B34F30" w:rsidRPr="003E6A46">
        <w:rPr>
          <w:rFonts w:cstheme="minorHAnsi"/>
          <w:color w:val="4472C4" w:themeColor="accent1"/>
        </w:rPr>
        <w:t xml:space="preserve"> compared to using the 20km distance</w:t>
      </w:r>
      <w:r w:rsidR="00A17DCC" w:rsidRPr="003E6A46">
        <w:rPr>
          <w:rFonts w:cstheme="minorHAnsi"/>
          <w:color w:val="4472C4" w:themeColor="accent1"/>
        </w:rPr>
        <w:t xml:space="preserve">. </w:t>
      </w:r>
      <w:r w:rsidR="00D537AD" w:rsidRPr="003E6A46">
        <w:rPr>
          <w:rFonts w:cstheme="minorHAnsi"/>
          <w:color w:val="4472C4" w:themeColor="accent1"/>
        </w:rPr>
        <w:t xml:space="preserve">The results are in our supplemental digital </w:t>
      </w:r>
      <w:commentRangeStart w:id="8"/>
      <w:r w:rsidR="00D537AD" w:rsidRPr="003E6A46">
        <w:rPr>
          <w:rFonts w:cstheme="minorHAnsi"/>
          <w:color w:val="4472C4" w:themeColor="accent1"/>
        </w:rPr>
        <w:t>co</w:t>
      </w:r>
      <w:r w:rsidR="002433FA" w:rsidRPr="003E6A46">
        <w:rPr>
          <w:rFonts w:cstheme="minorHAnsi"/>
          <w:color w:val="4472C4" w:themeColor="accent1"/>
        </w:rPr>
        <w:t>ntent</w:t>
      </w:r>
      <w:commentRangeEnd w:id="8"/>
      <w:r w:rsidR="00B34F30" w:rsidRPr="003E6A46">
        <w:rPr>
          <w:rStyle w:val="CommentReference"/>
          <w:color w:val="4472C4" w:themeColor="accent1"/>
        </w:rPr>
        <w:commentReference w:id="8"/>
      </w:r>
      <w:r w:rsidR="002433FA" w:rsidRPr="003E6A46">
        <w:rPr>
          <w:rFonts w:cstheme="minorHAnsi"/>
          <w:color w:val="4472C4" w:themeColor="accent1"/>
        </w:rPr>
        <w:t>.</w:t>
      </w:r>
    </w:p>
    <w:p w14:paraId="72B9F8CE" w14:textId="35B152C3" w:rsidR="003D157F" w:rsidRPr="00A475F0" w:rsidRDefault="003D157F" w:rsidP="003D157F">
      <w:pPr>
        <w:rPr>
          <w:rFonts w:cstheme="minorHAnsi"/>
          <w:color w:val="FF0000"/>
        </w:rPr>
      </w:pPr>
    </w:p>
    <w:p w14:paraId="4170ED02" w14:textId="20A7F405" w:rsidR="009A5B5E" w:rsidRPr="00A83004" w:rsidRDefault="00EA1C71" w:rsidP="003D157F">
      <w:pPr>
        <w:rPr>
          <w:rFonts w:cstheme="minorHAnsi"/>
          <w:i/>
          <w:iCs/>
          <w:color w:val="4472C4" w:themeColor="accent1"/>
        </w:rPr>
      </w:pPr>
      <w:r w:rsidRPr="00A83004">
        <w:rPr>
          <w:rFonts w:cstheme="minorHAnsi"/>
          <w:color w:val="4472C4" w:themeColor="accent1"/>
        </w:rPr>
        <w:t xml:space="preserve">We </w:t>
      </w:r>
      <w:r w:rsidR="00840283" w:rsidRPr="00A83004">
        <w:rPr>
          <w:rFonts w:cstheme="minorHAnsi"/>
          <w:color w:val="4472C4" w:themeColor="accent1"/>
        </w:rPr>
        <w:t>have</w:t>
      </w:r>
      <w:r w:rsidRPr="00A83004">
        <w:rPr>
          <w:rFonts w:cstheme="minorHAnsi"/>
          <w:color w:val="4472C4" w:themeColor="accent1"/>
        </w:rPr>
        <w:t xml:space="preserve"> revise</w:t>
      </w:r>
      <w:r w:rsidR="00BB50B5" w:rsidRPr="00A83004">
        <w:rPr>
          <w:rFonts w:cstheme="minorHAnsi"/>
          <w:color w:val="4472C4" w:themeColor="accent1"/>
        </w:rPr>
        <w:t>d</w:t>
      </w:r>
      <w:r w:rsidRPr="00A83004">
        <w:rPr>
          <w:rFonts w:cstheme="minorHAnsi"/>
          <w:color w:val="4472C4" w:themeColor="accent1"/>
        </w:rPr>
        <w:t xml:space="preserve"> this statement to: </w:t>
      </w:r>
      <w:r w:rsidR="00C20E86">
        <w:rPr>
          <w:rFonts w:cstheme="minorHAnsi"/>
          <w:color w:val="4472C4" w:themeColor="accent1"/>
        </w:rPr>
        <w:t>“</w:t>
      </w:r>
      <w:r w:rsidR="0028735E" w:rsidRPr="00A83004">
        <w:rPr>
          <w:rFonts w:cstheme="minorHAnsi"/>
          <w:i/>
          <w:iCs/>
          <w:color w:val="4472C4" w:themeColor="accent1"/>
        </w:rPr>
        <w:t>We obtained shapefiles of the total areas burned during the Getty and Woolsey fires from the CALFIRE Fire and Resource Assessment Program.</w:t>
      </w:r>
      <w:r w:rsidR="0028735E" w:rsidRPr="00A83004">
        <w:rPr>
          <w:rFonts w:cstheme="minorHAnsi"/>
          <w:i/>
          <w:iCs/>
          <w:color w:val="4472C4" w:themeColor="accent1"/>
          <w:vertAlign w:val="superscript"/>
        </w:rPr>
        <w:t>39</w:t>
      </w:r>
      <w:r w:rsidR="0028735E" w:rsidRPr="00A83004">
        <w:rPr>
          <w:rFonts w:cstheme="minorHAnsi"/>
          <w:i/>
          <w:iCs/>
          <w:color w:val="4472C4" w:themeColor="accent1"/>
        </w:rPr>
        <w:t xml:space="preserve"> These perimeters represented the approximately the maximum burned areas of each fire</w:t>
      </w:r>
      <w:r w:rsidR="0028735E" w:rsidRPr="00A83004">
        <w:rPr>
          <w:rFonts w:cstheme="minorHAnsi"/>
          <w:i/>
          <w:iCs/>
          <w:color w:val="4472C4" w:themeColor="accent1"/>
          <w:vertAlign w:val="superscript"/>
        </w:rPr>
        <w:t>40</w:t>
      </w:r>
      <w:r w:rsidR="0028735E" w:rsidRPr="00A83004">
        <w:rPr>
          <w:rFonts w:cstheme="minorHAnsi"/>
          <w:i/>
          <w:iCs/>
          <w:color w:val="4472C4" w:themeColor="accent1"/>
        </w:rPr>
        <w:t xml:space="preserve"> and we used them to define exposure. US-based studies have evaluated exposure to wildfire disasters in different ways, including self-reported impact,</w:t>
      </w:r>
      <w:r w:rsidR="0028735E" w:rsidRPr="00A83004">
        <w:rPr>
          <w:rFonts w:cstheme="minorHAnsi"/>
          <w:i/>
          <w:iCs/>
          <w:color w:val="4472C4" w:themeColor="accent1"/>
          <w:vertAlign w:val="superscript"/>
        </w:rPr>
        <w:t>68</w:t>
      </w:r>
      <w:r w:rsidR="0028735E" w:rsidRPr="00A83004">
        <w:rPr>
          <w:rFonts w:cstheme="minorHAnsi"/>
          <w:i/>
          <w:iCs/>
          <w:color w:val="4472C4" w:themeColor="accent1"/>
        </w:rPr>
        <w:t xml:space="preserve"> wildfire damage to own home,</w:t>
      </w:r>
      <w:r w:rsidR="0028735E" w:rsidRPr="00A83004">
        <w:rPr>
          <w:rFonts w:cstheme="minorHAnsi"/>
          <w:i/>
          <w:iCs/>
          <w:color w:val="4472C4" w:themeColor="accent1"/>
          <w:vertAlign w:val="superscript"/>
        </w:rPr>
        <w:t>69</w:t>
      </w:r>
      <w:r w:rsidR="0028735E" w:rsidRPr="00A83004">
        <w:rPr>
          <w:rFonts w:cstheme="minorHAnsi"/>
          <w:i/>
          <w:iCs/>
          <w:color w:val="4472C4" w:themeColor="accent1"/>
        </w:rPr>
        <w:t xml:space="preserve"> evacuation from own home,</w:t>
      </w:r>
      <w:r w:rsidR="0028735E" w:rsidRPr="00A83004">
        <w:rPr>
          <w:rFonts w:cstheme="minorHAnsi"/>
          <w:i/>
          <w:iCs/>
          <w:color w:val="4472C4" w:themeColor="accent1"/>
          <w:vertAlign w:val="superscript"/>
        </w:rPr>
        <w:t>70,71</w:t>
      </w:r>
      <w:r w:rsidR="0028735E" w:rsidRPr="00A83004">
        <w:rPr>
          <w:rFonts w:cstheme="minorHAnsi"/>
          <w:i/>
          <w:iCs/>
          <w:color w:val="4472C4" w:themeColor="accent1"/>
        </w:rPr>
        <w:t xml:space="preserve"> residence in a community where structures burned</w:t>
      </w:r>
      <w:r w:rsidR="0028735E" w:rsidRPr="00A83004">
        <w:rPr>
          <w:rFonts w:cstheme="minorHAnsi"/>
          <w:i/>
          <w:iCs/>
          <w:color w:val="4472C4" w:themeColor="accent1"/>
          <w:vertAlign w:val="superscript"/>
        </w:rPr>
        <w:t>72</w:t>
      </w:r>
      <w:r w:rsidR="0028735E" w:rsidRPr="00A83004">
        <w:rPr>
          <w:rFonts w:cstheme="minorHAnsi"/>
          <w:i/>
          <w:iCs/>
          <w:color w:val="4472C4" w:themeColor="accent1"/>
        </w:rPr>
        <w:t>, residence in a county where a wildfire burned</w:t>
      </w:r>
      <w:r w:rsidR="0028735E" w:rsidRPr="00A83004">
        <w:rPr>
          <w:rFonts w:cstheme="minorHAnsi"/>
          <w:i/>
          <w:iCs/>
          <w:color w:val="4472C4" w:themeColor="accent1"/>
          <w:vertAlign w:val="superscript"/>
        </w:rPr>
        <w:t>74</w:t>
      </w:r>
      <w:r w:rsidR="0028735E" w:rsidRPr="00A83004">
        <w:rPr>
          <w:rFonts w:cstheme="minorHAnsi"/>
          <w:i/>
          <w:iCs/>
          <w:color w:val="4472C4" w:themeColor="accent1"/>
        </w:rPr>
        <w:t>, and residential proximity to a wildfire</w:t>
      </w:r>
      <w:r w:rsidR="0028735E" w:rsidRPr="00A83004">
        <w:rPr>
          <w:rFonts w:cstheme="minorHAnsi"/>
          <w:i/>
          <w:iCs/>
          <w:color w:val="4472C4" w:themeColor="accent1"/>
          <w:vertAlign w:val="superscript"/>
        </w:rPr>
        <w:t>75</w:t>
      </w:r>
      <w:r w:rsidR="0028735E"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28735E" w:rsidRPr="00A83004">
        <w:rPr>
          <w:rFonts w:cstheme="minorHAnsi"/>
          <w:i/>
          <w:iCs/>
          <w:color w:val="4472C4" w:themeColor="accent1"/>
          <w:vertAlign w:val="superscript"/>
        </w:rPr>
        <w:t>76</w:t>
      </w:r>
      <w:r w:rsidR="00C20E86" w:rsidRPr="00C20E86">
        <w:rPr>
          <w:rFonts w:cstheme="minorHAnsi"/>
          <w:i/>
          <w:iCs/>
          <w:color w:val="4472C4" w:themeColor="accent1"/>
        </w:rPr>
        <w:t>”</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812BDB">
        <w:rPr>
          <w:rFonts w:cstheme="minorHAnsi"/>
          <w:i/>
          <w:iCs/>
          <w:color w:val="4472C4" w:themeColor="accent1"/>
        </w:rPr>
        <w:lastRenderedPageBreak/>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31FFFFEE" w14:textId="63641C8E" w:rsidR="007B41F7" w:rsidRPr="001720BF" w:rsidRDefault="002E44CE" w:rsidP="003D157F">
      <w:pPr>
        <w:rPr>
          <w:rFonts w:cstheme="minorHAnsi"/>
          <w:color w:val="4472C4" w:themeColor="accent1"/>
        </w:rPr>
      </w:pPr>
      <w:r w:rsidRPr="001720BF">
        <w:rPr>
          <w:rFonts w:cstheme="minorHAnsi"/>
          <w:color w:val="4472C4" w:themeColor="accent1"/>
        </w:rPr>
        <w:t>We now more clearly describe the composition of the control group</w:t>
      </w:r>
      <w:r w:rsidR="00236046" w:rsidRPr="001720BF">
        <w:rPr>
          <w:rFonts w:cstheme="minorHAnsi"/>
          <w:color w:val="4472C4" w:themeColor="accent1"/>
        </w:rPr>
        <w:t>:</w:t>
      </w:r>
    </w:p>
    <w:p w14:paraId="405F8D0D" w14:textId="52CD3366" w:rsidR="007B41F7" w:rsidRPr="001720BF" w:rsidRDefault="007B41F7" w:rsidP="007B41F7">
      <w:pPr>
        <w:pStyle w:val="BodyText"/>
        <w:rPr>
          <w:rFonts w:cstheme="minorHAnsi"/>
          <w:color w:val="4472C4" w:themeColor="accent1"/>
        </w:rPr>
      </w:pPr>
      <w:r w:rsidRPr="001720BF">
        <w:rPr>
          <w:rFonts w:cstheme="minorHAnsi"/>
          <w:i/>
          <w:iCs/>
          <w:color w:val="4472C4" w:themeColor="accent1"/>
        </w:rPr>
        <w:t>To avoid bias in our analyses</w:t>
      </w:r>
      <w:r w:rsidR="002E44CE" w:rsidRPr="001720BF">
        <w:rPr>
          <w:rFonts w:cstheme="minorHAnsi"/>
          <w:i/>
          <w:iCs/>
          <w:color w:val="4472C4" w:themeColor="accent1"/>
        </w:rPr>
        <w:t xml:space="preserve"> due to exposure to fires</w:t>
      </w:r>
      <w:r w:rsidRPr="001720BF">
        <w:rPr>
          <w:rFonts w:cstheme="minorHAnsi"/>
          <w:i/>
          <w:iCs/>
          <w:color w:val="4472C4" w:themeColor="accent1"/>
        </w:rPr>
        <w:t xml:space="preserve">, we excluded </w:t>
      </w:r>
      <w:r w:rsidR="002E44CE" w:rsidRPr="001720BF">
        <w:rPr>
          <w:rFonts w:cstheme="minorHAnsi"/>
          <w:i/>
          <w:iCs/>
          <w:color w:val="4472C4" w:themeColor="accent1"/>
        </w:rPr>
        <w:t xml:space="preserve">certain </w:t>
      </w:r>
      <w:r w:rsidRPr="001720BF">
        <w:rPr>
          <w:rFonts w:cstheme="minorHAnsi"/>
          <w:i/>
          <w:iCs/>
          <w:color w:val="4472C4" w:themeColor="accent1"/>
        </w:rPr>
        <w:t xml:space="preserve">observations from </w:t>
      </w:r>
      <w:r w:rsidR="002E44CE" w:rsidRPr="001720BF">
        <w:rPr>
          <w:rFonts w:cstheme="minorHAnsi"/>
          <w:i/>
          <w:iCs/>
          <w:color w:val="4472C4" w:themeColor="accent1"/>
        </w:rPr>
        <w:t xml:space="preserve">specific </w:t>
      </w:r>
      <w:r w:rsidRPr="001720BF">
        <w:rPr>
          <w:rFonts w:cstheme="minorHAnsi"/>
          <w:i/>
          <w:iCs/>
          <w:color w:val="4472C4" w:themeColor="accent1"/>
        </w:rPr>
        <w:t xml:space="preserve">ZCTAs from the </w:t>
      </w:r>
      <w:r w:rsidR="002E44CE" w:rsidRPr="001720BF">
        <w:rPr>
          <w:rFonts w:cstheme="minorHAnsi"/>
          <w:i/>
          <w:iCs/>
          <w:color w:val="4472C4" w:themeColor="accent1"/>
        </w:rPr>
        <w:t xml:space="preserve">control </w:t>
      </w:r>
      <w:r w:rsidRPr="001720BF">
        <w:rPr>
          <w:rFonts w:cstheme="minorHAnsi"/>
          <w:i/>
          <w:iCs/>
          <w:color w:val="4472C4" w:themeColor="accent1"/>
        </w:rPr>
        <w:t>pool. If a ZCTA was exposed</w:t>
      </w:r>
      <w:r w:rsidR="002E44CE" w:rsidRPr="001720BF">
        <w:rPr>
          <w:rFonts w:cstheme="minorHAnsi"/>
          <w:i/>
          <w:iCs/>
          <w:color w:val="4472C4" w:themeColor="accent1"/>
        </w:rPr>
        <w:t xml:space="preserve"> (i.e., within 20km)</w:t>
      </w:r>
      <w:r w:rsidRPr="001720BF">
        <w:rPr>
          <w:rFonts w:cstheme="minorHAnsi"/>
          <w:i/>
          <w:iCs/>
          <w:color w:val="4472C4" w:themeColor="accent1"/>
        </w:rPr>
        <w:t xml:space="preserve"> to the Getty and Woolsey Fires or exposed to any other large fire (&gt;500 km</w:t>
      </w:r>
      <w:r w:rsidRPr="001720BF">
        <w:rPr>
          <w:rFonts w:cstheme="minorHAnsi"/>
          <w:i/>
          <w:iCs/>
          <w:color w:val="4472C4" w:themeColor="accent1"/>
          <w:vertAlign w:val="superscript"/>
        </w:rPr>
        <w:t>2</w:t>
      </w:r>
      <w:r w:rsidRPr="001720BF">
        <w:rPr>
          <w:rFonts w:cstheme="minorHAnsi"/>
          <w:i/>
          <w:iCs/>
          <w:color w:val="4472C4" w:themeColor="accent1"/>
        </w:rPr>
        <w:t xml:space="preserve">) during the study period, we excluded observations from that ZCTA after the </w:t>
      </w:r>
      <w:r w:rsidR="002E44CE" w:rsidRPr="001720BF">
        <w:rPr>
          <w:rFonts w:cstheme="minorHAnsi"/>
          <w:i/>
          <w:iCs/>
          <w:color w:val="4472C4" w:themeColor="accent1"/>
        </w:rPr>
        <w:t>date the Getty, Woolsey, or large fire ignited</w:t>
      </w:r>
      <w:r w:rsidRPr="001720BF">
        <w:rPr>
          <w:rFonts w:cstheme="minorHAnsi"/>
          <w:i/>
          <w:iCs/>
          <w:color w:val="4472C4" w:themeColor="accent1"/>
        </w:rPr>
        <w:t>. We used a CALFIRE fire perimeter data</w:t>
      </w:r>
      <w:r w:rsidRPr="001720BF">
        <w:rPr>
          <w:rFonts w:cstheme="minorHAnsi"/>
          <w:i/>
          <w:iCs/>
          <w:color w:val="4472C4" w:themeColor="accent1"/>
          <w:vertAlign w:val="superscript"/>
        </w:rPr>
        <w:t>36</w:t>
      </w:r>
      <w:r w:rsidRPr="001720BF">
        <w:rPr>
          <w:rFonts w:cstheme="minorHAnsi"/>
          <w:i/>
          <w:iCs/>
          <w:color w:val="4472C4" w:themeColor="accent1"/>
        </w:rPr>
        <w:t xml:space="preserve"> to identify all fires &gt; 500 km</w:t>
      </w:r>
      <w:r w:rsidRPr="001720BF">
        <w:rPr>
          <w:rFonts w:cstheme="minorHAnsi"/>
          <w:i/>
          <w:iCs/>
          <w:color w:val="4472C4" w:themeColor="accent1"/>
          <w:vertAlign w:val="superscript"/>
        </w:rPr>
        <w:t>2</w:t>
      </w:r>
      <w:r w:rsidR="00063AF4" w:rsidRPr="001720BF">
        <w:rPr>
          <w:rFonts w:cstheme="minorHAnsi"/>
          <w:i/>
          <w:iCs/>
          <w:color w:val="4472C4" w:themeColor="accent1"/>
        </w:rPr>
        <w:t>.</w:t>
      </w:r>
    </w:p>
    <w:p w14:paraId="2DB2D343" w14:textId="775D79D5" w:rsidR="007B41F7" w:rsidRPr="001720BF" w:rsidRDefault="007B41F7" w:rsidP="003D157F">
      <w:pPr>
        <w:rPr>
          <w:rFonts w:cstheme="minorHAnsi"/>
          <w:i/>
          <w:iCs/>
          <w:color w:val="4472C4" w:themeColor="accent1"/>
        </w:rPr>
      </w:pPr>
      <w:r w:rsidRPr="001720BF">
        <w:rPr>
          <w:rFonts w:cstheme="minorHAnsi"/>
          <w:i/>
          <w:iCs/>
          <w:color w:val="4472C4" w:themeColor="accent1"/>
        </w:rPr>
        <w:t>Page</w:t>
      </w:r>
      <w:r w:rsidR="000936DA" w:rsidRPr="001720BF">
        <w:rPr>
          <w:rFonts w:cstheme="minorHAnsi"/>
          <w:i/>
          <w:iCs/>
          <w:color w:val="4472C4" w:themeColor="accent1"/>
        </w:rPr>
        <w:t xml:space="preserve"> 7</w:t>
      </w:r>
      <w:r w:rsidRPr="001720BF">
        <w:rPr>
          <w:rFonts w:cstheme="minorHAnsi"/>
          <w:i/>
          <w:iCs/>
          <w:color w:val="4472C4" w:themeColor="accent1"/>
        </w:rPr>
        <w:t xml:space="preserve">, proximity to wildfire and </w:t>
      </w:r>
      <w:r w:rsidR="00BF4F96" w:rsidRPr="001720BF">
        <w:rPr>
          <w:rFonts w:cstheme="minorHAnsi"/>
          <w:i/>
          <w:iCs/>
          <w:color w:val="4472C4" w:themeColor="accent1"/>
        </w:rPr>
        <w:t>evacuation</w:t>
      </w:r>
      <w:r w:rsidRPr="001720BF">
        <w:rPr>
          <w:rFonts w:cstheme="minorHAnsi"/>
          <w:i/>
          <w:iCs/>
          <w:color w:val="4472C4" w:themeColor="accent1"/>
        </w:rPr>
        <w:t xml:space="preserve">. </w:t>
      </w:r>
    </w:p>
    <w:p w14:paraId="1D71085F" w14:textId="73D8999E" w:rsidR="00BE018B" w:rsidRPr="001720BF" w:rsidRDefault="00BE018B" w:rsidP="003D157F">
      <w:pPr>
        <w:rPr>
          <w:rFonts w:cstheme="minorHAnsi"/>
          <w:color w:val="4472C4" w:themeColor="accent1"/>
        </w:rPr>
      </w:pPr>
    </w:p>
    <w:p w14:paraId="578A30C4" w14:textId="3E112401" w:rsidR="002F08F8" w:rsidRPr="001720BF" w:rsidRDefault="00AB34BC" w:rsidP="003D157F">
      <w:pPr>
        <w:rPr>
          <w:rFonts w:cstheme="minorHAnsi"/>
          <w:color w:val="4472C4" w:themeColor="accent1"/>
        </w:rPr>
      </w:pPr>
      <w:r w:rsidRPr="001720BF">
        <w:rPr>
          <w:rFonts w:cstheme="minorHAnsi"/>
          <w:color w:val="4472C4" w:themeColor="accent1"/>
        </w:rPr>
        <w:t>Regarding the description of the difference in differences model, we’ve added a citation for readers who are not familiar with DID in order to clarify</w:t>
      </w:r>
      <w:r w:rsidR="00A43D7A" w:rsidRPr="001720BF">
        <w:rPr>
          <w:rFonts w:cstheme="minorHAnsi"/>
          <w:color w:val="4472C4" w:themeColor="accent1"/>
        </w:rPr>
        <w:t>, and we have rewritten the sentence to reflect that ‘not a fire’ means times when the Getty and Woolsey fires were not burning:</w:t>
      </w:r>
    </w:p>
    <w:p w14:paraId="37FECD4E" w14:textId="4516FFF4" w:rsidR="00A43D7A" w:rsidRPr="001720BF" w:rsidRDefault="00A43D7A" w:rsidP="003D157F">
      <w:pPr>
        <w:rPr>
          <w:rFonts w:cstheme="minorHAnsi"/>
          <w:color w:val="4472C4" w:themeColor="accent1"/>
        </w:rPr>
      </w:pPr>
    </w:p>
    <w:p w14:paraId="1E660C95" w14:textId="60880DB5" w:rsidR="00A43D7A" w:rsidRPr="001720BF" w:rsidRDefault="002610A2" w:rsidP="003D157F">
      <w:pPr>
        <w:rPr>
          <w:rFonts w:cstheme="minorHAnsi"/>
          <w:i/>
          <w:iCs/>
          <w:color w:val="4472C4" w:themeColor="accent1"/>
        </w:rPr>
      </w:pPr>
      <w:r w:rsidRPr="001720BF">
        <w:rPr>
          <w:rFonts w:cstheme="minorHAnsi"/>
          <w:i/>
          <w:iCs/>
          <w:color w:val="4472C4" w:themeColor="accent1"/>
        </w:rPr>
        <w:t xml:space="preserve">The DID estimators subtracted the change in visit frequency </w:t>
      </w:r>
      <w:r w:rsidR="000210FF" w:rsidRPr="001720BF">
        <w:rPr>
          <w:rFonts w:cstheme="minorHAnsi"/>
          <w:i/>
          <w:iCs/>
          <w:color w:val="4472C4" w:themeColor="accent1"/>
        </w:rPr>
        <w:t>when</w:t>
      </w:r>
      <w:r w:rsidRPr="001720BF">
        <w:rPr>
          <w:rFonts w:cstheme="minorHAnsi"/>
          <w:i/>
          <w:iCs/>
          <w:color w:val="4472C4" w:themeColor="accent1"/>
        </w:rPr>
        <w:t xml:space="preserve"> the Getty or Woolsey </w:t>
      </w:r>
      <w:r w:rsidR="00063AF4" w:rsidRPr="001720BF">
        <w:rPr>
          <w:rFonts w:cstheme="minorHAnsi"/>
          <w:i/>
          <w:iCs/>
          <w:color w:val="4472C4" w:themeColor="accent1"/>
        </w:rPr>
        <w:t>F</w:t>
      </w:r>
      <w:r w:rsidRPr="001720BF">
        <w:rPr>
          <w:rFonts w:cstheme="minorHAnsi"/>
          <w:i/>
          <w:iCs/>
          <w:color w:val="4472C4" w:themeColor="accent1"/>
        </w:rPr>
        <w:t xml:space="preserve">ire </w:t>
      </w:r>
      <w:r w:rsidR="000210FF" w:rsidRPr="001720BF">
        <w:rPr>
          <w:rFonts w:cstheme="minorHAnsi"/>
          <w:i/>
          <w:iCs/>
          <w:color w:val="4472C4" w:themeColor="accent1"/>
        </w:rPr>
        <w:t xml:space="preserve">was burning versus not burning </w:t>
      </w:r>
      <w:r w:rsidRPr="001720BF">
        <w:rPr>
          <w:rFonts w:cstheme="minorHAnsi"/>
          <w:i/>
          <w:iCs/>
          <w:color w:val="4472C4" w:themeColor="accent1"/>
        </w:rPr>
        <w:t xml:space="preserve">among control ZCTAs (difference 1) from the change in visit frequency </w:t>
      </w:r>
      <w:r w:rsidR="000210FF" w:rsidRPr="001720BF">
        <w:rPr>
          <w:rFonts w:cstheme="minorHAnsi"/>
          <w:i/>
          <w:iCs/>
          <w:color w:val="4472C4" w:themeColor="accent1"/>
        </w:rPr>
        <w:t>when</w:t>
      </w:r>
      <w:r w:rsidR="00063AF4" w:rsidRPr="001720BF">
        <w:rPr>
          <w:rFonts w:cstheme="minorHAnsi"/>
          <w:i/>
          <w:iCs/>
          <w:color w:val="4472C4" w:themeColor="accent1"/>
        </w:rPr>
        <w:t xml:space="preserve"> the Getty or Woolsey F</w:t>
      </w:r>
      <w:r w:rsidRPr="001720BF">
        <w:rPr>
          <w:rFonts w:cstheme="minorHAnsi"/>
          <w:i/>
          <w:iCs/>
          <w:color w:val="4472C4" w:themeColor="accent1"/>
        </w:rPr>
        <w:t>ire</w:t>
      </w:r>
      <w:r w:rsidR="000210FF" w:rsidRPr="001720BF">
        <w:rPr>
          <w:rFonts w:cstheme="minorHAnsi"/>
          <w:i/>
          <w:iCs/>
          <w:color w:val="4472C4" w:themeColor="accent1"/>
        </w:rPr>
        <w:t xml:space="preserve"> was burning versus not burning</w:t>
      </w:r>
      <w:r w:rsidRPr="001720BF">
        <w:rPr>
          <w:rFonts w:cstheme="minorHAnsi"/>
          <w:i/>
          <w:iCs/>
          <w:color w:val="4472C4" w:themeColor="accent1"/>
        </w:rPr>
        <w:t xml:space="preserve"> among ZCTAs exposed to the fire or evacuation zone (difference 2).</w:t>
      </w:r>
    </w:p>
    <w:p w14:paraId="5E82B896" w14:textId="50269250" w:rsidR="00A060C3" w:rsidRPr="001720BF" w:rsidRDefault="00A060C3" w:rsidP="003D157F">
      <w:pPr>
        <w:rPr>
          <w:rFonts w:cstheme="minorHAnsi"/>
          <w:i/>
          <w:iCs/>
          <w:color w:val="4472C4" w:themeColor="accent1"/>
        </w:rPr>
      </w:pPr>
    </w:p>
    <w:p w14:paraId="72C7D43C" w14:textId="08B48F4A" w:rsidR="00A060C3" w:rsidRPr="001720BF" w:rsidRDefault="00A060C3" w:rsidP="003D157F">
      <w:pPr>
        <w:rPr>
          <w:rFonts w:cstheme="minorHAnsi"/>
          <w:i/>
          <w:iCs/>
          <w:color w:val="4472C4" w:themeColor="accent1"/>
        </w:rPr>
      </w:pPr>
      <w:r w:rsidRPr="001720BF">
        <w:rPr>
          <w:rFonts w:cstheme="minorHAnsi"/>
          <w:i/>
          <w:iCs/>
          <w:color w:val="4472C4" w:themeColor="accent1"/>
        </w:rPr>
        <w:t>Page 6, proximity to wildfire and evacuation.</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6509B9" w:rsidRDefault="00AF08F9" w:rsidP="003D157F">
      <w:pPr>
        <w:rPr>
          <w:rFonts w:cstheme="minorHAnsi"/>
          <w:color w:val="4472C4" w:themeColor="accent1"/>
        </w:rPr>
      </w:pPr>
      <w:r w:rsidRPr="006509B9">
        <w:rPr>
          <w:rFonts w:cstheme="minorHAnsi"/>
          <w:color w:val="4472C4" w:themeColor="accent1"/>
        </w:rPr>
        <w:t>Thank you – we have revised this</w:t>
      </w:r>
      <w:r w:rsidR="009C297F" w:rsidRPr="006509B9">
        <w:rPr>
          <w:rFonts w:cstheme="minorHAnsi"/>
          <w:color w:val="4472C4" w:themeColor="accent1"/>
        </w:rPr>
        <w:t xml:space="preserve"> for clarity</w:t>
      </w:r>
      <w:r w:rsidRPr="006509B9">
        <w:rPr>
          <w:rFonts w:cstheme="minorHAnsi"/>
          <w:color w:val="4472C4" w:themeColor="accent1"/>
        </w:rPr>
        <w:t>:</w:t>
      </w:r>
    </w:p>
    <w:p w14:paraId="2A7D9889" w14:textId="2F5181EF" w:rsidR="00067A3E" w:rsidRPr="006509B9" w:rsidRDefault="00067A3E" w:rsidP="003D157F">
      <w:pPr>
        <w:rPr>
          <w:rFonts w:cstheme="minorHAnsi"/>
          <w:color w:val="4472C4" w:themeColor="accent1"/>
        </w:rPr>
      </w:pPr>
    </w:p>
    <w:p w14:paraId="64F27035" w14:textId="4F0BC1DC" w:rsidR="00067A3E" w:rsidRDefault="00067A3E" w:rsidP="003D157F">
      <w:pPr>
        <w:rPr>
          <w:rFonts w:cstheme="minorHAnsi"/>
          <w:i/>
          <w:iCs/>
          <w:color w:val="4472C4" w:themeColor="accent1"/>
        </w:rPr>
      </w:pPr>
      <w:r w:rsidRPr="006509B9">
        <w:rPr>
          <w:rFonts w:cstheme="minorHAnsi"/>
          <w:i/>
          <w:iCs/>
          <w:color w:val="4472C4" w:themeColor="accent1"/>
        </w:rPr>
        <w:t>To evaluate</w:t>
      </w:r>
      <w:r w:rsidR="00071A25" w:rsidRPr="006509B9">
        <w:rPr>
          <w:rFonts w:cstheme="minorHAnsi"/>
          <w:i/>
          <w:iCs/>
          <w:color w:val="4472C4" w:themeColor="accent1"/>
        </w:rPr>
        <w:t xml:space="preserve"> the association between</w:t>
      </w:r>
      <w:r w:rsidRPr="006509B9">
        <w:rPr>
          <w:rFonts w:cstheme="minorHAnsi"/>
          <w:i/>
          <w:iCs/>
          <w:color w:val="4472C4" w:themeColor="accent1"/>
        </w:rPr>
        <w:t xml:space="preserve"> proximity to and evacuation from wildfire</w:t>
      </w:r>
      <w:r w:rsidR="00071A25" w:rsidRPr="006509B9">
        <w:rPr>
          <w:rFonts w:cstheme="minorHAnsi"/>
          <w:i/>
          <w:iCs/>
          <w:color w:val="4472C4" w:themeColor="accent1"/>
        </w:rPr>
        <w:t xml:space="preserve"> and weekly ZCTA-level healthcare visit counts</w:t>
      </w:r>
      <w:r w:rsidRPr="006509B9">
        <w:rPr>
          <w:rFonts w:cstheme="minorHAnsi"/>
          <w:i/>
          <w:iCs/>
          <w:color w:val="4472C4" w:themeColor="accent1"/>
        </w:rPr>
        <w:t xml:space="preserve">, we used a difference-in-differences (DID) analysis with </w:t>
      </w:r>
      <w:r w:rsidRPr="006509B9">
        <w:rPr>
          <w:rFonts w:cstheme="minorHAnsi"/>
          <w:i/>
          <w:iCs/>
          <w:color w:val="4472C4" w:themeColor="accent1"/>
        </w:rPr>
        <w:lastRenderedPageBreak/>
        <w:t>negative binomial regression. We evaluated each relationship separately for each fire</w:t>
      </w:r>
      <w:r w:rsidR="00071A25" w:rsidRPr="006509B9">
        <w:rPr>
          <w:rFonts w:cstheme="minorHAnsi"/>
          <w:i/>
          <w:iCs/>
          <w:color w:val="4472C4" w:themeColor="accent1"/>
        </w:rPr>
        <w:t xml:space="preserve">, </w:t>
      </w:r>
      <w:r w:rsidRPr="006509B9">
        <w:rPr>
          <w:rFonts w:cstheme="minorHAnsi"/>
          <w:i/>
          <w:iCs/>
          <w:color w:val="4472C4" w:themeColor="accent1"/>
        </w:rPr>
        <w:t>for evacuation and proximity, and for each type of healthcare visit.</w:t>
      </w:r>
    </w:p>
    <w:p w14:paraId="1118E6BF" w14:textId="5A65AC6A" w:rsidR="00150832" w:rsidRDefault="00150832" w:rsidP="003D157F">
      <w:pPr>
        <w:rPr>
          <w:rFonts w:cstheme="minorHAnsi"/>
          <w:i/>
          <w:iCs/>
          <w:color w:val="4472C4" w:themeColor="accent1"/>
        </w:rPr>
      </w:pPr>
    </w:p>
    <w:p w14:paraId="09943C8C" w14:textId="3B07C639" w:rsidR="00150832" w:rsidRPr="006509B9" w:rsidRDefault="00150832" w:rsidP="003D157F">
      <w:pPr>
        <w:rPr>
          <w:rFonts w:cstheme="minorHAnsi"/>
          <w:i/>
          <w:iCs/>
          <w:color w:val="4472C4" w:themeColor="accent1"/>
        </w:rPr>
      </w:pPr>
      <w:r>
        <w:rPr>
          <w:rFonts w:cstheme="minorHAnsi"/>
          <w:i/>
          <w:iCs/>
          <w:color w:val="4472C4" w:themeColor="accent1"/>
        </w:rPr>
        <w:t>Page 6, proximity to wildfire and evacuation</w:t>
      </w:r>
      <w:r w:rsidR="00E709DE">
        <w:rPr>
          <w:rFonts w:cstheme="minorHAnsi"/>
          <w:i/>
          <w:iCs/>
          <w:color w:val="4472C4" w:themeColor="accent1"/>
        </w:rPr>
        <w:t xml:space="preserve">. </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3DE281E3" w:rsidR="00B0469E" w:rsidRPr="00DB3BC3" w:rsidRDefault="008D43B2" w:rsidP="003D157F">
      <w:pPr>
        <w:rPr>
          <w:rFonts w:cstheme="minorHAnsi"/>
          <w:color w:val="4472C4" w:themeColor="accent1"/>
        </w:rPr>
      </w:pPr>
      <w:r w:rsidRPr="00DB3BC3">
        <w:rPr>
          <w:rFonts w:cstheme="minorHAnsi"/>
          <w:color w:val="4472C4" w:themeColor="accent1"/>
        </w:rPr>
        <w:t xml:space="preserve">We have revised the text to more accurately describe how the Thomas Fire </w:t>
      </w:r>
      <w:r w:rsidR="00071A25" w:rsidRPr="00DB3BC3">
        <w:rPr>
          <w:rFonts w:cstheme="minorHAnsi"/>
          <w:color w:val="4472C4" w:themeColor="accent1"/>
        </w:rPr>
        <w:t xml:space="preserve">was (or was not) </w:t>
      </w:r>
      <w:r w:rsidRPr="00DB3BC3">
        <w:rPr>
          <w:rFonts w:cstheme="minorHAnsi"/>
          <w:color w:val="4472C4" w:themeColor="accent1"/>
        </w:rPr>
        <w:t xml:space="preserve">involved. </w:t>
      </w:r>
      <w:r w:rsidR="00B0469E" w:rsidRPr="00DB3BC3">
        <w:rPr>
          <w:rFonts w:cstheme="minorHAnsi"/>
          <w:color w:val="4472C4" w:themeColor="accent1"/>
        </w:rPr>
        <w:t>We mention the Thomas Fire once, because it was a huge fire that burned during our study period, and we wanted to explain why we did not choose to include it in our</w:t>
      </w:r>
      <w:r w:rsidR="000B0A15" w:rsidRPr="00DB3BC3">
        <w:rPr>
          <w:rFonts w:cstheme="minorHAnsi"/>
          <w:color w:val="4472C4" w:themeColor="accent1"/>
        </w:rPr>
        <w:t xml:space="preserve"> proximity/evacuation</w:t>
      </w:r>
      <w:r w:rsidR="00B0469E" w:rsidRPr="00DB3BC3">
        <w:rPr>
          <w:rFonts w:cstheme="minorHAnsi"/>
          <w:color w:val="4472C4" w:themeColor="accent1"/>
        </w:rPr>
        <w:t xml:space="preserve"> analysis. We do not mention it again, and the only mention of it </w:t>
      </w:r>
      <w:r w:rsidR="0057450F" w:rsidRPr="00DB3BC3">
        <w:rPr>
          <w:rFonts w:cstheme="minorHAnsi"/>
          <w:color w:val="4472C4" w:themeColor="accent1"/>
        </w:rPr>
        <w:t>in this</w:t>
      </w:r>
      <w:r w:rsidR="00BE6DB6" w:rsidRPr="00DB3BC3">
        <w:rPr>
          <w:rFonts w:cstheme="minorHAnsi"/>
          <w:color w:val="4472C4" w:themeColor="accent1"/>
        </w:rPr>
        <w:t xml:space="preserve"> (now-revised</w:t>
      </w:r>
      <w:r w:rsidR="000E0035" w:rsidRPr="00DB3BC3">
        <w:rPr>
          <w:rFonts w:cstheme="minorHAnsi"/>
          <w:color w:val="4472C4" w:themeColor="accent1"/>
        </w:rPr>
        <w:t>)</w:t>
      </w:r>
      <w:r w:rsidR="0057450F" w:rsidRPr="00DB3BC3">
        <w:rPr>
          <w:rFonts w:cstheme="minorHAnsi"/>
          <w:color w:val="4472C4" w:themeColor="accent1"/>
        </w:rPr>
        <w:t xml:space="preserve"> excerpt</w:t>
      </w:r>
      <w:r w:rsidR="00BE6DB6" w:rsidRPr="00DB3BC3">
        <w:rPr>
          <w:rFonts w:cstheme="minorHAnsi"/>
          <w:color w:val="4472C4" w:themeColor="accent1"/>
        </w:rPr>
        <w:t>:</w:t>
      </w:r>
    </w:p>
    <w:p w14:paraId="79CCDD29" w14:textId="77777777" w:rsidR="00660190" w:rsidRDefault="00660190" w:rsidP="003D157F">
      <w:pPr>
        <w:rPr>
          <w:rFonts w:cstheme="minorHAnsi"/>
          <w:i/>
          <w:iCs/>
          <w:color w:val="FF0000"/>
          <w:lang w:val="en-US"/>
        </w:rPr>
      </w:pPr>
    </w:p>
    <w:p w14:paraId="6A6E2AF1" w14:textId="3E06D05A" w:rsidR="003D157F" w:rsidRDefault="00660190" w:rsidP="003D157F">
      <w:pPr>
        <w:rPr>
          <w:rFonts w:cstheme="minorHAnsi"/>
          <w:i/>
          <w:iCs/>
          <w:color w:val="4472C4" w:themeColor="accent1"/>
          <w:lang w:val="en-US"/>
        </w:rPr>
      </w:pPr>
      <w:r w:rsidRPr="00660190">
        <w:rPr>
          <w:rFonts w:cstheme="minorHAnsi"/>
          <w:i/>
          <w:iCs/>
          <w:color w:val="4472C4" w:themeColor="accent1"/>
          <w:lang w:val="en-US"/>
        </w:rPr>
        <w:t>“</w:t>
      </w:r>
      <w:r w:rsidRPr="00660190">
        <w:rPr>
          <w:rFonts w:cstheme="minorHAnsi"/>
          <w:i/>
          <w:iCs/>
          <w:color w:val="4472C4" w:themeColor="accent1"/>
          <w:lang w:val="en-US"/>
        </w:rPr>
        <w:t>Notably, The Thomas Fire also burned over 1100 km2 during our study period.38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r w:rsidRPr="00660190">
        <w:rPr>
          <w:rFonts w:cstheme="minorHAnsi"/>
          <w:i/>
          <w:iCs/>
          <w:color w:val="4472C4" w:themeColor="accent1"/>
          <w:lang w:val="en-US"/>
        </w:rPr>
        <w:t>”</w:t>
      </w:r>
    </w:p>
    <w:p w14:paraId="2673D2E8" w14:textId="756A8459" w:rsidR="00660190" w:rsidRDefault="00660190" w:rsidP="003D157F">
      <w:pPr>
        <w:rPr>
          <w:rFonts w:cstheme="minorHAnsi"/>
          <w:i/>
          <w:iCs/>
          <w:color w:val="4472C4" w:themeColor="accent1"/>
          <w:lang w:val="en-US"/>
        </w:rPr>
      </w:pPr>
    </w:p>
    <w:p w14:paraId="12643329" w14:textId="0A78445E" w:rsidR="00660190" w:rsidRDefault="00660190" w:rsidP="003D157F">
      <w:pPr>
        <w:rPr>
          <w:rFonts w:cstheme="minorHAnsi"/>
          <w:i/>
          <w:iCs/>
          <w:color w:val="4472C4" w:themeColor="accent1"/>
          <w:lang w:val="en-US"/>
        </w:rPr>
      </w:pPr>
      <w:r>
        <w:rPr>
          <w:rFonts w:cstheme="minorHAnsi"/>
          <w:i/>
          <w:iCs/>
          <w:color w:val="4472C4" w:themeColor="accent1"/>
          <w:lang w:val="en-US"/>
        </w:rPr>
        <w:t>Page 4, proximity to wildfire.</w:t>
      </w:r>
    </w:p>
    <w:p w14:paraId="42E36DE4" w14:textId="77777777" w:rsidR="00660190" w:rsidRPr="00660190" w:rsidRDefault="00660190" w:rsidP="003D157F">
      <w:pPr>
        <w:rPr>
          <w:rFonts w:cstheme="minorHAnsi"/>
          <w:color w:val="4472C4" w:themeColor="accent1"/>
        </w:rPr>
      </w:pPr>
    </w:p>
    <w:p w14:paraId="7335809B" w14:textId="3BEC553F" w:rsidR="0065427E" w:rsidRDefault="003D157F" w:rsidP="005E771E">
      <w:pPr>
        <w:pStyle w:val="ListParagraph"/>
        <w:numPr>
          <w:ilvl w:val="0"/>
          <w:numId w:val="4"/>
        </w:numPr>
        <w:rPr>
          <w:rFonts w:cstheme="minorHAnsi"/>
        </w:rPr>
      </w:pPr>
      <w:r w:rsidRPr="00A475F0">
        <w:rPr>
          <w:rFonts w:cstheme="minorHAnsi"/>
        </w:rPr>
        <w:t>Lines 38-39 in the "proximity to wildfire and evacuation" section - when the authors say that they excluded all ZC</w:t>
      </w:r>
      <w:r w:rsidR="00DE7A3C">
        <w:rPr>
          <w:rFonts w:cstheme="minorHAnsi"/>
        </w:rPr>
        <w:t>T</w:t>
      </w:r>
      <w:r w:rsidRPr="00A475F0">
        <w:rPr>
          <w:rFonts w:cstheme="minorHAnsi"/>
        </w:rPr>
        <w:t xml:space="preserve">As exposure to other large fires, is this just other large fires within the study period or all large fires ever? </w:t>
      </w:r>
    </w:p>
    <w:p w14:paraId="748F2A13" w14:textId="2F8EB53B" w:rsidR="00CD16AA" w:rsidRPr="00CD16AA" w:rsidRDefault="00CD16AA" w:rsidP="00CD16AA">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4CCBA0E2" w14:textId="17705AF8" w:rsidR="0065427E" w:rsidRPr="00A475F0" w:rsidRDefault="0065427E" w:rsidP="003D157F">
      <w:pPr>
        <w:rPr>
          <w:rFonts w:cstheme="minorHAnsi"/>
        </w:rPr>
      </w:pPr>
    </w:p>
    <w:p w14:paraId="3055F77E" w14:textId="0F57A242" w:rsidR="00CD16AA" w:rsidRPr="006304C1" w:rsidRDefault="00A036B0" w:rsidP="003D157F">
      <w:pPr>
        <w:rPr>
          <w:rFonts w:cstheme="minorHAnsi"/>
          <w:color w:val="4472C4" w:themeColor="accent1"/>
        </w:rPr>
      </w:pPr>
      <w:r w:rsidRPr="006304C1">
        <w:rPr>
          <w:rFonts w:cstheme="minorHAnsi"/>
          <w:color w:val="4472C4" w:themeColor="accent1"/>
        </w:rPr>
        <w:t>We excluded just large fires during the study period.</w:t>
      </w:r>
      <w:r w:rsidR="00CD002A" w:rsidRPr="006304C1">
        <w:rPr>
          <w:rFonts w:cstheme="minorHAnsi"/>
          <w:color w:val="4472C4" w:themeColor="accent1"/>
        </w:rPr>
        <w:t xml:space="preserve"> We </w:t>
      </w:r>
      <w:r w:rsidR="00C47666">
        <w:rPr>
          <w:rFonts w:cstheme="minorHAnsi"/>
          <w:color w:val="4472C4" w:themeColor="accent1"/>
        </w:rPr>
        <w:t>edited the text that refers to this per comments above, here it is:</w:t>
      </w:r>
    </w:p>
    <w:p w14:paraId="0A43DB03" w14:textId="784E3573" w:rsidR="00CD7631" w:rsidRPr="002E2A65" w:rsidRDefault="00CD16AA" w:rsidP="00CD16AA">
      <w:pPr>
        <w:pStyle w:val="BodyText"/>
        <w:rPr>
          <w:rFonts w:cstheme="minorHAnsi"/>
          <w:i/>
          <w:iCs/>
          <w:color w:val="4472C4" w:themeColor="accent1"/>
        </w:rPr>
      </w:pPr>
      <w:r w:rsidRPr="002E2A65">
        <w:rPr>
          <w:rFonts w:cstheme="minorHAnsi"/>
          <w:i/>
          <w:iCs/>
          <w:color w:val="4472C4" w:themeColor="accent1"/>
        </w:rPr>
        <w:t>To avoid bias in our analyses due to exposure to fires, we excluded certain observations from specific ZCTAs from the control pool. If a ZCTA was exposed (i.e., within 20km) to the Getty and Woolsey Fires or exposed to any other large fire (&gt;500 km</w:t>
      </w:r>
      <w:r w:rsidRPr="002E2A65">
        <w:rPr>
          <w:rFonts w:cstheme="minorHAnsi"/>
          <w:i/>
          <w:iCs/>
          <w:color w:val="4472C4" w:themeColor="accent1"/>
          <w:vertAlign w:val="superscript"/>
        </w:rPr>
        <w:t>2</w:t>
      </w:r>
      <w:r w:rsidRPr="002E2A65">
        <w:rPr>
          <w:rFonts w:cstheme="minorHAnsi"/>
          <w:i/>
          <w:iCs/>
          <w:color w:val="4472C4" w:themeColor="accent1"/>
        </w:rPr>
        <w:t>) during the study period, we excluded observations from that ZCTA after the date the Getty, Woolsey, or large fire ignited. We used a CALFIRE fire perimeter data</w:t>
      </w:r>
      <w:r w:rsidRPr="002E2A65">
        <w:rPr>
          <w:rFonts w:cstheme="minorHAnsi"/>
          <w:i/>
          <w:iCs/>
          <w:color w:val="4472C4" w:themeColor="accent1"/>
          <w:vertAlign w:val="superscript"/>
        </w:rPr>
        <w:t>36</w:t>
      </w:r>
      <w:r w:rsidRPr="002E2A65">
        <w:rPr>
          <w:rFonts w:cstheme="minorHAnsi"/>
          <w:i/>
          <w:iCs/>
          <w:color w:val="4472C4" w:themeColor="accent1"/>
        </w:rPr>
        <w:t xml:space="preserve"> to identify all fires &gt; 500 km</w:t>
      </w:r>
      <w:r w:rsidRPr="002E2A65">
        <w:rPr>
          <w:rFonts w:cstheme="minorHAnsi"/>
          <w:i/>
          <w:iCs/>
          <w:color w:val="4472C4" w:themeColor="accent1"/>
          <w:vertAlign w:val="superscript"/>
        </w:rPr>
        <w:t>2</w:t>
      </w:r>
      <w:r w:rsidRPr="002E2A65">
        <w:rPr>
          <w:rFonts w:cstheme="minorHAnsi"/>
          <w:i/>
          <w:iCs/>
          <w:color w:val="4472C4" w:themeColor="accent1"/>
        </w:rPr>
        <w:t>.</w:t>
      </w:r>
    </w:p>
    <w:p w14:paraId="054FA63D" w14:textId="77777777" w:rsidR="00CD16AA" w:rsidRPr="006304C1" w:rsidRDefault="00CD16AA" w:rsidP="00CD16AA">
      <w:pPr>
        <w:rPr>
          <w:rFonts w:cstheme="minorHAnsi"/>
          <w:i/>
          <w:iCs/>
          <w:color w:val="4472C4" w:themeColor="accent1"/>
        </w:rPr>
      </w:pPr>
      <w:r w:rsidRPr="006304C1">
        <w:rPr>
          <w:rFonts w:cstheme="minorHAnsi"/>
          <w:i/>
          <w:iCs/>
          <w:color w:val="4472C4" w:themeColor="accent1"/>
        </w:rPr>
        <w:t xml:space="preserve">Page 7, proximity to wildfire and evacuation. </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2B2A25EA" w:rsidR="00F90C66" w:rsidRPr="008307C6" w:rsidRDefault="00F90C66" w:rsidP="003D157F">
      <w:pPr>
        <w:rPr>
          <w:rFonts w:cstheme="minorHAnsi"/>
          <w:color w:val="4472C4" w:themeColor="accent1"/>
        </w:rPr>
      </w:pPr>
      <w:r w:rsidRPr="008307C6">
        <w:rPr>
          <w:rFonts w:cstheme="minorHAnsi"/>
          <w:color w:val="4472C4" w:themeColor="accent1"/>
        </w:rPr>
        <w:t xml:space="preserve">Yes, </w:t>
      </w:r>
      <w:r w:rsidR="00F47993" w:rsidRPr="008307C6">
        <w:rPr>
          <w:rFonts w:cstheme="minorHAnsi"/>
          <w:color w:val="4472C4" w:themeColor="accent1"/>
        </w:rPr>
        <w:t xml:space="preserve">we agree with the reviewer here - </w:t>
      </w:r>
      <w:r w:rsidRPr="008307C6">
        <w:rPr>
          <w:rFonts w:cstheme="minorHAnsi"/>
          <w:color w:val="4472C4" w:themeColor="accent1"/>
        </w:rPr>
        <w:t xml:space="preserve">this is </w:t>
      </w:r>
      <w:r w:rsidR="00A036B0" w:rsidRPr="008307C6">
        <w:rPr>
          <w:rFonts w:cstheme="minorHAnsi"/>
          <w:color w:val="4472C4" w:themeColor="accent1"/>
        </w:rPr>
        <w:t xml:space="preserve">one reason </w:t>
      </w:r>
      <w:r w:rsidRPr="008307C6">
        <w:rPr>
          <w:rFonts w:cstheme="minorHAnsi"/>
          <w:color w:val="4472C4" w:themeColor="accent1"/>
        </w:rPr>
        <w:t xml:space="preserve">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0209C136" w14:textId="4B45F402" w:rsidR="003B78CC" w:rsidRPr="00A475F0" w:rsidRDefault="003B78CC" w:rsidP="003D157F">
      <w:pPr>
        <w:rPr>
          <w:rFonts w:cstheme="minorHAnsi"/>
        </w:rPr>
      </w:pPr>
    </w:p>
    <w:p w14:paraId="53252AF2" w14:textId="77777777" w:rsidR="007E63A5" w:rsidRDefault="007E63A5" w:rsidP="003D157F">
      <w:pPr>
        <w:rPr>
          <w:rFonts w:cstheme="minorHAnsi"/>
          <w:color w:val="FF0000"/>
        </w:rPr>
      </w:pPr>
    </w:p>
    <w:p w14:paraId="02D6AF5D" w14:textId="77777777" w:rsidR="009341F7" w:rsidRPr="005313B5" w:rsidRDefault="006B78BB" w:rsidP="003D157F">
      <w:pPr>
        <w:rPr>
          <w:rFonts w:cstheme="minorHAnsi"/>
          <w:color w:val="4472C4" w:themeColor="accent1"/>
        </w:rPr>
      </w:pPr>
      <w:r w:rsidRPr="005313B5">
        <w:rPr>
          <w:rFonts w:cstheme="minorHAnsi"/>
          <w:color w:val="4472C4" w:themeColor="accent1"/>
        </w:rPr>
        <w:t>We</w:t>
      </w:r>
      <w:r w:rsidR="009341F7" w:rsidRPr="005313B5">
        <w:rPr>
          <w:rFonts w:cstheme="minorHAnsi"/>
          <w:color w:val="4472C4" w:themeColor="accent1"/>
        </w:rPr>
        <w:t xml:space="preserve"> added a sentence detailing this:</w:t>
      </w:r>
    </w:p>
    <w:p w14:paraId="1FBC03F1" w14:textId="28D88223" w:rsidR="009341F7" w:rsidRPr="005313B5" w:rsidRDefault="009341F7" w:rsidP="003D157F">
      <w:pPr>
        <w:rPr>
          <w:rFonts w:cstheme="minorHAnsi"/>
          <w:color w:val="4472C4" w:themeColor="accent1"/>
        </w:rPr>
      </w:pPr>
    </w:p>
    <w:p w14:paraId="69900DA6" w14:textId="5C298DAD" w:rsidR="00165B7E" w:rsidRPr="005313B5" w:rsidRDefault="00280FE3" w:rsidP="00280FE3">
      <w:pPr>
        <w:pStyle w:val="BodyText"/>
        <w:rPr>
          <w:rFonts w:cstheme="minorHAnsi"/>
          <w:i/>
          <w:iCs/>
          <w:color w:val="4472C4" w:themeColor="accent1"/>
        </w:rPr>
      </w:pPr>
      <w:r w:rsidRPr="005313B5">
        <w:rPr>
          <w:rFonts w:cstheme="minorHAnsi"/>
          <w:i/>
          <w:iCs/>
          <w:color w:val="4472C4" w:themeColor="accent1"/>
        </w:rPr>
        <w:t>If a ZCTA was exposed (i.e., within 20km) to the Getty and Woolsey Fires or exposed to any other large fire (&gt;500 km</w:t>
      </w:r>
      <w:r w:rsidRPr="005313B5">
        <w:rPr>
          <w:rFonts w:cstheme="minorHAnsi"/>
          <w:i/>
          <w:iCs/>
          <w:color w:val="4472C4" w:themeColor="accent1"/>
          <w:vertAlign w:val="superscript"/>
        </w:rPr>
        <w:t>2</w:t>
      </w:r>
      <w:r w:rsidRPr="005313B5">
        <w:rPr>
          <w:rFonts w:cstheme="minorHAnsi"/>
          <w:i/>
          <w:iCs/>
          <w:color w:val="4472C4" w:themeColor="accent1"/>
        </w:rPr>
        <w:t>) during the study period, we excluded observations from that ZCTA after the date the Getty, Woolsey, or large fire ignited. We used a CALFIRE fire perimeter data</w:t>
      </w:r>
      <w:r w:rsidRPr="005313B5">
        <w:rPr>
          <w:rFonts w:cstheme="minorHAnsi"/>
          <w:i/>
          <w:iCs/>
          <w:color w:val="4472C4" w:themeColor="accent1"/>
          <w:vertAlign w:val="superscript"/>
        </w:rPr>
        <w:t>36</w:t>
      </w:r>
      <w:r w:rsidRPr="005313B5">
        <w:rPr>
          <w:rFonts w:cstheme="minorHAnsi"/>
          <w:i/>
          <w:iCs/>
          <w:color w:val="4472C4" w:themeColor="accent1"/>
        </w:rPr>
        <w:t xml:space="preserve"> to identify all fires &gt; 500 km</w:t>
      </w:r>
      <w:r w:rsidRPr="005313B5">
        <w:rPr>
          <w:rFonts w:cstheme="minorHAnsi"/>
          <w:i/>
          <w:iCs/>
          <w:color w:val="4472C4" w:themeColor="accent1"/>
          <w:vertAlign w:val="superscript"/>
        </w:rPr>
        <w:t>2</w:t>
      </w:r>
      <w:r w:rsidRPr="005313B5">
        <w:rPr>
          <w:rFonts w:cstheme="minorHAnsi"/>
          <w:i/>
          <w:iCs/>
          <w:color w:val="4472C4" w:themeColor="accent1"/>
        </w:rPr>
        <w:t>.</w:t>
      </w:r>
    </w:p>
    <w:p w14:paraId="048E30A5" w14:textId="7C86E3C2" w:rsidR="00165B7E" w:rsidRPr="002E2A65" w:rsidRDefault="00165B7E" w:rsidP="00280FE3">
      <w:pPr>
        <w:pStyle w:val="BodyText"/>
        <w:rPr>
          <w:rFonts w:cstheme="minorHAnsi"/>
          <w:i/>
          <w:iCs/>
          <w:color w:val="4472C4" w:themeColor="accent1"/>
        </w:rPr>
      </w:pPr>
      <w:r>
        <w:rPr>
          <w:rFonts w:cstheme="minorHAnsi"/>
          <w:i/>
          <w:iCs/>
          <w:color w:val="4472C4" w:themeColor="accent1"/>
        </w:rPr>
        <w:t xml:space="preserve">Page 7, </w:t>
      </w:r>
      <w:r w:rsidRPr="006304C1">
        <w:rPr>
          <w:rFonts w:cstheme="minorHAnsi"/>
          <w:i/>
          <w:iCs/>
          <w:color w:val="4472C4" w:themeColor="accent1"/>
        </w:rPr>
        <w:t>proximity to wildfire and evacuation.</w:t>
      </w:r>
    </w:p>
    <w:p w14:paraId="1505375C" w14:textId="77777777" w:rsidR="00280FE3" w:rsidRDefault="00280FE3" w:rsidP="003D157F">
      <w:pPr>
        <w:rPr>
          <w:rFonts w:cstheme="minorHAnsi"/>
          <w:color w:val="FF0000"/>
        </w:rPr>
      </w:pP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75898D94" w:rsidR="00415BDA" w:rsidRPr="000621B3" w:rsidRDefault="009244A4" w:rsidP="003D157F">
      <w:pPr>
        <w:rPr>
          <w:rFonts w:cstheme="minorHAnsi"/>
          <w:color w:val="4472C4" w:themeColor="accent1"/>
        </w:rPr>
      </w:pPr>
      <w:r w:rsidRPr="000621B3">
        <w:rPr>
          <w:rFonts w:cstheme="minorHAnsi"/>
          <w:color w:val="4472C4" w:themeColor="accent1"/>
        </w:rPr>
        <w:t xml:space="preserve">This is a great point. </w:t>
      </w:r>
      <w:r w:rsidR="008F6857" w:rsidRPr="000621B3">
        <w:rPr>
          <w:rFonts w:cstheme="minorHAnsi"/>
          <w:color w:val="4472C4" w:themeColor="accent1"/>
        </w:rPr>
        <w:t>We</w:t>
      </w:r>
      <w:r w:rsidR="00415BDA" w:rsidRPr="000621B3">
        <w:rPr>
          <w:rFonts w:cstheme="minorHAnsi"/>
          <w:color w:val="4472C4" w:themeColor="accent1"/>
        </w:rPr>
        <w:t xml:space="preserve"> </w:t>
      </w:r>
      <w:r w:rsidR="008F6857" w:rsidRPr="000621B3">
        <w:rPr>
          <w:rFonts w:cstheme="minorHAnsi"/>
          <w:color w:val="4472C4" w:themeColor="accent1"/>
        </w:rPr>
        <w:t>r</w:t>
      </w:r>
      <w:r w:rsidR="008B449A" w:rsidRPr="000621B3">
        <w:rPr>
          <w:rFonts w:cstheme="minorHAnsi"/>
          <w:color w:val="4472C4" w:themeColor="accent1"/>
        </w:rPr>
        <w:t xml:space="preserve">evised </w:t>
      </w:r>
      <w:r w:rsidR="008F6857" w:rsidRPr="000621B3">
        <w:rPr>
          <w:rFonts w:cstheme="minorHAnsi"/>
          <w:color w:val="4472C4" w:themeColor="accent1"/>
        </w:rPr>
        <w:t xml:space="preserve">this </w:t>
      </w:r>
      <w:r w:rsidR="008B449A" w:rsidRPr="000621B3">
        <w:rPr>
          <w:rFonts w:cstheme="minorHAnsi"/>
          <w:color w:val="4472C4" w:themeColor="accent1"/>
        </w:rPr>
        <w:t xml:space="preserve">to say </w:t>
      </w:r>
      <w:r w:rsidR="008B449A" w:rsidRPr="000621B3">
        <w:rPr>
          <w:rFonts w:cstheme="minorHAnsi"/>
          <w:i/>
          <w:iCs/>
          <w:color w:val="4472C4" w:themeColor="accent1"/>
        </w:rPr>
        <w:t xml:space="preserve">“just under the annual USEPA </w:t>
      </w:r>
      <w:r w:rsidR="000F1553" w:rsidRPr="000621B3">
        <w:rPr>
          <w:rFonts w:cstheme="minorHAnsi"/>
          <w:i/>
          <w:iCs/>
          <w:color w:val="4472C4" w:themeColor="accent1"/>
        </w:rPr>
        <w:t>National Ambient Air Quality Standard</w:t>
      </w:r>
      <w:r w:rsidR="000F1553" w:rsidRPr="000621B3" w:rsidDel="000F1553">
        <w:rPr>
          <w:rFonts w:cstheme="minorHAnsi"/>
          <w:i/>
          <w:iCs/>
          <w:color w:val="4472C4" w:themeColor="accent1"/>
        </w:rPr>
        <w:t xml:space="preserve"> </w:t>
      </w:r>
      <w:r w:rsidR="008B449A" w:rsidRPr="000621B3">
        <w:rPr>
          <w:rFonts w:cstheme="minorHAnsi"/>
          <w:i/>
          <w:iCs/>
          <w:color w:val="4472C4" w:themeColor="accent1"/>
        </w:rPr>
        <w:t xml:space="preserve">of 12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008B449A" w:rsidRPr="000621B3">
        <w:rPr>
          <w:rFonts w:cstheme="minorHAnsi"/>
          <w:i/>
          <w:iCs/>
          <w:color w:val="4472C4" w:themeColor="accent1"/>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6AB59504" w:rsidR="003E31DD" w:rsidRPr="008958B6" w:rsidRDefault="00BF4DCD" w:rsidP="003D157F">
      <w:pPr>
        <w:rPr>
          <w:rFonts w:cstheme="minorHAnsi"/>
          <w:color w:val="4472C4" w:themeColor="accent1"/>
        </w:rPr>
      </w:pPr>
      <w:r w:rsidRPr="008958B6">
        <w:rPr>
          <w:rFonts w:cstheme="minorHAnsi"/>
          <w:color w:val="4472C4" w:themeColor="accent1"/>
        </w:rPr>
        <w:t xml:space="preserve">This makes sense – we have revised both the sentences suggested here, and the discussion in general, to better reflect the study population. </w:t>
      </w:r>
      <w:r w:rsidR="00AD41A9" w:rsidRPr="008958B6">
        <w:rPr>
          <w:rFonts w:cstheme="minorHAnsi"/>
          <w:color w:val="4472C4" w:themeColor="accent1"/>
        </w:rPr>
        <w:t>Thank you for this suggestion</w:t>
      </w:r>
      <w:r w:rsidR="00FC3770" w:rsidRPr="008958B6">
        <w:rPr>
          <w:rFonts w:cstheme="minorHAnsi"/>
          <w:color w:val="4472C4" w:themeColor="accent1"/>
        </w:rPr>
        <w:t>. These are the new sentences:</w:t>
      </w:r>
    </w:p>
    <w:p w14:paraId="54EEADC4" w14:textId="2BF6769A" w:rsidR="003D157F" w:rsidRPr="008958B6" w:rsidRDefault="003D157F" w:rsidP="003D157F">
      <w:pPr>
        <w:rPr>
          <w:rFonts w:cstheme="minorHAnsi"/>
          <w:color w:val="4472C4" w:themeColor="accent1"/>
        </w:rPr>
      </w:pPr>
    </w:p>
    <w:p w14:paraId="2930BCF3" w14:textId="622D0501" w:rsidR="00607ACD" w:rsidRPr="008958B6" w:rsidRDefault="00607ACD" w:rsidP="003D157F">
      <w:pPr>
        <w:rPr>
          <w:i/>
          <w:iCs/>
          <w:color w:val="4472C4" w:themeColor="accent1"/>
        </w:rPr>
      </w:pPr>
      <w:r w:rsidRPr="008958B6">
        <w:rPr>
          <w:i/>
          <w:iCs/>
          <w:color w:val="4472C4" w:themeColor="accent1"/>
        </w:rPr>
        <w:t xml:space="preserve">Surprisingly, we observed no association between wildfire PM2.5 and ED or inpatient visits </w:t>
      </w:r>
      <w:r w:rsidRPr="008958B6">
        <w:rPr>
          <w:b/>
          <w:bCs/>
          <w:i/>
          <w:iCs/>
          <w:color w:val="4472C4" w:themeColor="accent1"/>
        </w:rPr>
        <w:t>among DME users</w:t>
      </w:r>
      <w:r w:rsidRPr="008958B6">
        <w:rPr>
          <w:i/>
          <w:iCs/>
          <w:color w:val="4472C4" w:themeColor="accent1"/>
        </w:rPr>
        <w:t>.</w:t>
      </w:r>
    </w:p>
    <w:p w14:paraId="7425ECEC" w14:textId="6DFF19B6" w:rsidR="00D4240E" w:rsidRPr="008958B6" w:rsidRDefault="00D4240E" w:rsidP="003D157F">
      <w:pPr>
        <w:rPr>
          <w:i/>
          <w:iCs/>
          <w:color w:val="4472C4" w:themeColor="accent1"/>
        </w:rPr>
      </w:pPr>
    </w:p>
    <w:p w14:paraId="6E8A3E3F" w14:textId="6820E906" w:rsidR="00D4240E" w:rsidRPr="008958B6" w:rsidRDefault="00D4240E" w:rsidP="003D157F">
      <w:pPr>
        <w:rPr>
          <w:rFonts w:cstheme="minorHAnsi"/>
          <w:i/>
          <w:iCs/>
          <w:color w:val="4472C4" w:themeColor="accent1"/>
        </w:rPr>
      </w:pPr>
      <w:r w:rsidRPr="008958B6">
        <w:rPr>
          <w:i/>
          <w:iCs/>
          <w:color w:val="4472C4" w:themeColor="accent1"/>
        </w:rPr>
        <w:lastRenderedPageBreak/>
        <w:t xml:space="preserve">However, during the Woolsey Fire, we observed an increase in cardiorespiratory inpatient visits and a decrease in all-cause outpatient visits with both fire proximity and evacuation </w:t>
      </w:r>
      <w:r w:rsidRPr="008958B6">
        <w:rPr>
          <w:b/>
          <w:bCs/>
          <w:i/>
          <w:iCs/>
          <w:color w:val="4472C4" w:themeColor="accent1"/>
        </w:rPr>
        <w:t>among DME users.</w:t>
      </w:r>
    </w:p>
    <w:p w14:paraId="61190C56" w14:textId="77777777" w:rsidR="00607ACD" w:rsidRPr="00A475F0" w:rsidRDefault="00607ACD"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4972C629" w14:textId="18C525E4" w:rsidR="00F0233A" w:rsidRDefault="00F0233A" w:rsidP="003D157F">
      <w:pPr>
        <w:rPr>
          <w:rFonts w:cstheme="minorHAnsi"/>
          <w:color w:val="4472C4" w:themeColor="accent1"/>
        </w:rPr>
      </w:pPr>
      <w:r w:rsidRPr="00847DBB">
        <w:rPr>
          <w:rFonts w:cstheme="minorHAnsi"/>
          <w:color w:val="4472C4" w:themeColor="accent1"/>
        </w:rPr>
        <w:t>We agree that this was of interest to us. One reason we ran a distri</w:t>
      </w:r>
      <w:r w:rsidR="00113BF4" w:rsidRPr="00847DBB">
        <w:rPr>
          <w:rFonts w:cstheme="minorHAnsi"/>
          <w:color w:val="4472C4" w:themeColor="accent1"/>
        </w:rPr>
        <w:t>buted lag model was to assess differences by day. We believe it is plausible that next day outpatient visits might truly be reduced after exposure to elevated wildfire PM and thus wanted to report this potentially heterogeneity in associations within the first week of exposure. We do update the text as suggested by the reviewer to highlight overall trends:</w:t>
      </w:r>
    </w:p>
    <w:p w14:paraId="5E4B47BC" w14:textId="77777777" w:rsidR="006A616B" w:rsidRPr="00847DBB" w:rsidRDefault="006A616B" w:rsidP="003D157F">
      <w:pPr>
        <w:rPr>
          <w:rFonts w:cstheme="minorHAnsi"/>
          <w:color w:val="4472C4" w:themeColor="accent1"/>
        </w:rPr>
      </w:pPr>
    </w:p>
    <w:p w14:paraId="393E7C09" w14:textId="7514ED5B" w:rsidR="003D157F" w:rsidRDefault="006A616B" w:rsidP="003D157F">
      <w:pPr>
        <w:rPr>
          <w:rFonts w:cstheme="minorHAnsi"/>
          <w:i/>
          <w:iCs/>
          <w:color w:val="4472C4" w:themeColor="accent1"/>
          <w:lang w:val="en-US"/>
        </w:rPr>
      </w:pPr>
      <w:r w:rsidRPr="006A616B">
        <w:rPr>
          <w:rFonts w:cstheme="minorHAnsi"/>
          <w:i/>
          <w:iCs/>
          <w:color w:val="4472C4" w:themeColor="accent1"/>
          <w:lang w:val="en-US"/>
        </w:rPr>
        <w:t xml:space="preserve">In models with daily lags, we observed an initial same-day and next-day decrease in all-cause outpatient visits, and then a positive association between wildfire PM2.5 and all-cause outpatient visits among DME users for the week following exposure. </w:t>
      </w:r>
      <w:proofErr w:type="gramStart"/>
      <w:r w:rsidRPr="006A616B">
        <w:rPr>
          <w:rFonts w:cstheme="minorHAnsi"/>
          <w:i/>
          <w:iCs/>
          <w:color w:val="4472C4" w:themeColor="accent1"/>
          <w:lang w:val="en-US"/>
        </w:rPr>
        <w:t>In  models</w:t>
      </w:r>
      <w:proofErr w:type="gramEnd"/>
      <w:r w:rsidRPr="006A616B">
        <w:rPr>
          <w:rFonts w:cstheme="minorHAnsi"/>
          <w:i/>
          <w:iCs/>
          <w:color w:val="4472C4" w:themeColor="accent1"/>
          <w:lang w:val="en-US"/>
        </w:rPr>
        <w:t xml:space="preserve"> with weekly lags, we observed increased outpatient visits in the two weeks following exposure, suggesting that there is overall an increase in all-cause outpatient visits among DME users following wildfire PM exposure. These findings are consistent with much of the literature in that they indicate increased healthcare utilization following smoke exposure. Very few prior studies have evaluated lags of short-term exposure to wildfire PM2.5 beyond 7 days, but our results indicate that outpatient visits remained elevated for up to two weeks.</w:t>
      </w:r>
    </w:p>
    <w:p w14:paraId="3EE2AAF4" w14:textId="77777777" w:rsidR="006A616B" w:rsidRPr="00A475F0" w:rsidRDefault="006A616B"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645E7AA5" w:rsidR="000A3DF5" w:rsidRPr="00681843" w:rsidRDefault="001B1A6E" w:rsidP="003D157F">
      <w:pPr>
        <w:rPr>
          <w:rFonts w:cstheme="minorHAnsi"/>
          <w:color w:val="4472C4" w:themeColor="accent1"/>
        </w:rPr>
      </w:pPr>
      <w:r w:rsidRPr="00681843">
        <w:rPr>
          <w:rFonts w:cstheme="minorHAnsi"/>
          <w:color w:val="4472C4" w:themeColor="accent1"/>
        </w:rPr>
        <w:t xml:space="preserve">We revised the line in question: </w:t>
      </w:r>
      <w:r w:rsidRPr="00681843">
        <w:rPr>
          <w:rFonts w:cstheme="minorHAnsi"/>
          <w:i/>
          <w:iCs/>
          <w:color w:val="4472C4" w:themeColor="accent1"/>
        </w:rPr>
        <w:t>“Weekly</w:t>
      </w:r>
      <w:r w:rsidR="00257E4F" w:rsidRPr="00681843">
        <w:rPr>
          <w:rFonts w:cstheme="minorHAnsi"/>
          <w:i/>
          <w:iCs/>
          <w:color w:val="4472C4" w:themeColor="accent1"/>
        </w:rPr>
        <w:t xml:space="preserve"> lagged</w:t>
      </w:r>
      <w:r w:rsidRPr="00681843">
        <w:rPr>
          <w:rFonts w:cstheme="minorHAnsi"/>
          <w:i/>
          <w:iCs/>
          <w:color w:val="4472C4" w:themeColor="accent1"/>
        </w:rPr>
        <w:t xml:space="preserve"> wildfire PM</w:t>
      </w:r>
      <w:r w:rsidRPr="00681843">
        <w:rPr>
          <w:rFonts w:cstheme="minorHAnsi"/>
          <w:i/>
          <w:iCs/>
          <w:color w:val="4472C4" w:themeColor="accent1"/>
          <w:vertAlign w:val="subscript"/>
        </w:rPr>
        <w:t>2.5</w:t>
      </w:r>
      <w:r w:rsidRPr="00681843">
        <w:rPr>
          <w:rFonts w:cstheme="minorHAnsi"/>
          <w:i/>
          <w:iCs/>
          <w:color w:val="4472C4" w:themeColor="accent1"/>
        </w:rPr>
        <w:t xml:space="preserve"> was not associated with the frequency of any other </w:t>
      </w:r>
      <w:commentRangeStart w:id="9"/>
      <w:r w:rsidRPr="00681843">
        <w:rPr>
          <w:rFonts w:cstheme="minorHAnsi"/>
          <w:i/>
          <w:iCs/>
          <w:color w:val="4472C4" w:themeColor="accent1"/>
        </w:rPr>
        <w:t>visits</w:t>
      </w:r>
      <w:commentRangeEnd w:id="9"/>
      <w:r w:rsidR="00257E4F" w:rsidRPr="00681843">
        <w:rPr>
          <w:rStyle w:val="CommentReference"/>
          <w:color w:val="4472C4" w:themeColor="accent1"/>
        </w:rPr>
        <w:commentReference w:id="9"/>
      </w:r>
      <w:r w:rsidRPr="00681843">
        <w:rPr>
          <w:rFonts w:cstheme="minorHAnsi"/>
          <w:i/>
          <w:iCs/>
          <w:color w:val="4472C4" w:themeColor="accent1"/>
        </w:rPr>
        <w:t>.”</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64729AB3" w:rsidR="004D7B92" w:rsidRPr="00166C97" w:rsidRDefault="00D11F3A" w:rsidP="003D157F">
      <w:pPr>
        <w:rPr>
          <w:rFonts w:cstheme="minorHAnsi"/>
          <w:color w:val="4472C4" w:themeColor="accent1"/>
        </w:rPr>
      </w:pPr>
      <w:r w:rsidRPr="00166C97">
        <w:rPr>
          <w:rFonts w:cstheme="minorHAnsi"/>
          <w:color w:val="4472C4" w:themeColor="accent1"/>
        </w:rPr>
        <w:t xml:space="preserve">We think this is a great point and have changed our language </w:t>
      </w:r>
      <w:r w:rsidR="005D4627" w:rsidRPr="00166C97">
        <w:rPr>
          <w:rFonts w:cstheme="minorHAnsi"/>
          <w:color w:val="4472C4" w:themeColor="accent1"/>
        </w:rPr>
        <w:t>throughout</w:t>
      </w:r>
      <w:r w:rsidR="005D4627" w:rsidRPr="00166C97">
        <w:rPr>
          <w:rFonts w:cstheme="minorHAnsi"/>
          <w:color w:val="4472C4" w:themeColor="accent1"/>
        </w:rPr>
        <w:t>.</w:t>
      </w:r>
      <w:r w:rsidR="005D4627" w:rsidRPr="00166C97">
        <w:rPr>
          <w:rFonts w:cstheme="minorHAnsi"/>
          <w:color w:val="4472C4" w:themeColor="accent1"/>
        </w:rPr>
        <w:t xml:space="preserve">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5D5B8D2E" w:rsidR="00B523D7" w:rsidRPr="00B03DE2" w:rsidRDefault="00927930" w:rsidP="003D157F">
      <w:pPr>
        <w:rPr>
          <w:rFonts w:cstheme="minorHAnsi"/>
          <w:color w:val="4472C4" w:themeColor="accent1"/>
        </w:rPr>
      </w:pPr>
      <w:r w:rsidRPr="00B03DE2">
        <w:rPr>
          <w:rFonts w:cstheme="minorHAnsi"/>
          <w:color w:val="4472C4" w:themeColor="accent1"/>
        </w:rPr>
        <w:t xml:space="preserve">We have updated the </w:t>
      </w:r>
      <w:r w:rsidR="00B523D7" w:rsidRPr="00B03DE2">
        <w:rPr>
          <w:rFonts w:cstheme="minorHAnsi"/>
          <w:color w:val="4472C4" w:themeColor="accent1"/>
        </w:rPr>
        <w:t>figure description:</w:t>
      </w:r>
    </w:p>
    <w:p w14:paraId="1790C6C5" w14:textId="28262159" w:rsidR="00B523D7" w:rsidRPr="00B03DE2" w:rsidRDefault="00B523D7" w:rsidP="003D157F">
      <w:pPr>
        <w:rPr>
          <w:rFonts w:cstheme="minorHAnsi"/>
          <w:color w:val="4472C4" w:themeColor="accent1"/>
        </w:rPr>
      </w:pPr>
    </w:p>
    <w:p w14:paraId="42536AD7" w14:textId="70E133C9" w:rsidR="00625380" w:rsidRPr="00B03DE2" w:rsidRDefault="00625380" w:rsidP="00625380">
      <w:pPr>
        <w:rPr>
          <w:rFonts w:cstheme="minorHAnsi"/>
          <w:i/>
          <w:iCs/>
          <w:color w:val="4472C4" w:themeColor="accent1"/>
        </w:rPr>
      </w:pPr>
      <w:r w:rsidRPr="00B03DE2">
        <w:rPr>
          <w:rFonts w:cstheme="minorHAnsi"/>
          <w:i/>
          <w:iCs/>
          <w:color w:val="4472C4" w:themeColor="accent1"/>
        </w:rPr>
        <w:t>“</w:t>
      </w:r>
      <w:r w:rsidRPr="00B03DE2">
        <w:rPr>
          <w:rFonts w:cstheme="minorHAns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r w:rsidRPr="00B03DE2">
        <w:rPr>
          <w:rFonts w:cstheme="minorHAnsi"/>
          <w:i/>
          <w:iCs/>
          <w:color w:val="4472C4" w:themeColor="accent1"/>
        </w:rPr>
        <w:t>”</w:t>
      </w:r>
    </w:p>
    <w:p w14:paraId="524EF229" w14:textId="39ACEC42" w:rsidR="00B523D7" w:rsidRPr="00B03DE2" w:rsidRDefault="00B523D7" w:rsidP="003D157F">
      <w:pPr>
        <w:rPr>
          <w:rFonts w:cstheme="minorHAnsi"/>
          <w:i/>
          <w:iCs/>
          <w:color w:val="4472C4" w:themeColor="accent1"/>
        </w:rPr>
      </w:pPr>
    </w:p>
    <w:p w14:paraId="39F05FE4" w14:textId="025C0B8B" w:rsidR="00B523D7" w:rsidRPr="00B03DE2" w:rsidRDefault="00B523D7" w:rsidP="003D157F">
      <w:pPr>
        <w:rPr>
          <w:rFonts w:cstheme="minorHAnsi"/>
          <w:i/>
          <w:iCs/>
          <w:color w:val="4472C4" w:themeColor="accent1"/>
        </w:rPr>
      </w:pPr>
      <w:r w:rsidRPr="00B03DE2">
        <w:rPr>
          <w:rFonts w:cstheme="minorHAnsi"/>
          <w:i/>
          <w:iCs/>
          <w:color w:val="4472C4" w:themeColor="accent1"/>
        </w:rPr>
        <w:t>Figure 3 description.</w:t>
      </w:r>
    </w:p>
    <w:p w14:paraId="2865A979" w14:textId="54AC3843" w:rsidR="003D157F" w:rsidRPr="00986A96" w:rsidRDefault="003D157F" w:rsidP="003D157F">
      <w:pPr>
        <w:rPr>
          <w:rFonts w:cstheme="minorHAnsi"/>
          <w:b/>
          <w:bCs/>
        </w:rPr>
      </w:pPr>
    </w:p>
    <w:p w14:paraId="6DF74205" w14:textId="02ADBBF8" w:rsidR="00986A96" w:rsidRDefault="00986A96" w:rsidP="003D157F">
      <w:pPr>
        <w:rPr>
          <w:rFonts w:cstheme="minorHAnsi"/>
          <w:b/>
          <w:bCs/>
        </w:rPr>
      </w:pPr>
      <w:r w:rsidRPr="00986A96">
        <w:rPr>
          <w:rFonts w:cstheme="minorHAnsi"/>
          <w:b/>
          <w:bCs/>
        </w:rPr>
        <w:t>Add THIS</w:t>
      </w:r>
    </w:p>
    <w:p w14:paraId="5E10C97F" w14:textId="77777777" w:rsidR="00986A96" w:rsidRPr="00986A96" w:rsidRDefault="00986A96" w:rsidP="003D157F">
      <w:pPr>
        <w:rPr>
          <w:rFonts w:cstheme="minorHAnsi"/>
          <w:b/>
          <w:bCs/>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4E1432A1" w:rsidR="00D17256" w:rsidRDefault="00B143E3" w:rsidP="003D157F">
      <w:pPr>
        <w:rPr>
          <w:rFonts w:cstheme="minorHAnsi"/>
          <w:color w:val="FF0000"/>
        </w:rPr>
      </w:pPr>
      <w:r w:rsidRPr="00A475F0">
        <w:rPr>
          <w:rFonts w:cstheme="minorHAnsi"/>
          <w:color w:val="FF0000"/>
        </w:rPr>
        <w:t>We have reworked this figure not to include colours and hopefully to be clearer to everyone</w:t>
      </w:r>
      <w:r w:rsidR="00F46FCF">
        <w:rPr>
          <w:rFonts w:cstheme="minorHAnsi"/>
          <w:color w:val="FF0000"/>
        </w:rPr>
        <w:t>. Reviewer 1 also found the original figure confusing. New Figure 3:</w:t>
      </w:r>
    </w:p>
    <w:p w14:paraId="7C6A29BC" w14:textId="198F13A1" w:rsidR="00F46FCF" w:rsidRDefault="00F46FCF" w:rsidP="003D157F">
      <w:pPr>
        <w:rPr>
          <w:rFonts w:cstheme="minorHAnsi"/>
          <w:color w:val="FF0000"/>
        </w:rPr>
      </w:pPr>
    </w:p>
    <w:p w14:paraId="20F0CB3A" w14:textId="5FDCE648" w:rsidR="00F46FCF" w:rsidRPr="00424283" w:rsidRDefault="00F46FCF" w:rsidP="003D157F">
      <w:pPr>
        <w:rPr>
          <w:rFonts w:cstheme="minorHAnsi"/>
          <w:b/>
          <w:bCs/>
          <w:color w:val="FF0000"/>
        </w:rPr>
      </w:pPr>
      <w:r w:rsidRPr="00424283">
        <w:rPr>
          <w:rFonts w:cstheme="minorHAnsi"/>
          <w:b/>
          <w:bCs/>
          <w:color w:val="FF0000"/>
        </w:rPr>
        <w:t>ADD IT</w:t>
      </w: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74659111" w:rsidR="00D17256" w:rsidRPr="00240FDD" w:rsidRDefault="006545C2" w:rsidP="00F579B8">
      <w:pPr>
        <w:pStyle w:val="FirstParagraph"/>
        <w:rPr>
          <w:rFonts w:cstheme="minorHAnsi"/>
          <w:color w:val="4472C4" w:themeColor="accent1"/>
        </w:rPr>
      </w:pPr>
      <w:r w:rsidRPr="00240FDD">
        <w:rPr>
          <w:rFonts w:cstheme="minorHAnsi"/>
          <w:color w:val="4472C4" w:themeColor="accent1"/>
        </w:rPr>
        <w:t>We revised this to: “</w:t>
      </w:r>
      <w:r w:rsidRPr="00240FDD">
        <w:rPr>
          <w:rFonts w:cstheme="minorHAnsi"/>
          <w:i/>
          <w:iCs/>
          <w:color w:val="4472C4" w:themeColor="accent1"/>
        </w:rPr>
        <w:t>Residence in an evacuation zone of the Woolsey Fire during the fire was also associated with increased inpatient admissions for cardiorespiratory disease compared residence outside of it, and associated with decreased all-cause outpatient visits, though the confidence interval</w:t>
      </w:r>
      <w:r w:rsidR="008E42E8" w:rsidRPr="00240FDD">
        <w:rPr>
          <w:rFonts w:cstheme="minorHAnsi"/>
          <w:i/>
          <w:iCs/>
          <w:color w:val="4472C4" w:themeColor="accent1"/>
        </w:rPr>
        <w:t xml:space="preserve"> was wide</w:t>
      </w:r>
      <w:r w:rsidRPr="00240FDD">
        <w:rPr>
          <w:rFonts w:cstheme="minorHAnsi"/>
          <w:i/>
          <w:iCs/>
          <w:color w:val="4472C4" w:themeColor="accent1"/>
        </w:rPr>
        <w:t xml:space="preserve"> (Figure 3).</w:t>
      </w:r>
      <w:r w:rsidR="005325CB" w:rsidRPr="00240FDD">
        <w:rPr>
          <w:rFonts w:cstheme="minorHAnsi"/>
          <w:i/>
          <w:iCs/>
          <w:color w:val="4472C4" w:themeColor="accent1"/>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4FDB46B9" w:rsidR="006B34F8" w:rsidRPr="008E11D6" w:rsidRDefault="00C4083A" w:rsidP="003D157F">
      <w:pPr>
        <w:rPr>
          <w:rFonts w:cstheme="minorHAnsi"/>
          <w:color w:val="4472C4" w:themeColor="accent1"/>
        </w:rPr>
      </w:pPr>
      <w:r w:rsidRPr="008E11D6">
        <w:rPr>
          <w:rFonts w:cstheme="minorHAnsi"/>
          <w:color w:val="4472C4" w:themeColor="accent1"/>
        </w:rPr>
        <w:t>We</w:t>
      </w:r>
      <w:r w:rsidR="00EC5DD4" w:rsidRPr="008E11D6">
        <w:rPr>
          <w:rFonts w:cstheme="minorHAnsi"/>
          <w:color w:val="4472C4" w:themeColor="accent1"/>
        </w:rPr>
        <w:t xml:space="preserve"> have revised this paragraph to include confidence intervals</w:t>
      </w:r>
      <w:r w:rsidR="006B34F8" w:rsidRPr="008E11D6">
        <w:rPr>
          <w:rFonts w:cstheme="minorHAnsi"/>
          <w:color w:val="4472C4" w:themeColor="accent1"/>
        </w:rPr>
        <w:t xml:space="preserve"> and </w:t>
      </w:r>
      <w:r w:rsidR="006A6CB0" w:rsidRPr="008E11D6">
        <w:rPr>
          <w:rFonts w:cstheme="minorHAnsi"/>
          <w:color w:val="4472C4" w:themeColor="accent1"/>
        </w:rPr>
        <w:t xml:space="preserve">improved </w:t>
      </w:r>
      <w:r w:rsidR="006B34F8" w:rsidRPr="008E11D6">
        <w:rPr>
          <w:rFonts w:cstheme="minorHAnsi"/>
          <w:color w:val="4472C4" w:themeColor="accent1"/>
        </w:rPr>
        <w:t>descriptions of results:</w:t>
      </w:r>
    </w:p>
    <w:p w14:paraId="4B945744" w14:textId="77777777" w:rsidR="0081091B" w:rsidRDefault="0081091B" w:rsidP="00967EF8">
      <w:pPr>
        <w:pStyle w:val="Heading3"/>
        <w:spacing w:before="0"/>
        <w:rPr>
          <w:rFonts w:asciiTheme="minorHAnsi" w:eastAsiaTheme="minorHAnsi" w:hAnsiTheme="minorHAnsi" w:cstheme="minorHAnsi"/>
          <w:b w:val="0"/>
          <w:bCs w:val="0"/>
          <w:i/>
          <w:iCs/>
        </w:rPr>
      </w:pPr>
    </w:p>
    <w:p w14:paraId="107D6F07" w14:textId="06FA8D0D" w:rsidR="00532081" w:rsidRDefault="00532081" w:rsidP="00967EF8">
      <w:pPr>
        <w:pStyle w:val="Heading3"/>
        <w:spacing w:before="0"/>
        <w:rPr>
          <w:rFonts w:asciiTheme="minorHAnsi" w:eastAsiaTheme="minorHAnsi" w:hAnsiTheme="minorHAnsi" w:cstheme="minorHAnsi"/>
          <w:b w:val="0"/>
          <w:bCs w:val="0"/>
          <w:i/>
          <w:iCs/>
        </w:rPr>
      </w:pPr>
      <w:r w:rsidRPr="00CC3F52">
        <w:rPr>
          <w:rFonts w:asciiTheme="minorHAnsi" w:eastAsiaTheme="minorHAnsi" w:hAnsiTheme="minorHAnsi" w:cstheme="minorHAnsi"/>
          <w:b w:val="0"/>
          <w:bCs w:val="0"/>
          <w:i/>
          <w:iCs/>
        </w:rPr>
        <w:t xml:space="preserve">Residence </w:t>
      </w:r>
      <w:r w:rsidR="00D023C2">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sidR="00D023C2">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sidR="00F10C6E">
        <w:rPr>
          <w:rFonts w:asciiTheme="minorHAnsi" w:eastAsiaTheme="minorHAnsi" w:hAnsiTheme="minorHAnsi" w:cstheme="minorHAnsi"/>
          <w:b w:val="0"/>
          <w:bCs w:val="0"/>
          <w:i/>
          <w:iCs/>
        </w:rPr>
        <w:t xml:space="preserve"> it </w:t>
      </w:r>
      <w:r w:rsidR="00F10C6E" w:rsidRPr="00F10C6E">
        <w:rPr>
          <w:rFonts w:asciiTheme="minorHAnsi" w:eastAsiaTheme="minorHAnsi" w:hAnsiTheme="minorHAnsi" w:cstheme="minorHAnsi"/>
          <w:b w:val="0"/>
          <w:bCs w:val="0"/>
          <w:i/>
          <w:iCs/>
        </w:rPr>
        <w:t>(RR = 1.48, 95% CI: 1.01, 2.17)</w:t>
      </w:r>
      <w:r w:rsidRPr="00CC3F52">
        <w:rPr>
          <w:rFonts w:asciiTheme="minorHAnsi" w:eastAsiaTheme="minorHAnsi" w:hAnsiTheme="minorHAnsi" w:cstheme="minorHAnsi"/>
          <w:b w:val="0"/>
          <w:bCs w:val="0"/>
          <w:i/>
          <w:iCs/>
        </w:rPr>
        <w:t>, and associated with decreased all-cause outpatient visits</w:t>
      </w:r>
      <w:r w:rsidR="00E14D52">
        <w:rPr>
          <w:rFonts w:asciiTheme="minorHAnsi" w:eastAsiaTheme="minorHAnsi" w:hAnsiTheme="minorHAnsi" w:cstheme="minorHAnsi"/>
          <w:b w:val="0"/>
          <w:bCs w:val="0"/>
          <w:i/>
          <w:iCs/>
        </w:rPr>
        <w:t xml:space="preserve"> compared to residence outside of it</w:t>
      </w:r>
      <w:r w:rsidR="00C46A1B">
        <w:rPr>
          <w:rFonts w:asciiTheme="minorHAnsi" w:eastAsiaTheme="minorHAnsi" w:hAnsiTheme="minorHAnsi" w:cstheme="minorHAnsi"/>
          <w:b w:val="0"/>
          <w:bCs w:val="0"/>
          <w:i/>
          <w:iCs/>
        </w:rPr>
        <w:t xml:space="preserve"> </w:t>
      </w:r>
      <w:r w:rsidR="00C46A1B"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 was wide (Figure 3). We observed similar associations, with narrower confidence intervals, between Woolsey Fire evacuation exposure and healthcare visits.</w:t>
      </w:r>
      <w:r w:rsidR="00967EF8" w:rsidRPr="00967EF8">
        <w:rPr>
          <w:rFonts w:asciiTheme="minorHAnsi" w:eastAsiaTheme="minorHAnsi" w:hAnsiTheme="minorHAnsi" w:cstheme="minorHAnsi"/>
          <w:b w:val="0"/>
          <w:bCs w:val="0"/>
          <w:i/>
          <w:iCs/>
        </w:rPr>
        <w:t xml:space="preserve"> Residence in versus outside of an evacuation zone plus 10km of the Woolsey Fire during the fire was also associated with decreased all-cause outpatient and increased inpatient admissions for cardiorespiratory disease visits (RR = 1.76, 95% CI: 1.02, 3.05, RR = 0.87, 95% CI: 0.73, 1.04 respectively) (Figure 3).</w:t>
      </w:r>
    </w:p>
    <w:p w14:paraId="5501E425" w14:textId="3E34AF8C" w:rsidR="00873871" w:rsidRPr="00873871" w:rsidRDefault="00873871" w:rsidP="00873871">
      <w:pPr>
        <w:pStyle w:val="BodyText"/>
        <w:rPr>
          <w:i/>
          <w:iCs/>
          <w:color w:val="4472C4" w:themeColor="accent1"/>
        </w:rPr>
      </w:pPr>
      <w:r w:rsidRPr="00873871">
        <w:rPr>
          <w:i/>
          <w:iCs/>
          <w:color w:val="4472C4" w:themeColor="accent1"/>
        </w:rPr>
        <w:t>Page 7, Woolsey Fire proximity and evacuation exposure</w:t>
      </w: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Pr="00A475F0" w:rsidRDefault="007A74D9" w:rsidP="003D157F">
      <w:pPr>
        <w:rPr>
          <w:rFonts w:cstheme="minorHAnsi"/>
        </w:rPr>
      </w:pPr>
    </w:p>
    <w:p w14:paraId="4DC0C931" w14:textId="37FCEB6A" w:rsidR="00E86103" w:rsidRDefault="00143E01" w:rsidP="00E86103">
      <w:pPr>
        <w:rPr>
          <w:rFonts w:cstheme="minorHAnsi"/>
          <w:color w:val="4472C4" w:themeColor="accent1"/>
          <w:lang w:val="en-US"/>
        </w:rPr>
      </w:pPr>
      <w:r w:rsidRPr="00D30F94">
        <w:rPr>
          <w:rFonts w:cstheme="minorHAnsi"/>
          <w:color w:val="4472C4" w:themeColor="accent1"/>
        </w:rPr>
        <w:t>In reworking the text, w</w:t>
      </w:r>
      <w:r w:rsidR="0056742D" w:rsidRPr="00D30F94">
        <w:rPr>
          <w:rFonts w:cstheme="minorHAnsi"/>
          <w:color w:val="4472C4" w:themeColor="accent1"/>
        </w:rPr>
        <w:t>e’ve removed th</w:t>
      </w:r>
      <w:r w:rsidR="0077647A" w:rsidRPr="00D30F94">
        <w:rPr>
          <w:rFonts w:cstheme="minorHAnsi"/>
          <w:color w:val="4472C4" w:themeColor="accent1"/>
        </w:rPr>
        <w:t>e sentence about increasing visits</w:t>
      </w:r>
      <w:r w:rsidR="0056742D" w:rsidRPr="00D30F94">
        <w:rPr>
          <w:rFonts w:cstheme="minorHAnsi"/>
          <w:color w:val="4472C4" w:themeColor="accent1"/>
        </w:rPr>
        <w:t xml:space="preserve"> completely</w:t>
      </w:r>
      <w:r w:rsidR="00A04D01" w:rsidRPr="00D30F94">
        <w:rPr>
          <w:rFonts w:cstheme="minorHAnsi"/>
          <w:color w:val="4472C4" w:themeColor="accent1"/>
        </w:rPr>
        <w:t>.</w:t>
      </w:r>
      <w:r w:rsidR="00E86103" w:rsidRPr="00D30F94">
        <w:rPr>
          <w:rFonts w:cstheme="minorHAnsi"/>
          <w:color w:val="4472C4" w:themeColor="accent1"/>
        </w:rPr>
        <w:t xml:space="preserve"> The text now reads: “</w:t>
      </w:r>
      <w:r w:rsidR="00E86103" w:rsidRPr="00D30F94">
        <w:rPr>
          <w:rFonts w:cstheme="minorHAnsi"/>
          <w:color w:val="4472C4" w:themeColor="accent1"/>
          <w:lang w:val="en-US"/>
        </w:rPr>
        <w:t xml:space="preserve">We observed no association between Getty Fire proximity during the fire and risk of all </w:t>
      </w:r>
      <w:proofErr w:type="gramStart"/>
      <w:r w:rsidR="00E86103" w:rsidRPr="00D30F94">
        <w:rPr>
          <w:rFonts w:cstheme="minorHAnsi"/>
          <w:color w:val="4472C4" w:themeColor="accent1"/>
          <w:lang w:val="en-US"/>
        </w:rPr>
        <w:t>visits</w:t>
      </w:r>
      <w:proofErr w:type="gramEnd"/>
      <w:r w:rsidR="00E86103" w:rsidRPr="00D30F94">
        <w:rPr>
          <w:rFonts w:cstheme="minorHAnsi"/>
          <w:color w:val="4472C4" w:themeColor="accent1"/>
          <w:lang w:val="en-US"/>
        </w:rPr>
        <w:t xml:space="preserve"> types (Figure 3). Residence within an evacuation zone plus 10km was associated with reduced risk of all types of visits, though confidence intervals were very wide”</w:t>
      </w:r>
      <w:r w:rsidR="006D4A54" w:rsidRPr="00D30F94">
        <w:rPr>
          <w:rFonts w:cstheme="minorHAnsi"/>
          <w:color w:val="4472C4" w:themeColor="accent1"/>
          <w:lang w:val="en-US"/>
        </w:rPr>
        <w:t xml:space="preserve">. </w:t>
      </w:r>
    </w:p>
    <w:p w14:paraId="5672AA8A" w14:textId="2DBEB049" w:rsidR="007A74D9" w:rsidRPr="006A7545" w:rsidRDefault="00873871" w:rsidP="006A7545">
      <w:pPr>
        <w:pStyle w:val="BodyText"/>
        <w:rPr>
          <w:i/>
          <w:iCs/>
          <w:color w:val="4472C4" w:themeColor="accent1"/>
        </w:rPr>
      </w:pPr>
      <w:r w:rsidRPr="00873871">
        <w:rPr>
          <w:i/>
          <w:iCs/>
          <w:color w:val="4472C4" w:themeColor="accent1"/>
        </w:rPr>
        <w:t>Page 7,</w:t>
      </w:r>
      <w:r>
        <w:rPr>
          <w:i/>
          <w:iCs/>
          <w:color w:val="4472C4" w:themeColor="accent1"/>
        </w:rPr>
        <w:t xml:space="preserve"> Getty</w:t>
      </w:r>
      <w:r w:rsidRPr="00873871">
        <w:rPr>
          <w:i/>
          <w:iCs/>
          <w:color w:val="4472C4" w:themeColor="accent1"/>
        </w:rPr>
        <w:t xml:space="preserve"> Fire proximity and evacuation exposure</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1403DB5C" w14:textId="07B4039A" w:rsidR="003D157F" w:rsidRPr="00865ECE" w:rsidRDefault="002D5C78" w:rsidP="003D157F">
      <w:pPr>
        <w:rPr>
          <w:i/>
          <w:iCs/>
          <w:color w:val="4472C4" w:themeColor="accent1"/>
        </w:rPr>
      </w:pPr>
      <w:r w:rsidRPr="00865ECE">
        <w:rPr>
          <w:rFonts w:cstheme="minorHAnsi"/>
          <w:color w:val="4472C4" w:themeColor="accent1"/>
        </w:rPr>
        <w:t>We think this is a good point and have changed the sentence in question:</w:t>
      </w:r>
      <w:r w:rsidRPr="00865ECE">
        <w:rPr>
          <w:rFonts w:cstheme="minorHAnsi"/>
          <w:i/>
          <w:iCs/>
          <w:color w:val="4472C4" w:themeColor="accent1"/>
        </w:rPr>
        <w:t xml:space="preserve"> </w:t>
      </w:r>
      <w:r w:rsidR="00DA2A52" w:rsidRPr="00865ECE">
        <w:rPr>
          <w:i/>
          <w:iCs/>
          <w:color w:val="4472C4" w:themeColor="accent1"/>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r w:rsidR="00DA2A52" w:rsidRPr="00865ECE">
        <w:rPr>
          <w:i/>
          <w:iCs/>
          <w:color w:val="4472C4" w:themeColor="accent1"/>
        </w:rPr>
        <w:t>”</w:t>
      </w:r>
    </w:p>
    <w:p w14:paraId="1FFADCED" w14:textId="75FA297D" w:rsidR="00DA2A52" w:rsidRPr="00865ECE" w:rsidRDefault="00DA2A52" w:rsidP="003D157F">
      <w:pPr>
        <w:rPr>
          <w:i/>
          <w:iCs/>
          <w:color w:val="4472C4" w:themeColor="accent1"/>
        </w:rPr>
      </w:pPr>
    </w:p>
    <w:p w14:paraId="1916A5DC" w14:textId="21F923C7" w:rsidR="00DA2A52" w:rsidRPr="00865ECE" w:rsidRDefault="00DA2A52" w:rsidP="003D157F">
      <w:pPr>
        <w:rPr>
          <w:rFonts w:cstheme="minorHAnsi"/>
          <w:i/>
          <w:iCs/>
          <w:color w:val="4472C4" w:themeColor="accent1"/>
        </w:rPr>
      </w:pPr>
      <w:r w:rsidRPr="00865ECE">
        <w:rPr>
          <w:rFonts w:cstheme="minorHAnsi"/>
          <w:i/>
          <w:iCs/>
          <w:color w:val="4472C4" w:themeColor="accent1"/>
        </w:rPr>
        <w:t>Discussion, paragraph 1.</w:t>
      </w:r>
    </w:p>
    <w:p w14:paraId="6DDE514C" w14:textId="77777777" w:rsidR="00DA2A52" w:rsidRPr="00A475F0" w:rsidRDefault="00DA2A52"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2462C559" w:rsidR="006426D1" w:rsidRPr="000936E7" w:rsidRDefault="009C7213" w:rsidP="003D157F">
      <w:pPr>
        <w:rPr>
          <w:rFonts w:cstheme="minorHAnsi"/>
          <w:color w:val="4472C4" w:themeColor="accent1"/>
        </w:rPr>
      </w:pPr>
      <w:r w:rsidRPr="000936E7">
        <w:rPr>
          <w:rFonts w:cstheme="minorHAnsi"/>
          <w:color w:val="4472C4" w:themeColor="accent1"/>
        </w:rPr>
        <w:lastRenderedPageBreak/>
        <w:t xml:space="preserve">We </w:t>
      </w:r>
      <w:r w:rsidR="00E438A3">
        <w:rPr>
          <w:rFonts w:cstheme="minorHAnsi"/>
          <w:color w:val="4472C4" w:themeColor="accent1"/>
        </w:rPr>
        <w:t xml:space="preserve">edited the first paragraph of the discussion and </w:t>
      </w:r>
      <w:r w:rsidRPr="000936E7">
        <w:rPr>
          <w:rFonts w:cstheme="minorHAnsi"/>
          <w:color w:val="4472C4" w:themeColor="accent1"/>
        </w:rPr>
        <w:t>have added this sentence:</w:t>
      </w:r>
    </w:p>
    <w:p w14:paraId="63925BE0" w14:textId="00DB865B" w:rsidR="009C7213" w:rsidRPr="000936E7" w:rsidRDefault="009C7213" w:rsidP="003D157F">
      <w:pPr>
        <w:rPr>
          <w:rFonts w:cstheme="minorHAnsi"/>
          <w:color w:val="4472C4" w:themeColor="accent1"/>
        </w:rPr>
      </w:pPr>
    </w:p>
    <w:p w14:paraId="00BE0CB5" w14:textId="7BD79DE0" w:rsidR="009C7213" w:rsidRDefault="000936E7" w:rsidP="003D157F">
      <w:pPr>
        <w:rPr>
          <w:i/>
          <w:iCs/>
          <w:color w:val="4472C4" w:themeColor="accent1"/>
        </w:rPr>
      </w:pPr>
      <w:r>
        <w:rPr>
          <w:i/>
          <w:iCs/>
          <w:color w:val="4472C4" w:themeColor="accent1"/>
        </w:rPr>
        <w:t>“</w:t>
      </w:r>
      <w:r w:rsidRPr="000936E7">
        <w:rPr>
          <w:i/>
          <w:iCs/>
          <w:color w:val="4472C4" w:themeColor="accent1"/>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w:t>
      </w:r>
      <w:r w:rsidRPr="000936E7">
        <w:rPr>
          <w:b/>
          <w:bCs/>
          <w:i/>
          <w:iCs/>
          <w:color w:val="4472C4" w:themeColor="accent1"/>
        </w:rPr>
        <w:t>Getty Fire evacuation or proximity was not significantly associated with frequency any kind of healthcare visit.</w:t>
      </w:r>
      <w:r w:rsidRPr="000936E7">
        <w:rPr>
          <w:i/>
          <w:iCs/>
          <w:color w:val="4472C4" w:themeColor="accent1"/>
        </w:rPr>
        <w:t xml:space="preserve">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r>
        <w:rPr>
          <w:i/>
          <w:iCs/>
          <w:color w:val="4472C4" w:themeColor="accent1"/>
        </w:rPr>
        <w:t>”</w:t>
      </w:r>
    </w:p>
    <w:p w14:paraId="19D096D5" w14:textId="723737FA" w:rsidR="000936E7" w:rsidRDefault="000936E7" w:rsidP="003D157F">
      <w:pPr>
        <w:rPr>
          <w:i/>
          <w:iCs/>
          <w:color w:val="4472C4" w:themeColor="accent1"/>
        </w:rPr>
      </w:pPr>
    </w:p>
    <w:p w14:paraId="4B6B606A" w14:textId="291A0FF1" w:rsidR="000936E7" w:rsidRPr="000936E7" w:rsidRDefault="000936E7" w:rsidP="003D157F">
      <w:pPr>
        <w:rPr>
          <w:rFonts w:cstheme="minorHAnsi"/>
          <w:i/>
          <w:iCs/>
          <w:color w:val="4472C4" w:themeColor="accent1"/>
        </w:rPr>
      </w:pPr>
      <w:r>
        <w:rPr>
          <w:i/>
          <w:iCs/>
          <w:color w:val="4472C4" w:themeColor="accent1"/>
        </w:rPr>
        <w:t xml:space="preserve">Discussion, paragraph 1. </w:t>
      </w: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73EC8A08" w:rsidR="005A7111" w:rsidRPr="00112F69" w:rsidRDefault="006D7C98" w:rsidP="00DA796F">
      <w:pPr>
        <w:pStyle w:val="BodyText"/>
        <w:rPr>
          <w:rFonts w:cstheme="minorHAnsi"/>
          <w:color w:val="4472C4" w:themeColor="accent1"/>
        </w:rPr>
      </w:pPr>
      <w:r w:rsidRPr="00112F69">
        <w:rPr>
          <w:rFonts w:cstheme="minorHAnsi"/>
          <w:color w:val="4472C4" w:themeColor="accent1"/>
        </w:rPr>
        <w:t xml:space="preserve">We have revised this sentence to: </w:t>
      </w:r>
      <w:r w:rsidRPr="00112F69">
        <w:rPr>
          <w:rFonts w:cstheme="minorHAnsi"/>
          <w:i/>
          <w:iCs/>
          <w:color w:val="4472C4" w:themeColor="accent1"/>
        </w:rPr>
        <w:t>The literature describes a strong relationship between wildfire smoke exposure and respiratory health</w:t>
      </w:r>
      <w:r w:rsidRPr="00112F69">
        <w:rPr>
          <w:rFonts w:cstheme="minorHAnsi"/>
          <w:i/>
          <w:iCs/>
          <w:color w:val="4472C4" w:themeColor="accent1"/>
          <w:vertAlign w:val="superscript"/>
        </w:rPr>
        <w:t>20</w:t>
      </w:r>
      <w:r w:rsidRPr="00112F69">
        <w:rPr>
          <w:rFonts w:cstheme="minorHAnsi"/>
          <w:i/>
          <w:iCs/>
          <w:color w:val="4472C4" w:themeColor="accent1"/>
        </w:rPr>
        <w:t xml:space="preserve">, and a strong relationship between PM 2.5 exposure and cardiovascular health, though the </w:t>
      </w:r>
      <w:r w:rsidR="005E0345" w:rsidRPr="00112F69">
        <w:rPr>
          <w:rFonts w:cstheme="minorHAnsi"/>
          <w:i/>
          <w:iCs/>
          <w:color w:val="4472C4" w:themeColor="accent1"/>
        </w:rPr>
        <w:t xml:space="preserve">relationship between </w:t>
      </w:r>
      <w:r w:rsidRPr="00112F69">
        <w:rPr>
          <w:rFonts w:cstheme="minorHAnsi"/>
          <w:i/>
          <w:iCs/>
          <w:color w:val="4472C4" w:themeColor="accent1"/>
        </w:rPr>
        <w:t xml:space="preserve">wildfire </w:t>
      </w:r>
      <w:r w:rsidR="005E0345" w:rsidRPr="00112F69">
        <w:rPr>
          <w:rFonts w:cstheme="minorHAnsi"/>
          <w:i/>
          <w:iCs/>
          <w:color w:val="4472C4" w:themeColor="accent1"/>
        </w:rPr>
        <w:t>PM</w:t>
      </w:r>
      <w:r w:rsidR="005E0345" w:rsidRPr="00112F69">
        <w:rPr>
          <w:rFonts w:cstheme="minorHAnsi"/>
          <w:i/>
          <w:iCs/>
          <w:color w:val="4472C4" w:themeColor="accent1"/>
          <w:vertAlign w:val="subscript"/>
        </w:rPr>
        <w:t>2.5</w:t>
      </w:r>
      <w:r w:rsidR="005E0345" w:rsidRPr="00112F69">
        <w:rPr>
          <w:rFonts w:cstheme="minorHAnsi"/>
          <w:i/>
          <w:iCs/>
          <w:color w:val="4472C4" w:themeColor="accent1"/>
        </w:rPr>
        <w:t xml:space="preserve"> and </w:t>
      </w:r>
      <w:r w:rsidRPr="00112F69">
        <w:rPr>
          <w:rFonts w:cstheme="minorHAnsi"/>
          <w:i/>
          <w:iCs/>
          <w:color w:val="4472C4" w:themeColor="accent1"/>
        </w:rPr>
        <w:t>cardiovascular health are still being characterized.</w:t>
      </w:r>
      <w:r w:rsidRPr="00112F69">
        <w:rPr>
          <w:rFonts w:cstheme="minorHAnsi"/>
          <w:color w:val="4472C4" w:themeColor="accent1"/>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FC1B5EB" w:rsidR="00990FA0" w:rsidRPr="00E50980" w:rsidRDefault="00B04657" w:rsidP="003D157F">
      <w:pPr>
        <w:rPr>
          <w:rFonts w:cstheme="minorHAnsi"/>
          <w:i/>
          <w:iCs/>
          <w:color w:val="4472C4" w:themeColor="accent1"/>
        </w:rPr>
      </w:pPr>
      <w:r w:rsidRPr="00E50980">
        <w:rPr>
          <w:rFonts w:cstheme="minorHAnsi"/>
          <w:color w:val="4472C4" w:themeColor="accent1"/>
        </w:rPr>
        <w:t xml:space="preserve">We have revised this to: </w:t>
      </w:r>
      <w:r w:rsidRPr="00E50980">
        <w:rPr>
          <w:rFonts w:cstheme="minorHAnsi"/>
          <w:i/>
          <w:iCs/>
          <w:color w:val="4472C4" w:themeColor="accent1"/>
        </w:rPr>
        <w:t>These findings are consistent with much of the literature in that they indicate increased healthcare utilization following smoke exposure.</w:t>
      </w:r>
      <w:r w:rsidR="00FA7D99" w:rsidRPr="00E50980">
        <w:rPr>
          <w:rFonts w:cstheme="minorHAnsi"/>
          <w:i/>
          <w:iCs/>
          <w:color w:val="4472C4" w:themeColor="accent1"/>
        </w:rPr>
        <w:t xml:space="preserve"> Very few prior studies have evaluated lags of short-term exposure to wildfire PM</w:t>
      </w:r>
      <w:r w:rsidR="00FA7D99" w:rsidRPr="00E50980">
        <w:rPr>
          <w:rFonts w:cstheme="minorHAnsi"/>
          <w:i/>
          <w:iCs/>
          <w:color w:val="4472C4" w:themeColor="accent1"/>
          <w:vertAlign w:val="subscript"/>
        </w:rPr>
        <w:t>2.5</w:t>
      </w:r>
      <w:r w:rsidR="00FA7D99" w:rsidRPr="00E50980">
        <w:rPr>
          <w:rFonts w:cstheme="minorHAnsi"/>
          <w:i/>
          <w:iCs/>
          <w:color w:val="4472C4" w:themeColor="accent1"/>
        </w:rPr>
        <w:t xml:space="preserve"> beyond 7 days</w:t>
      </w:r>
      <w:r w:rsidR="002E1395" w:rsidRPr="00E50980">
        <w:rPr>
          <w:rFonts w:cstheme="minorHAnsi"/>
          <w:i/>
          <w:iCs/>
          <w:color w:val="4472C4" w:themeColor="accent1"/>
          <w:vertAlign w:val="superscript"/>
        </w:rPr>
        <w:t>78</w:t>
      </w:r>
      <w:r w:rsidR="00FA7D99" w:rsidRPr="00E50980">
        <w:rPr>
          <w:rFonts w:cstheme="minorHAnsi"/>
          <w:i/>
          <w:iCs/>
          <w:color w:val="4472C4" w:themeColor="accent1"/>
        </w:rPr>
        <w:t xml:space="preserve">, but our results indicate that outpatient visits remained elevated for up to two weeks. </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lastRenderedPageBreak/>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4A8C1E2D" w14:textId="49CC740E" w:rsidR="00C03BB2" w:rsidRPr="006F5EC5" w:rsidRDefault="00C03BB2" w:rsidP="00C03BB2">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However, participants would be motivated to access care at a KPSC location because they are insured there. We</w:t>
      </w:r>
      <w:r w:rsidR="00B85B8F">
        <w:rPr>
          <w:rFonts w:cstheme="minorHAnsi"/>
          <w:color w:val="4472C4" w:themeColor="accent1"/>
        </w:rPr>
        <w:t xml:space="preserve"> discuss this in the</w:t>
      </w:r>
      <w:r w:rsidRPr="006F5EC5">
        <w:rPr>
          <w:rFonts w:cstheme="minorHAnsi"/>
          <w:color w:val="4472C4" w:themeColor="accent1"/>
        </w:rPr>
        <w:t xml:space="preserve"> limitations:  </w:t>
      </w:r>
    </w:p>
    <w:p w14:paraId="7237B039" w14:textId="5D707849" w:rsidR="00B22A03" w:rsidRPr="00A475F0" w:rsidRDefault="00B22A03" w:rsidP="00F55BAC">
      <w:pPr>
        <w:rPr>
          <w:rFonts w:cstheme="minorHAnsi"/>
          <w:color w:val="FF0000"/>
        </w:rPr>
      </w:pPr>
    </w:p>
    <w:p w14:paraId="0EBB6709" w14:textId="6EAB3A3D" w:rsidR="00854DE4" w:rsidRPr="00956BEC" w:rsidRDefault="00956BEC" w:rsidP="00956BEC">
      <w:pPr>
        <w:rPr>
          <w:rFonts w:cstheme="minorHAnsi"/>
          <w:i/>
          <w:iCs/>
          <w:color w:val="4472C4" w:themeColor="accent1"/>
        </w:rPr>
      </w:pPr>
      <w:r w:rsidRPr="006F5EC5">
        <w:rPr>
          <w:rFonts w:cstheme="minorHAnsi"/>
          <w:i/>
          <w:iCs/>
          <w:color w:val="4472C4" w:themeColor="accent1"/>
        </w:rPr>
        <w:t xml:space="preserve">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4BB61AFD" w14:textId="0EBF3F02" w:rsidR="00854DE4" w:rsidRPr="00956BEC" w:rsidRDefault="00854DE4" w:rsidP="00B22A03">
      <w:pPr>
        <w:pStyle w:val="BodyText"/>
        <w:rPr>
          <w:rFonts w:cstheme="minorHAnsi"/>
          <w:i/>
          <w:iCs/>
          <w:color w:val="4472C4" w:themeColor="accent1"/>
        </w:rPr>
      </w:pPr>
      <w:r w:rsidRPr="00956BEC">
        <w:rPr>
          <w:rFonts w:cstheme="minorHAnsi"/>
          <w:i/>
          <w:iCs/>
          <w:color w:val="4472C4" w:themeColor="accent1"/>
        </w:rPr>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0A09E063" w:rsidR="00D64297" w:rsidRPr="006D7292" w:rsidRDefault="00A754E6" w:rsidP="00D64297">
      <w:pPr>
        <w:rPr>
          <w:rFonts w:cstheme="minorHAnsi"/>
          <w:color w:val="4472C4" w:themeColor="accent1"/>
        </w:rPr>
      </w:pPr>
      <w:r w:rsidRPr="006D7292">
        <w:rPr>
          <w:rFonts w:cstheme="minorHAnsi"/>
          <w:color w:val="4472C4" w:themeColor="accent1"/>
        </w:rPr>
        <w:t xml:space="preserve">Data shows that </w:t>
      </w:r>
      <w:r w:rsidR="00D64297" w:rsidRPr="006D7292">
        <w:rPr>
          <w:rFonts w:cstheme="minorHAnsi"/>
          <w:color w:val="4472C4" w:themeColor="accent1"/>
        </w:rPr>
        <w:t xml:space="preserve">KPSC patients are </w:t>
      </w:r>
      <w:r w:rsidRPr="006D7292">
        <w:rPr>
          <w:rFonts w:cstheme="minorHAnsi"/>
          <w:color w:val="4472C4" w:themeColor="accent1"/>
        </w:rPr>
        <w:t xml:space="preserve">a </w:t>
      </w:r>
      <w:r w:rsidR="00D64297" w:rsidRPr="006D7292">
        <w:rPr>
          <w:rFonts w:cstheme="minorHAnsi"/>
          <w:color w:val="4472C4" w:themeColor="accent1"/>
        </w:rPr>
        <w:t xml:space="preserve">fairly representative sample of the underlying population of the region, except that they underrepresent people at the highest and lowest ends of the SES spectrum (such as those who don’t have insurance at all). See </w:t>
      </w:r>
      <w:proofErr w:type="spellStart"/>
      <w:r w:rsidR="00D64297" w:rsidRPr="006D7292">
        <w:rPr>
          <w:rFonts w:cstheme="minorHAnsi"/>
          <w:color w:val="4472C4" w:themeColor="accent1"/>
        </w:rPr>
        <w:t>Koebnick</w:t>
      </w:r>
      <w:proofErr w:type="spellEnd"/>
      <w:r w:rsidR="00D64297"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2A3129E8" w:rsidR="003D157F" w:rsidRPr="00C53B11" w:rsidRDefault="00D64297" w:rsidP="00D64297">
      <w:pPr>
        <w:rPr>
          <w:rFonts w:cstheme="minorHAnsi"/>
          <w:color w:val="4472C4" w:themeColor="accent1"/>
        </w:rPr>
      </w:pPr>
      <w:r w:rsidRPr="00C53B11">
        <w:rPr>
          <w:rFonts w:cstheme="minorHAnsi"/>
          <w:color w:val="4472C4" w:themeColor="accent1"/>
        </w:rPr>
        <w:t>In other papers, we have said before: “</w:t>
      </w:r>
      <w:r w:rsidRPr="00C53B11">
        <w:rPr>
          <w:rFonts w:cstheme="minorHAnsi"/>
          <w:i/>
          <w:iCs/>
          <w:color w:val="4472C4" w:themeColor="accent1"/>
        </w:rPr>
        <w:t>KPSC patients represent the underlying population in the region, except for slight under-representation of individuals living in the highest and lowest SES communities.</w:t>
      </w:r>
      <w:r w:rsidRPr="00C53B11">
        <w:rPr>
          <w:rFonts w:cstheme="minorHAnsi"/>
          <w:color w:val="4472C4" w:themeColor="accent1"/>
        </w:rPr>
        <w:t>”</w:t>
      </w:r>
      <w:r w:rsidR="00A144F2" w:rsidRPr="00C53B11">
        <w:rPr>
          <w:rFonts w:cstheme="minorHAnsi"/>
          <w:color w:val="4472C4" w:themeColor="accent1"/>
        </w:rPr>
        <w:t xml:space="preserve"> We have added this sentence to the</w:t>
      </w:r>
      <w:r w:rsidR="004D3C37" w:rsidRPr="00C53B11">
        <w:rPr>
          <w:rFonts w:cstheme="minorHAnsi"/>
          <w:color w:val="4472C4" w:themeColor="accent1"/>
        </w:rPr>
        <w:t xml:space="preserve"> ‘study population’ section of the methods.</w:t>
      </w:r>
    </w:p>
    <w:p w14:paraId="24CB7021" w14:textId="2B995EE8" w:rsidR="00A144F2" w:rsidRDefault="00A144F2" w:rsidP="00D64297">
      <w:pPr>
        <w:rPr>
          <w:rFonts w:cstheme="minorHAnsi"/>
          <w:color w:val="FF0000"/>
        </w:rPr>
      </w:pP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06EEDF04" w14:textId="079A0886" w:rsidR="004D2118" w:rsidRPr="00A475F0" w:rsidRDefault="00E638AE" w:rsidP="003D157F">
      <w:pPr>
        <w:rPr>
          <w:rFonts w:cstheme="minorHAnsi"/>
        </w:rPr>
      </w:pPr>
      <w:r w:rsidRPr="00506ED5">
        <w:rPr>
          <w:rFonts w:cstheme="minorHAnsi"/>
          <w:color w:val="4472C4" w:themeColor="accent1"/>
        </w:rPr>
        <w:t>By ‘visits were infrequent’, we meant that the number of days on which the number of visits were 0 was large. We didn’t mean to compare the number of visits to the average frequenc</w:t>
      </w:r>
      <w:r w:rsidR="008D5047" w:rsidRPr="00506ED5">
        <w:rPr>
          <w:rFonts w:cstheme="minorHAnsi"/>
          <w:color w:val="4472C4" w:themeColor="accent1"/>
        </w:rPr>
        <w:t>y</w:t>
      </w:r>
      <w:r w:rsidR="00454BCC" w:rsidRPr="00506ED5">
        <w:rPr>
          <w:rFonts w:cstheme="minorHAnsi"/>
          <w:color w:val="4472C4" w:themeColor="accent1"/>
        </w:rPr>
        <w:t>, but we see how this is unclear. We have revised it to:</w:t>
      </w:r>
      <w:r w:rsidR="001D13A0" w:rsidRPr="00506ED5">
        <w:rPr>
          <w:rFonts w:cstheme="minorHAnsi"/>
          <w:color w:val="4472C4" w:themeColor="accent1"/>
        </w:rPr>
        <w:t xml:space="preserve"> </w:t>
      </w:r>
      <w:r w:rsidR="00E74E51" w:rsidRPr="00E74E51">
        <w:rPr>
          <w:rFonts w:cstheme="minorHAnsi"/>
          <w:i/>
          <w:iCs/>
          <w:color w:val="4472C4" w:themeColor="accent1"/>
          <w:lang w:val="en-US"/>
        </w:rPr>
        <w:t xml:space="preserve">Third, days with 0 visits made by patients living in a spatial grouping were common. Inpatient and ED visits were much less frequent over the study period (both mean = 0.1 daily visits) than outpatient visits (mean = 2.5 daily visits). All </w:t>
      </w:r>
      <w:r w:rsidR="00E74E51" w:rsidRPr="00E74E51">
        <w:rPr>
          <w:rFonts w:cstheme="minorHAnsi"/>
          <w:i/>
          <w:iCs/>
          <w:color w:val="4472C4" w:themeColor="accent1"/>
          <w:lang w:val="en-US"/>
        </w:rPr>
        <w:lastRenderedPageBreak/>
        <w:t>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6C6BF2F9" w:rsidR="00701645" w:rsidRPr="00211286" w:rsidRDefault="00701645" w:rsidP="003D157F">
      <w:pPr>
        <w:rPr>
          <w:rFonts w:cstheme="minorHAnsi"/>
          <w:color w:val="4472C4" w:themeColor="accent1"/>
        </w:rPr>
      </w:pPr>
      <w:r w:rsidRPr="00986890">
        <w:rPr>
          <w:rFonts w:cstheme="minorHAnsi"/>
          <w:color w:val="4472C4" w:themeColor="accent1"/>
        </w:rPr>
        <w:t xml:space="preserve">We did not perform power calculations prior to our analysis, because this study was based on </w:t>
      </w:r>
      <w:r w:rsidRPr="00211286">
        <w:rPr>
          <w:rFonts w:cstheme="minorHAnsi"/>
          <w:color w:val="4472C4" w:themeColor="accent1"/>
        </w:rPr>
        <w:t>the largest dataset available to us</w:t>
      </w:r>
      <w:r w:rsidR="00072F0C" w:rsidRPr="00211286">
        <w:rPr>
          <w:rFonts w:cstheme="minorHAnsi"/>
          <w:color w:val="4472C4" w:themeColor="accent1"/>
        </w:rPr>
        <w:t>, i.e., all DME renters at Kaiser</w:t>
      </w:r>
      <w:r w:rsidRPr="00211286">
        <w:rPr>
          <w:rFonts w:cstheme="minorHAnsi"/>
          <w:color w:val="4472C4" w:themeColor="accent1"/>
        </w:rPr>
        <w:t>. We consider the DME-using population to be a</w:t>
      </w:r>
      <w:r w:rsidR="00072F0C" w:rsidRPr="00211286">
        <w:rPr>
          <w:rFonts w:cstheme="minorHAnsi"/>
          <w:color w:val="4472C4" w:themeColor="accent1"/>
        </w:rPr>
        <w:t xml:space="preserve">n </w:t>
      </w:r>
      <w:r w:rsidRPr="00211286">
        <w:rPr>
          <w:rFonts w:cstheme="minorHAnsi"/>
          <w:color w:val="4472C4" w:themeColor="accent1"/>
        </w:rPr>
        <w:t xml:space="preserve">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211286" w:rsidRDefault="00701645" w:rsidP="003D157F">
      <w:pPr>
        <w:rPr>
          <w:rFonts w:cstheme="minorHAnsi"/>
          <w:color w:val="4472C4" w:themeColor="accent1"/>
        </w:rPr>
      </w:pPr>
    </w:p>
    <w:p w14:paraId="2854A623" w14:textId="6D5734B7" w:rsidR="00E82B22" w:rsidRPr="00211286" w:rsidRDefault="00701645" w:rsidP="003D157F">
      <w:pPr>
        <w:rPr>
          <w:rFonts w:cstheme="minorHAnsi"/>
          <w:color w:val="4472C4" w:themeColor="accent1"/>
        </w:rPr>
      </w:pPr>
      <w:r w:rsidRPr="00211286">
        <w:rPr>
          <w:rFonts w:cstheme="minorHAnsi"/>
          <w:color w:val="4472C4" w:themeColor="accent1"/>
        </w:rPr>
        <w:t>When we refer to our analysis possibly being underpowered, we refer to the wide confidence intervals a</w:t>
      </w:r>
      <w:r w:rsidR="002A6BFC" w:rsidRPr="00211286">
        <w:rPr>
          <w:rFonts w:cstheme="minorHAnsi"/>
          <w:color w:val="4472C4" w:themeColor="accent1"/>
        </w:rPr>
        <w:t>round association estimates</w:t>
      </w:r>
      <w:r w:rsidR="00EB0171" w:rsidRPr="00211286">
        <w:rPr>
          <w:rFonts w:cstheme="minorHAnsi"/>
          <w:color w:val="4472C4" w:themeColor="accent1"/>
        </w:rPr>
        <w:t xml:space="preserve">. We agree with the reviewer that it makes sense that the evacuation CIs are larger than the proximity CIs. We were just referring to the large confidence intervals in all our analyses, here. </w:t>
      </w:r>
      <w:r w:rsidRPr="00211286">
        <w:rPr>
          <w:rFonts w:cstheme="minorHAnsi"/>
          <w:color w:val="4472C4" w:themeColor="accent1"/>
        </w:rPr>
        <w:t xml:space="preserve"> </w:t>
      </w:r>
    </w:p>
    <w:p w14:paraId="2978DE60" w14:textId="6429ACB0" w:rsidR="00B93959" w:rsidRPr="00211286" w:rsidRDefault="00B93959" w:rsidP="003D157F">
      <w:pPr>
        <w:rPr>
          <w:rFonts w:cstheme="minorHAnsi"/>
          <w:color w:val="4472C4" w:themeColor="accent1"/>
        </w:rPr>
      </w:pPr>
    </w:p>
    <w:p w14:paraId="2DD2D5FF" w14:textId="5B199B31" w:rsidR="004F330F" w:rsidRPr="00211286" w:rsidRDefault="00072F0C" w:rsidP="003D157F">
      <w:pPr>
        <w:rPr>
          <w:rFonts w:cstheme="minorHAnsi"/>
          <w:color w:val="4472C4" w:themeColor="accent1"/>
        </w:rPr>
      </w:pPr>
      <w:r w:rsidRPr="00211286">
        <w:rPr>
          <w:rFonts w:cstheme="minorHAnsi"/>
          <w:color w:val="4472C4" w:themeColor="accent1"/>
        </w:rPr>
        <w:t>We have tried to clarify this in the discussion</w:t>
      </w:r>
      <w:r w:rsidR="00165D8D" w:rsidRPr="00211286">
        <w:rPr>
          <w:rFonts w:cstheme="minorHAnsi"/>
          <w:color w:val="4472C4" w:themeColor="accent1"/>
        </w:rPr>
        <w:t xml:space="preserve"> by adding the following sentence:</w:t>
      </w:r>
    </w:p>
    <w:p w14:paraId="65D27DEA" w14:textId="5BBE0898" w:rsidR="00165D8D" w:rsidRPr="00211286" w:rsidRDefault="00165D8D" w:rsidP="003D157F">
      <w:pPr>
        <w:rPr>
          <w:rFonts w:cstheme="minorHAnsi"/>
          <w:color w:val="4472C4" w:themeColor="accent1"/>
        </w:rPr>
      </w:pPr>
    </w:p>
    <w:p w14:paraId="7EFCBFEC" w14:textId="00637DF2" w:rsidR="00072F0C" w:rsidRPr="00211286" w:rsidRDefault="00165D8D" w:rsidP="003D157F">
      <w:pPr>
        <w:rPr>
          <w:rFonts w:cstheme="minorHAnsi"/>
          <w:i/>
          <w:iCs/>
          <w:color w:val="4472C4" w:themeColor="accent1"/>
        </w:rPr>
      </w:pPr>
      <w:r w:rsidRPr="00211286">
        <w:rPr>
          <w:i/>
          <w:iCs/>
          <w:color w:val="4472C4" w:themeColor="accent1"/>
        </w:rPr>
        <w:t>Though we used the largest sample available, all models may have been underpowered to detect changes in these visits.</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0F33FEEA" w:rsidR="0077206D" w:rsidRPr="00181CD2" w:rsidRDefault="00503318" w:rsidP="0077206D">
      <w:pPr>
        <w:rPr>
          <w:rFonts w:cstheme="minorHAnsi"/>
          <w:color w:val="4472C4" w:themeColor="accent1"/>
        </w:rPr>
      </w:pPr>
      <w:r w:rsidRPr="00181CD2">
        <w:rPr>
          <w:rFonts w:cstheme="minorHAnsi"/>
          <w:color w:val="4472C4" w:themeColor="accent1"/>
        </w:rPr>
        <w:t xml:space="preserve">We thank you for this </w:t>
      </w:r>
      <w:r w:rsidR="00CF3B02" w:rsidRPr="00181CD2">
        <w:rPr>
          <w:rFonts w:cstheme="minorHAnsi"/>
          <w:color w:val="4472C4" w:themeColor="accent1"/>
        </w:rPr>
        <w:t xml:space="preserve">good </w:t>
      </w:r>
      <w:r w:rsidRPr="00181CD2">
        <w:rPr>
          <w:rFonts w:cstheme="minorHAnsi"/>
          <w:color w:val="4472C4" w:themeColor="accent1"/>
        </w:rPr>
        <w:t xml:space="preserve">suggestion, and in response, we tested for spatial correlation by </w:t>
      </w:r>
      <w:r w:rsidR="0077206D" w:rsidRPr="00181CD2">
        <w:rPr>
          <w:rFonts w:cstheme="minorHAnsi"/>
          <w:color w:val="4472C4" w:themeColor="accent1"/>
        </w:rPr>
        <w:t>plott</w:t>
      </w:r>
      <w:r w:rsidRPr="00181CD2">
        <w:rPr>
          <w:rFonts w:cstheme="minorHAnsi"/>
          <w:color w:val="4472C4" w:themeColor="accent1"/>
        </w:rPr>
        <w:t>ing</w:t>
      </w:r>
      <w:r w:rsidR="0077206D" w:rsidRPr="00181CD2">
        <w:rPr>
          <w:rFonts w:cstheme="minorHAnsi"/>
          <w:color w:val="4472C4" w:themeColor="accent1"/>
        </w:rPr>
        <w:t xml:space="preserve"> the mean residuals on a map and calculated Moran’s I for each of our models. </w:t>
      </w:r>
      <w:r w:rsidR="00072F0C" w:rsidRPr="00181CD2">
        <w:rPr>
          <w:rFonts w:cstheme="minorHAnsi"/>
          <w:color w:val="4472C4" w:themeColor="accent1"/>
        </w:rPr>
        <w:t xml:space="preserve">Visual inspection of the maps and results of the Moran’s I did not indicate the presence </w:t>
      </w:r>
      <w:r w:rsidR="0077206D" w:rsidRPr="00181CD2">
        <w:rPr>
          <w:rFonts w:cstheme="minorHAnsi"/>
          <w:color w:val="4472C4" w:themeColor="accent1"/>
        </w:rPr>
        <w:t xml:space="preserve">of </w:t>
      </w:r>
      <w:r w:rsidR="00072F0C" w:rsidRPr="00181CD2">
        <w:rPr>
          <w:rFonts w:cstheme="minorHAnsi"/>
          <w:color w:val="4472C4" w:themeColor="accent1"/>
        </w:rPr>
        <w:t>residual spatial autocorrelation</w:t>
      </w:r>
      <w:r w:rsidR="0077206D" w:rsidRPr="00181CD2">
        <w:rPr>
          <w:rFonts w:cstheme="minorHAnsi"/>
          <w:color w:val="4472C4" w:themeColor="accent1"/>
        </w:rPr>
        <w:t xml:space="preserve">, so we think that the adjustments we made were sufficient. </w:t>
      </w:r>
      <w:r w:rsidR="004A0B38" w:rsidRPr="00181CD2">
        <w:rPr>
          <w:rFonts w:cstheme="minorHAnsi"/>
          <w:color w:val="4472C4" w:themeColor="accent1"/>
        </w:rPr>
        <w:t>We’ve included a map from the</w:t>
      </w:r>
      <w:r w:rsidR="00072F0C" w:rsidRPr="00181CD2">
        <w:rPr>
          <w:rFonts w:cstheme="minorHAnsi"/>
          <w:color w:val="4472C4" w:themeColor="accent1"/>
        </w:rPr>
        <w:t xml:space="preserve"> residual</w:t>
      </w:r>
      <w:r w:rsidR="004A0B38" w:rsidRPr="00181CD2">
        <w:rPr>
          <w:rFonts w:cstheme="minorHAnsi"/>
          <w:color w:val="4472C4" w:themeColor="accent1"/>
        </w:rPr>
        <w:t xml:space="preserve"> spatial </w:t>
      </w:r>
      <w:r w:rsidR="00072F0C" w:rsidRPr="00181CD2">
        <w:rPr>
          <w:rFonts w:cstheme="minorHAnsi"/>
          <w:color w:val="4472C4" w:themeColor="accent1"/>
        </w:rPr>
        <w:t>auto</w:t>
      </w:r>
      <w:r w:rsidR="004A0B38" w:rsidRPr="00181CD2">
        <w:rPr>
          <w:rFonts w:cstheme="minorHAnsi"/>
          <w:color w:val="4472C4" w:themeColor="accent1"/>
        </w:rPr>
        <w:t>correlation tests in the supplemental digital content</w:t>
      </w:r>
      <w:r w:rsidR="00072F0C" w:rsidRPr="00181CD2">
        <w:rPr>
          <w:rFonts w:cstheme="minorHAnsi"/>
          <w:color w:val="4472C4" w:themeColor="accent1"/>
        </w:rPr>
        <w:t xml:space="preserve"> and noted results of the Moran’s I test there as well.</w:t>
      </w:r>
    </w:p>
    <w:p w14:paraId="716A0D22" w14:textId="0C86D4B4" w:rsidR="00B57DE1" w:rsidRDefault="00B57DE1" w:rsidP="0077206D">
      <w:pPr>
        <w:rPr>
          <w:rFonts w:cstheme="minorHAnsi"/>
          <w:color w:val="FF0000"/>
        </w:rPr>
      </w:pPr>
    </w:p>
    <w:p w14:paraId="2B9AC0E7" w14:textId="72DBD1AE" w:rsidR="00B57DE1" w:rsidRPr="0054493A" w:rsidRDefault="00B57DE1" w:rsidP="0077206D">
      <w:pPr>
        <w:rPr>
          <w:rFonts w:cstheme="minorHAnsi"/>
          <w:color w:val="4472C4" w:themeColor="accent1"/>
        </w:rPr>
      </w:pPr>
      <w:r w:rsidRPr="0054493A">
        <w:rPr>
          <w:rFonts w:cstheme="minorHAnsi"/>
          <w:color w:val="4472C4" w:themeColor="accent1"/>
        </w:rPr>
        <w:t>We added the following sentence to the results:</w:t>
      </w:r>
    </w:p>
    <w:p w14:paraId="2634A4ED" w14:textId="77777777" w:rsidR="00B57DE1" w:rsidRPr="0054493A" w:rsidRDefault="00B57DE1" w:rsidP="0077206D">
      <w:pPr>
        <w:rPr>
          <w:rFonts w:cstheme="minorHAnsi"/>
          <w:color w:val="4472C4" w:themeColor="accent1"/>
          <w:lang w:val="en-US"/>
        </w:rPr>
      </w:pPr>
    </w:p>
    <w:p w14:paraId="7607EAFB" w14:textId="5207EC7B" w:rsidR="00B57DE1" w:rsidRPr="002402A5" w:rsidRDefault="00B57DE1" w:rsidP="0077206D">
      <w:r w:rsidRPr="0054493A">
        <w:rPr>
          <w:rFonts w:cstheme="minorHAnsi"/>
          <w:i/>
          <w:iCs/>
          <w:color w:val="4472C4" w:themeColor="accent1"/>
          <w:lang w:val="en-US"/>
        </w:rPr>
        <w:lastRenderedPageBreak/>
        <w:t xml:space="preserve">“Visual inspection of model residuals and Moran’s I results indicated that our model residuals were not exhibit spatial </w:t>
      </w:r>
      <w:r w:rsidRPr="002402A5">
        <w:rPr>
          <w:rFonts w:cstheme="minorHAnsi"/>
          <w:i/>
          <w:iCs/>
          <w:color w:val="4472C4" w:themeColor="accent1"/>
          <w:lang w:val="en-US"/>
        </w:rPr>
        <w:t>autocorrelation</w:t>
      </w:r>
      <w:r w:rsidR="002402A5" w:rsidRPr="002402A5">
        <w:rPr>
          <w:rFonts w:cstheme="minorHAnsi"/>
          <w:i/>
          <w:iCs/>
          <w:color w:val="4472C4" w:themeColor="accent1"/>
          <w:lang w:val="en-US"/>
        </w:rPr>
        <w:t xml:space="preserve"> </w:t>
      </w:r>
      <w:r w:rsidR="002402A5" w:rsidRPr="002402A5">
        <w:rPr>
          <w:i/>
          <w:iCs/>
          <w:color w:val="4472C4" w:themeColor="accent1"/>
        </w:rPr>
        <w:t xml:space="preserve">(plots are included in the </w:t>
      </w:r>
      <w:proofErr w:type="spellStart"/>
      <w:r w:rsidR="002402A5" w:rsidRPr="002402A5">
        <w:rPr>
          <w:i/>
          <w:iCs/>
          <w:color w:val="4472C4" w:themeColor="accent1"/>
        </w:rPr>
        <w:t>eAppendix</w:t>
      </w:r>
      <w:proofErr w:type="spellEnd"/>
      <w:r w:rsidR="002402A5" w:rsidRPr="002402A5">
        <w:rPr>
          <w:i/>
          <w:iCs/>
          <w:color w:val="4472C4" w:themeColor="accent1"/>
        </w:rPr>
        <w:t>)</w:t>
      </w:r>
      <w:r w:rsidRPr="002402A5">
        <w:rPr>
          <w:rFonts w:cstheme="minorHAnsi"/>
          <w:i/>
          <w:iCs/>
          <w:color w:val="4472C4" w:themeColor="accent1"/>
          <w:lang w:val="en-US"/>
        </w:rPr>
        <w:t xml:space="preserve">” </w:t>
      </w:r>
    </w:p>
    <w:p w14:paraId="7F1D5298" w14:textId="38D63CE5" w:rsidR="005A2969" w:rsidRPr="0054493A" w:rsidRDefault="005A2969" w:rsidP="0077206D">
      <w:pPr>
        <w:rPr>
          <w:rFonts w:cstheme="minorHAnsi"/>
          <w:i/>
          <w:iCs/>
          <w:color w:val="4472C4" w:themeColor="accent1"/>
          <w:lang w:val="en-US"/>
        </w:rPr>
      </w:pPr>
    </w:p>
    <w:p w14:paraId="0DEAE4C0" w14:textId="7BF6732F" w:rsidR="005A2969" w:rsidRPr="0054493A" w:rsidRDefault="005A2969" w:rsidP="0077206D">
      <w:pPr>
        <w:rPr>
          <w:rFonts w:cstheme="minorHAnsi"/>
          <w:i/>
          <w:iCs/>
          <w:color w:val="4472C4" w:themeColor="accent1"/>
        </w:rPr>
      </w:pPr>
      <w:r w:rsidRPr="0054493A">
        <w:rPr>
          <w:rFonts w:cstheme="minorHAnsi"/>
          <w:i/>
          <w:iCs/>
          <w:color w:val="4472C4" w:themeColor="accent1"/>
          <w:lang w:val="en-US"/>
        </w:rPr>
        <w:t>Page 10</w:t>
      </w:r>
      <w:r w:rsidR="00731408" w:rsidRPr="0054493A">
        <w:rPr>
          <w:rFonts w:cstheme="minorHAnsi"/>
          <w:i/>
          <w:iCs/>
          <w:color w:val="4472C4" w:themeColor="accent1"/>
          <w:lang w:val="en-US"/>
        </w:rPr>
        <w:t>, lines 1-3.</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29856D96" w14:textId="17179363" w:rsidR="00DB63A9" w:rsidRPr="002A3D3E" w:rsidRDefault="00851936" w:rsidP="003D157F">
      <w:pPr>
        <w:rPr>
          <w:rFonts w:cstheme="minorHAnsi"/>
          <w:i/>
          <w:iCs/>
          <w:color w:val="4472C4" w:themeColor="accent1"/>
          <w:lang w:val="en-US"/>
        </w:rPr>
      </w:pPr>
      <w:r w:rsidRPr="002A3D3E">
        <w:rPr>
          <w:rFonts w:cstheme="minorHAnsi"/>
          <w:color w:val="4472C4" w:themeColor="accent1"/>
        </w:rPr>
        <w:t>We have added a short concluding paragraph</w:t>
      </w:r>
      <w:r w:rsidR="00B57DE1" w:rsidRPr="002A3D3E">
        <w:rPr>
          <w:rFonts w:cstheme="minorHAnsi"/>
          <w:color w:val="4472C4" w:themeColor="accent1"/>
        </w:rPr>
        <w:t xml:space="preserve">: </w:t>
      </w:r>
      <w:r w:rsidR="00B57DE1" w:rsidRPr="002A3D3E">
        <w:rPr>
          <w:rFonts w:cstheme="minorHAnsi"/>
          <w:i/>
          <w:iCs/>
          <w:color w:val="4472C4" w:themeColor="accent1"/>
        </w:rPr>
        <w:t>“</w:t>
      </w:r>
      <w:r w:rsidR="00B57DE1" w:rsidRPr="002A3D3E">
        <w:rPr>
          <w:rFonts w:cstheme="minorHAnsi"/>
          <w:i/>
          <w:iCs/>
          <w:color w:val="4472C4" w:themeColor="accent1"/>
          <w:lang w:val="en-US"/>
        </w:rPr>
        <w:t>As wildfires become more frequent and severe with climate change, we must understand how they affect both local populations and those exposed to wildfire PM</w:t>
      </w:r>
      <w:r w:rsidR="00B57DE1" w:rsidRPr="002A3D3E">
        <w:rPr>
          <w:rFonts w:cstheme="minorHAnsi"/>
          <w:i/>
          <w:iCs/>
          <w:color w:val="4472C4" w:themeColor="accent1"/>
          <w:vertAlign w:val="subscript"/>
          <w:lang w:val="en-US"/>
        </w:rPr>
        <w:t>2.5</w:t>
      </w:r>
      <w:r w:rsidR="00B57DE1" w:rsidRPr="002A3D3E">
        <w:rPr>
          <w:rFonts w:cstheme="minorHAnsi"/>
          <w:i/>
          <w:iCs/>
          <w:color w:val="4472C4" w:themeColor="accent1"/>
          <w:lang w:val="en-US"/>
        </w:rPr>
        <w:t>. Protecting vulnerable populations that may be harmed by exposures which others can avoid or endure is essential. More work is needed to understand we can best support those affected by smoke, fire, and evacuation</w:t>
      </w:r>
      <w:r w:rsidR="00595C60" w:rsidRPr="002A3D3E">
        <w:rPr>
          <w:rFonts w:cstheme="minorHAnsi"/>
          <w:i/>
          <w:iCs/>
          <w:color w:val="4472C4" w:themeColor="accent1"/>
          <w:lang w:val="en-US"/>
        </w:rPr>
        <w:t>.</w:t>
      </w:r>
      <w:r w:rsidR="00B57DE1" w:rsidRPr="002A3D3E">
        <w:rPr>
          <w:rFonts w:cstheme="minorHAnsi"/>
          <w:i/>
          <w:iCs/>
          <w:color w:val="4472C4" w:themeColor="accent1"/>
          <w:lang w:val="en-US"/>
        </w:rPr>
        <w:t xml:space="preserve">” </w:t>
      </w:r>
    </w:p>
    <w:p w14:paraId="23916854" w14:textId="77777777" w:rsidR="00DB63A9" w:rsidRDefault="00DB63A9" w:rsidP="003D157F">
      <w:pPr>
        <w:rPr>
          <w:rFonts w:cstheme="minorHAnsi"/>
          <w:color w:val="FF0000"/>
          <w:lang w:val="en-US"/>
        </w:rPr>
      </w:pPr>
    </w:p>
    <w:p w14:paraId="3FD6D123" w14:textId="0A7078FF" w:rsidR="003D157F" w:rsidRPr="00887BA5" w:rsidRDefault="00DB63A9" w:rsidP="003D157F">
      <w:pPr>
        <w:rPr>
          <w:rFonts w:cstheme="minorHAnsi"/>
          <w:color w:val="4472C4" w:themeColor="accent1"/>
          <w:lang w:val="en-US"/>
        </w:rPr>
      </w:pPr>
      <w:r w:rsidRPr="00887BA5">
        <w:rPr>
          <w:rFonts w:cstheme="minorHAnsi"/>
          <w:color w:val="4472C4" w:themeColor="accent1"/>
          <w:lang w:val="en-US"/>
        </w:rPr>
        <w:t xml:space="preserve">Page 11, Conclusion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t xml:space="preserve">The reviewers recognize strengths of your study, including the different exposure definitions applied and the unique study population. However, a number of concerns and comments are 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3D874F53" w:rsidR="00C91C7A" w:rsidRDefault="00C91C7A" w:rsidP="00F43FD4">
      <w:pPr>
        <w:rPr>
          <w:rFonts w:eastAsia="Times New Roman" w:cstheme="minorHAnsi"/>
          <w:color w:val="000000" w:themeColor="text1"/>
        </w:rPr>
      </w:pPr>
    </w:p>
    <w:p w14:paraId="0AFAF50D" w14:textId="595DDA15" w:rsidR="007B1618" w:rsidRPr="00E07F80" w:rsidRDefault="007B1618" w:rsidP="00F43FD4">
      <w:pPr>
        <w:rPr>
          <w:rFonts w:eastAsia="Times New Roman" w:cstheme="minorHAnsi"/>
          <w:color w:val="4472C4" w:themeColor="accent1"/>
        </w:rPr>
      </w:pPr>
      <w:r w:rsidRPr="00E07F80">
        <w:rPr>
          <w:rFonts w:eastAsia="Times New Roman" w:cstheme="minorHAnsi"/>
          <w:color w:val="4472C4" w:themeColor="accent1"/>
        </w:rPr>
        <w:t xml:space="preserve">Thank you for the opportunity to fully explicate the choice of three different wildfire-related exposure metrics. </w:t>
      </w:r>
      <w:r w:rsidR="004766CC" w:rsidRPr="00E07F80">
        <w:rPr>
          <w:rFonts w:eastAsia="Times New Roman" w:cstheme="minorHAnsi"/>
          <w:color w:val="4472C4" w:themeColor="accent1"/>
        </w:rPr>
        <w:t>We have amended the introduction to include additional citations and explanation of the exposures</w:t>
      </w:r>
      <w:r w:rsidR="005D2837" w:rsidRPr="00E07F80">
        <w:rPr>
          <w:rFonts w:eastAsia="Times New Roman" w:cstheme="minorHAnsi"/>
          <w:color w:val="4472C4" w:themeColor="accent1"/>
        </w:rPr>
        <w:t>:</w:t>
      </w:r>
    </w:p>
    <w:p w14:paraId="00842BDA" w14:textId="699303F6" w:rsidR="005D2837" w:rsidRPr="00E07F80" w:rsidRDefault="005D2837" w:rsidP="00F43FD4">
      <w:pPr>
        <w:rPr>
          <w:rFonts w:eastAsia="Times New Roman" w:cstheme="minorHAnsi"/>
          <w:color w:val="4472C4" w:themeColor="accent1"/>
        </w:rPr>
      </w:pPr>
    </w:p>
    <w:p w14:paraId="480BF64B" w14:textId="5CD3D6A7" w:rsidR="005D2837" w:rsidRPr="004C1B85" w:rsidRDefault="005D2837" w:rsidP="00F43FD4">
      <w:pPr>
        <w:rPr>
          <w:rFonts w:eastAsia="Times New Roman" w:cstheme="minorHAnsi"/>
          <w:i/>
          <w:iCs/>
          <w:color w:val="4472C4" w:themeColor="accent1"/>
        </w:rPr>
      </w:pPr>
      <w:r w:rsidRPr="004C1B85">
        <w:rPr>
          <w:rFonts w:eastAsia="Times New Roman" w:cstheme="minorHAnsi"/>
          <w:i/>
          <w:iCs/>
          <w:color w:val="4472C4" w:themeColor="accent1"/>
        </w:rPr>
        <w:t>Fewer studies</w:t>
      </w:r>
      <w:r w:rsidRPr="004C1B85">
        <w:rPr>
          <w:rFonts w:eastAsia="Times New Roman" w:cstheme="minorHAnsi"/>
          <w:i/>
          <w:iCs/>
          <w:color w:val="4472C4" w:themeColor="accent1"/>
          <w:vertAlign w:val="superscript"/>
        </w:rPr>
        <w:t>21,25–27</w:t>
      </w:r>
      <w:r w:rsidRPr="004C1B85">
        <w:rPr>
          <w:rFonts w:eastAsia="Times New Roman" w:cstheme="minorHAnsi"/>
          <w:i/>
          <w:iCs/>
          <w:color w:val="4472C4" w:themeColor="accent1"/>
        </w:rPr>
        <w:t xml:space="preserve"> have examined smoke exposure in vulnerable populations, or wildfire-related exposures other than smoke. Still, several have documented the effects of stress, evacuation, property destruction, or injury due to wildfire disasters</w:t>
      </w:r>
      <w:r w:rsidRPr="004C1B85">
        <w:rPr>
          <w:rFonts w:eastAsia="Times New Roman" w:cstheme="minorHAnsi"/>
          <w:i/>
          <w:iCs/>
          <w:color w:val="4472C4" w:themeColor="accent1"/>
          <w:vertAlign w:val="superscript"/>
        </w:rPr>
        <w:t>7,8,28–31</w:t>
      </w:r>
      <w:r w:rsidRPr="004C1B85">
        <w:rPr>
          <w:rFonts w:eastAsia="Times New Roman" w:cstheme="minorHAnsi"/>
          <w:i/>
          <w:iCs/>
          <w:color w:val="4472C4" w:themeColor="accent1"/>
        </w:rPr>
        <w:t>.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4C1B85">
        <w:rPr>
          <w:rFonts w:eastAsia="Times New Roman" w:cstheme="minorHAnsi"/>
          <w:i/>
          <w:iCs/>
          <w:color w:val="4472C4" w:themeColor="accent1"/>
          <w:vertAlign w:val="superscript"/>
        </w:rPr>
        <w:t>80</w:t>
      </w:r>
      <w:r w:rsidRPr="004C1B85">
        <w:rPr>
          <w:rFonts w:eastAsia="Times New Roman" w:cstheme="minorHAnsi"/>
          <w:i/>
          <w:iCs/>
          <w:color w:val="4472C4" w:themeColor="accent1"/>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4C1B85">
        <w:rPr>
          <w:rFonts w:eastAsia="Times New Roman" w:cstheme="minorHAnsi"/>
          <w:i/>
          <w:iCs/>
          <w:color w:val="4472C4" w:themeColor="accent1"/>
          <w:vertAlign w:val="superscript"/>
        </w:rPr>
        <w:t>81</w:t>
      </w:r>
    </w:p>
    <w:p w14:paraId="43450F0D" w14:textId="54F8D8C3" w:rsidR="004766CC" w:rsidRPr="00E07F80" w:rsidRDefault="004766CC" w:rsidP="00F43FD4">
      <w:pPr>
        <w:rPr>
          <w:rFonts w:eastAsia="Times New Roman" w:cstheme="minorHAnsi"/>
          <w:color w:val="4472C4" w:themeColor="accent1"/>
        </w:rPr>
      </w:pPr>
    </w:p>
    <w:p w14:paraId="32317C48" w14:textId="5E724E58" w:rsidR="005B3447" w:rsidRPr="00E07F80" w:rsidRDefault="0099292F" w:rsidP="00CE4A2E">
      <w:pPr>
        <w:rPr>
          <w:rFonts w:eastAsia="Times New Roman" w:cstheme="minorHAnsi"/>
          <w:color w:val="4472C4" w:themeColor="accent1"/>
        </w:rPr>
      </w:pPr>
      <w:r w:rsidRPr="00E07F80">
        <w:rPr>
          <w:rFonts w:eastAsia="Times New Roman" w:cstheme="minorHAnsi"/>
          <w:color w:val="4472C4" w:themeColor="accent1"/>
        </w:rPr>
        <w:lastRenderedPageBreak/>
        <w:t xml:space="preserve">Introduction, </w:t>
      </w:r>
      <w:r w:rsidR="000364BD" w:rsidRPr="00E07F80">
        <w:rPr>
          <w:rFonts w:eastAsia="Times New Roman" w:cstheme="minorHAnsi"/>
          <w:color w:val="4472C4" w:themeColor="accent1"/>
        </w:rPr>
        <w:t xml:space="preserve">page 2, </w:t>
      </w:r>
      <w:r w:rsidRPr="00E07F80">
        <w:rPr>
          <w:rFonts w:eastAsia="Times New Roman" w:cstheme="minorHAnsi"/>
          <w:color w:val="4472C4" w:themeColor="accent1"/>
        </w:rPr>
        <w:t>paragraph 4.</w:t>
      </w:r>
    </w:p>
    <w:p w14:paraId="7685B6E9" w14:textId="02C6ECFA" w:rsidR="0099292F" w:rsidRDefault="0099292F" w:rsidP="00CE4A2E">
      <w:pPr>
        <w:rPr>
          <w:rFonts w:eastAsia="Times New Roman" w:cstheme="minorHAnsi"/>
          <w:color w:val="000000" w:themeColor="text1"/>
        </w:rPr>
      </w:pPr>
    </w:p>
    <w:p w14:paraId="247DEEB1" w14:textId="77777777" w:rsidR="0099292F" w:rsidRPr="00A475F0" w:rsidRDefault="0099292F"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11880AD0" w:rsidR="00CE4A2E" w:rsidRDefault="00CE4A2E" w:rsidP="003D157F">
      <w:pPr>
        <w:rPr>
          <w:rFonts w:cstheme="minorHAnsi"/>
          <w:color w:val="000000" w:themeColor="text1"/>
        </w:rPr>
      </w:pPr>
    </w:p>
    <w:p w14:paraId="0CB89028" w14:textId="1E960EDD" w:rsidR="00EE4BE9" w:rsidRPr="009363B4" w:rsidRDefault="00C132EE" w:rsidP="003D157F">
      <w:pPr>
        <w:rPr>
          <w:ins w:id="10" w:author="Casey, Joan A." w:date="2022-09-07T08:47:00Z"/>
          <w:rFonts w:cstheme="minorHAnsi"/>
          <w:color w:val="4472C4" w:themeColor="accent1"/>
        </w:rPr>
      </w:pPr>
      <w:r w:rsidRPr="009363B4">
        <w:rPr>
          <w:rFonts w:cstheme="minorHAnsi"/>
          <w:color w:val="4472C4" w:themeColor="accent1"/>
        </w:rPr>
        <w:t xml:space="preserve">Unfortunately, due to resource limitations, we are not able to derive additional information about the DME population included in the study. </w:t>
      </w:r>
      <w:r w:rsidR="00490DA4" w:rsidRPr="009363B4">
        <w:rPr>
          <w:rFonts w:cstheme="minorHAnsi"/>
          <w:color w:val="4472C4" w:themeColor="accent1"/>
        </w:rPr>
        <w:t xml:space="preserve">We </w:t>
      </w:r>
      <w:r w:rsidRPr="009363B4">
        <w:rPr>
          <w:rFonts w:cstheme="minorHAnsi"/>
          <w:color w:val="4472C4" w:themeColor="accent1"/>
        </w:rPr>
        <w:t xml:space="preserve">did </w:t>
      </w:r>
      <w:r w:rsidR="00C4563C" w:rsidRPr="009363B4">
        <w:rPr>
          <w:rFonts w:cstheme="minorHAnsi"/>
          <w:color w:val="4472C4" w:themeColor="accent1"/>
        </w:rPr>
        <w:t xml:space="preserve">previously </w:t>
      </w:r>
      <w:r w:rsidR="00490DA4" w:rsidRPr="009363B4">
        <w:rPr>
          <w:rFonts w:cstheme="minorHAnsi"/>
          <w:color w:val="4472C4" w:themeColor="accent1"/>
        </w:rPr>
        <w:t>publis</w:t>
      </w:r>
      <w:r w:rsidRPr="009363B4">
        <w:rPr>
          <w:rFonts w:cstheme="minorHAnsi"/>
          <w:color w:val="4472C4" w:themeColor="accent1"/>
        </w:rPr>
        <w:t>h</w:t>
      </w:r>
      <w:r w:rsidR="00490DA4" w:rsidRPr="009363B4">
        <w:rPr>
          <w:rFonts w:cstheme="minorHAnsi"/>
          <w:color w:val="4472C4" w:themeColor="accent1"/>
        </w:rPr>
        <w:t xml:space="preserve"> a paper characterizing </w:t>
      </w:r>
      <w:r w:rsidR="00C4563C" w:rsidRPr="009363B4">
        <w:rPr>
          <w:rFonts w:cstheme="minorHAnsi"/>
          <w:color w:val="4472C4" w:themeColor="accent1"/>
        </w:rPr>
        <w:t xml:space="preserve">the DME </w:t>
      </w:r>
      <w:r w:rsidR="00490DA4" w:rsidRPr="009363B4">
        <w:rPr>
          <w:rFonts w:cstheme="minorHAnsi"/>
          <w:color w:val="4472C4" w:themeColor="accent1"/>
        </w:rPr>
        <w:t>population</w:t>
      </w:r>
      <w:r w:rsidR="00C4563C" w:rsidRPr="009363B4">
        <w:rPr>
          <w:rFonts w:cstheme="minorHAnsi"/>
          <w:color w:val="4472C4" w:themeColor="accent1"/>
        </w:rPr>
        <w:t xml:space="preserve"> at Kaiser Permanente from which the current study population is drawn</w:t>
      </w:r>
      <w:r w:rsidRPr="009363B4">
        <w:rPr>
          <w:rFonts w:cstheme="minorHAnsi"/>
          <w:color w:val="4472C4" w:themeColor="accent1"/>
        </w:rPr>
        <w:t xml:space="preserve"> (Casey et al. 2021)</w:t>
      </w:r>
      <w:r w:rsidR="00C4563C" w:rsidRPr="009363B4">
        <w:rPr>
          <w:rFonts w:cstheme="minorHAnsi"/>
          <w:color w:val="4472C4" w:themeColor="accent1"/>
        </w:rPr>
        <w:t xml:space="preserve">. </w:t>
      </w:r>
      <w:r w:rsidRPr="009363B4">
        <w:rPr>
          <w:rFonts w:cstheme="minorHAnsi"/>
          <w:color w:val="4472C4" w:themeColor="accent1"/>
        </w:rPr>
        <w:t xml:space="preserve">We chose to focus on the population of people using DME because we think DME may be an indicator of medical and social vulnerability. </w:t>
      </w:r>
      <w:r w:rsidR="00C4563C" w:rsidRPr="009363B4">
        <w:rPr>
          <w:rFonts w:cstheme="minorHAnsi"/>
          <w:color w:val="4472C4" w:themeColor="accent1"/>
        </w:rPr>
        <w:t>We believe this group</w:t>
      </w:r>
      <w:r w:rsidR="00490DA4" w:rsidRPr="009363B4">
        <w:rPr>
          <w:rFonts w:cstheme="minorHAnsi"/>
          <w:color w:val="4472C4" w:themeColor="accent1"/>
        </w:rPr>
        <w:t xml:space="preserve"> may be particularly vulnerable to climate-related disasters in general</w:t>
      </w:r>
      <w:r w:rsidRPr="009363B4">
        <w:rPr>
          <w:rFonts w:cstheme="minorHAnsi"/>
          <w:color w:val="4472C4" w:themeColor="accent1"/>
        </w:rPr>
        <w:t xml:space="preserve">. </w:t>
      </w:r>
      <w:r w:rsidR="00490DA4" w:rsidRPr="009363B4">
        <w:rPr>
          <w:rFonts w:cstheme="minorHAnsi"/>
          <w:color w:val="4472C4" w:themeColor="accent1"/>
        </w:rPr>
        <w:t xml:space="preserve">We aimed to capture all healthcare utilization, regardless of whether it was for DME-related reasons, in 3 of our 5 outcome measurements. We focused on cardiorespiratory outcomes for two of our 5 outcome measurements </w:t>
      </w:r>
      <w:r w:rsidR="00C2092B" w:rsidRPr="009363B4">
        <w:rPr>
          <w:rFonts w:cstheme="minorHAnsi"/>
          <w:color w:val="4472C4" w:themeColor="accent1"/>
        </w:rPr>
        <w:t xml:space="preserve">mainly because we know that wildfire smoke and stress can cause cardiorespiratory disease exacerbations. </w:t>
      </w:r>
      <w:r w:rsidR="00CC1541" w:rsidRPr="009363B4">
        <w:rPr>
          <w:rFonts w:cstheme="minorHAnsi"/>
          <w:color w:val="4472C4" w:themeColor="accent1"/>
        </w:rPr>
        <w:t xml:space="preserve">It is true that DME users may have cardiorespiratory disease, but they may also be more vulnerable to stress or less able to evacuate because of their DME use. We </w:t>
      </w:r>
      <w:r w:rsidR="00C4563C" w:rsidRPr="009363B4">
        <w:rPr>
          <w:rFonts w:cstheme="minorHAnsi"/>
          <w:color w:val="4472C4" w:themeColor="accent1"/>
        </w:rPr>
        <w:t xml:space="preserve">endeavored </w:t>
      </w:r>
      <w:r w:rsidR="00CC1541" w:rsidRPr="009363B4">
        <w:rPr>
          <w:rFonts w:cstheme="minorHAnsi"/>
          <w:color w:val="4472C4" w:themeColor="accent1"/>
        </w:rPr>
        <w:t xml:space="preserve">to capture all of </w:t>
      </w:r>
      <w:r w:rsidR="00C4563C" w:rsidRPr="009363B4">
        <w:rPr>
          <w:rFonts w:cstheme="minorHAnsi"/>
          <w:color w:val="4472C4" w:themeColor="accent1"/>
        </w:rPr>
        <w:t>these pathways</w:t>
      </w:r>
      <w:r w:rsidR="00CC1541" w:rsidRPr="009363B4">
        <w:rPr>
          <w:rFonts w:cstheme="minorHAnsi"/>
          <w:color w:val="4472C4" w:themeColor="accent1"/>
        </w:rPr>
        <w:t xml:space="preserve">. </w:t>
      </w:r>
    </w:p>
    <w:p w14:paraId="63AA56F3" w14:textId="18D69AFF" w:rsidR="00C132EE" w:rsidRDefault="00C132EE" w:rsidP="003D157F">
      <w:pPr>
        <w:rPr>
          <w:ins w:id="11" w:author="Casey, Joan A." w:date="2022-09-07T08:47:00Z"/>
          <w:rFonts w:cstheme="minorHAnsi"/>
        </w:rPr>
      </w:pPr>
    </w:p>
    <w:p w14:paraId="5CDE783E" w14:textId="77777777" w:rsidR="00565EAE" w:rsidRPr="00565EAE" w:rsidRDefault="00565EAE" w:rsidP="00565EAE">
      <w:pPr>
        <w:rPr>
          <w:i/>
          <w:iCs/>
          <w:color w:val="4472C4" w:themeColor="accent1"/>
        </w:rPr>
      </w:pPr>
      <w:r w:rsidRPr="00565EAE">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565EAE">
        <w:rPr>
          <w:i/>
          <w:iCs/>
          <w:color w:val="4472C4" w:themeColor="accent1"/>
          <w:vertAlign w:val="superscript"/>
        </w:rPr>
        <w:t>33</w:t>
      </w:r>
      <w:r w:rsidRPr="00565EAE">
        <w:rPr>
          <w:i/>
          <w:iCs/>
          <w:color w:val="4472C4" w:themeColor="accent1"/>
        </w:rPr>
        <w:t>.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450BBEFF" w14:textId="77777777" w:rsidR="00C132EE" w:rsidRPr="00C132EE" w:rsidRDefault="00C132EE" w:rsidP="00C132EE">
      <w:pPr>
        <w:rPr>
          <w:ins w:id="12" w:author="Casey, Joan A." w:date="2022-09-07T08:48:00Z"/>
          <w:rFonts w:cstheme="minorHAnsi"/>
          <w:lang w:val="en-US"/>
        </w:rPr>
      </w:pPr>
    </w:p>
    <w:p w14:paraId="7C04DFA1" w14:textId="34CDD8AC" w:rsidR="00C132EE" w:rsidRPr="000D129C" w:rsidRDefault="0041493C" w:rsidP="003D157F">
      <w:pPr>
        <w:rPr>
          <w:rFonts w:cstheme="minorHAnsi"/>
          <w:i/>
          <w:iCs/>
          <w:color w:val="4472C4" w:themeColor="accent1"/>
        </w:rPr>
      </w:pPr>
      <w:r w:rsidRPr="000D129C">
        <w:rPr>
          <w:rFonts w:cstheme="minorHAnsi"/>
          <w:i/>
          <w:iCs/>
          <w:color w:val="4472C4" w:themeColor="accent1"/>
        </w:rPr>
        <w:t xml:space="preserve">Discussion, page 11. </w:t>
      </w:r>
    </w:p>
    <w:p w14:paraId="66818725" w14:textId="122A8723" w:rsidR="0036395D" w:rsidRPr="00A475F0" w:rsidRDefault="0036395D" w:rsidP="003D157F">
      <w:pPr>
        <w:rPr>
          <w:rFonts w:cstheme="minorHAnsi"/>
        </w:rPr>
      </w:pPr>
    </w:p>
    <w:p w14:paraId="26D0D3A4" w14:textId="6F7FD5A5" w:rsidR="006623C4" w:rsidRPr="00A144F2" w:rsidRDefault="0036395D" w:rsidP="003D157F">
      <w:pPr>
        <w:rPr>
          <w:rFonts w:cstheme="minorHAnsi"/>
          <w:color w:val="FF0000"/>
        </w:rPr>
      </w:pPr>
      <w:commentRangeStart w:id="13"/>
      <w:r w:rsidRPr="00A144F2">
        <w:rPr>
          <w:rFonts w:cstheme="minorHAnsi"/>
          <w:color w:val="FF0000"/>
        </w:rPr>
        <w:t xml:space="preserve">We </w:t>
      </w:r>
      <w:commentRangeEnd w:id="13"/>
      <w:r w:rsidR="00C4563C" w:rsidRPr="00A144F2">
        <w:rPr>
          <w:rStyle w:val="CommentReference"/>
          <w:color w:val="FF0000"/>
        </w:rPr>
        <w:commentReference w:id="13"/>
      </w:r>
      <w:r w:rsidRPr="00A144F2">
        <w:rPr>
          <w:rFonts w:cstheme="minorHAnsi"/>
          <w:color w:val="FF0000"/>
        </w:rPr>
        <w:t xml:space="preserve">commented on why we decided to </w:t>
      </w:r>
      <w:r w:rsidR="000837DF" w:rsidRPr="00A144F2">
        <w:rPr>
          <w:rFonts w:cstheme="minorHAnsi"/>
          <w:color w:val="FF0000"/>
        </w:rPr>
        <w:t>exclude DME users less than 45 in our responses above</w:t>
      </w:r>
      <w:r w:rsidR="00B04107" w:rsidRPr="00A144F2">
        <w:rPr>
          <w:rFonts w:cstheme="minorHAnsi"/>
          <w:color w:val="FF0000"/>
        </w:rPr>
        <w:t xml:space="preserve"> – in summary, because we wanted to focus on older adults who may be vulnerable because </w:t>
      </w:r>
      <w:r w:rsidR="00AD3BAF" w:rsidRPr="00A144F2">
        <w:rPr>
          <w:rFonts w:cstheme="minorHAnsi"/>
          <w:color w:val="FF0000"/>
        </w:rPr>
        <w:t>of</w:t>
      </w:r>
      <w:r w:rsidR="00B04107" w:rsidRPr="00A144F2">
        <w:rPr>
          <w:rFonts w:cstheme="minorHAnsi"/>
          <w:color w:val="FF0000"/>
        </w:rPr>
        <w:t xml:space="preserve"> their age, but also because we wanted to exclude breast pump users, who are DME renters, but are likely less </w:t>
      </w:r>
      <w:r w:rsidR="00AD3BAF" w:rsidRPr="00A144F2">
        <w:rPr>
          <w:rFonts w:cstheme="minorHAnsi"/>
          <w:color w:val="FF0000"/>
        </w:rPr>
        <w:t>vulnerable</w:t>
      </w:r>
      <w:r w:rsidR="00B04107" w:rsidRPr="00A144F2">
        <w:rPr>
          <w:rFonts w:cstheme="minorHAnsi"/>
          <w:color w:val="FF0000"/>
        </w:rPr>
        <w:t xml:space="preserve"> to disaster related exposures than the rest </w:t>
      </w:r>
      <w:r w:rsidR="00AD3BAF" w:rsidRPr="00A144F2">
        <w:rPr>
          <w:rFonts w:cstheme="minorHAnsi"/>
          <w:color w:val="FF0000"/>
        </w:rPr>
        <w:t>of</w:t>
      </w:r>
      <w:r w:rsidR="00B04107" w:rsidRPr="00A144F2">
        <w:rPr>
          <w:rFonts w:cstheme="minorHAnsi"/>
          <w:color w:val="FF0000"/>
        </w:rPr>
        <w:t xml:space="preserve"> the DME using population. </w:t>
      </w:r>
    </w:p>
    <w:p w14:paraId="3C18B0AD" w14:textId="77777777" w:rsidR="006623C4" w:rsidRPr="00A475F0" w:rsidRDefault="006623C4" w:rsidP="003D157F">
      <w:pPr>
        <w:rPr>
          <w:rFonts w:cstheme="minorHAnsi"/>
        </w:rPr>
      </w:pPr>
    </w:p>
    <w:p w14:paraId="728EB422" w14:textId="77777777" w:rsidR="006623C4" w:rsidRPr="00A475F0" w:rsidRDefault="006623C4" w:rsidP="003D157F">
      <w:pPr>
        <w:rPr>
          <w:rFonts w:cstheme="minorHAnsi"/>
        </w:rPr>
      </w:pPr>
    </w:p>
    <w:p w14:paraId="2F22124B" w14:textId="1A3EB411" w:rsidR="003D157F" w:rsidRPr="00A475F0" w:rsidRDefault="003D157F" w:rsidP="003D157F">
      <w:pPr>
        <w:rPr>
          <w:rFonts w:cstheme="minorHAnsi"/>
        </w:rPr>
      </w:pPr>
      <w:r w:rsidRPr="00A475F0">
        <w:rPr>
          <w:rFonts w:cstheme="minorHAnsi"/>
        </w:rPr>
        <w:t>References:</w:t>
      </w:r>
    </w:p>
    <w:p w14:paraId="49249446" w14:textId="77777777" w:rsidR="003D157F" w:rsidRPr="00A475F0" w:rsidRDefault="003D157F" w:rsidP="003D157F">
      <w:pPr>
        <w:rPr>
          <w:rFonts w:cstheme="minorHAnsi"/>
        </w:rPr>
      </w:pPr>
      <w:r w:rsidRPr="00A475F0">
        <w:rPr>
          <w:rFonts w:cstheme="minorHAnsi"/>
        </w:rPr>
        <w:lastRenderedPageBreak/>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w:t>
      </w:r>
      <w:proofErr w:type="gramStart"/>
      <w:r w:rsidRPr="00A475F0">
        <w:rPr>
          <w:rFonts w:cstheme="minorHAnsi"/>
        </w:rPr>
        <w:t>e.g.</w:t>
      </w:r>
      <w:proofErr w:type="gramEnd"/>
      <w:r w:rsidRPr="00A475F0">
        <w:rPr>
          <w:rFonts w:cstheme="minorHAnsi"/>
        </w:rPr>
        <w:t xml:space="preserve">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proofErr w:type="gramStart"/>
      <w:r w:rsidRPr="00A475F0">
        <w:rPr>
          <w:rFonts w:cstheme="minorHAnsi"/>
        </w:rPr>
        <w:t>n.n</w:t>
      </w:r>
      <w:proofErr w:type="spellEnd"/>
      <w:proofErr w:type="gram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t xml:space="preserve">4. Please be sure to include explicit information about approval of human </w:t>
      </w:r>
      <w:proofErr w:type="gramStart"/>
      <w:r w:rsidRPr="00A475F0">
        <w:rPr>
          <w:rFonts w:cstheme="minorHAnsi"/>
        </w:rPr>
        <w:t>subjects</w:t>
      </w:r>
      <w:proofErr w:type="gramEnd"/>
      <w:r w:rsidRPr="00A475F0">
        <w:rPr>
          <w:rFonts w:cstheme="minorHAnsi"/>
        </w:rPr>
        <w:t xml:space="preserve">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lastRenderedPageBreak/>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t xml:space="preserve">12. Additional details regarding submission requirements can be found in the Instructions for Authors, which are posted at </w:t>
      </w:r>
      <w:proofErr w:type="gramStart"/>
      <w:r w:rsidRPr="00A475F0">
        <w:rPr>
          <w:rFonts w:cstheme="minorHAnsi"/>
        </w:rPr>
        <w:t>http://edmgr.ovid.com/epid/accounts/ifauth.htm .</w:t>
      </w:r>
      <w:proofErr w:type="gramEnd"/>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w:t>
      </w:r>
      <w:proofErr w:type="gramStart"/>
      <w:r w:rsidRPr="00A475F0">
        <w:rPr>
          <w:rFonts w:cstheme="minorHAnsi"/>
        </w:rPr>
        <w:t>e.g.</w:t>
      </w:r>
      <w:proofErr w:type="gramEnd"/>
      <w:r w:rsidRPr="00A475F0">
        <w:rPr>
          <w:rFonts w:cstheme="minorHAnsi"/>
        </w:rPr>
        <w:t xml:space="preserve">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101ABB1F" w14:textId="77777777" w:rsidR="003D157F"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p w14:paraId="6C893BAC" w14:textId="77777777" w:rsidR="003D157F" w:rsidRPr="00A475F0" w:rsidRDefault="003D157F" w:rsidP="003D157F">
      <w:pPr>
        <w:rPr>
          <w:rFonts w:cstheme="minorHAnsi"/>
        </w:rPr>
      </w:pPr>
    </w:p>
    <w:p w14:paraId="4AE5400E" w14:textId="67C32427" w:rsidR="00930623" w:rsidRPr="00A475F0" w:rsidRDefault="003D157F" w:rsidP="003D157F">
      <w:pPr>
        <w:rPr>
          <w:rFonts w:cstheme="minorHAnsi"/>
        </w:rPr>
      </w:pPr>
      <w:r w:rsidRPr="00A475F0">
        <w:rPr>
          <w:rFonts w:cstheme="minorHAnsi"/>
        </w:rPr>
        <w:t>Resubmitting via Editorial Manager</w:t>
      </w:r>
    </w:p>
    <w:sectPr w:rsidR="00930623" w:rsidRPr="00A475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ey, Joan A." w:date="2022-08-31T08:31:00Z" w:initials="CJA">
    <w:p w14:paraId="5F306F1C" w14:textId="196B367D" w:rsidR="00D355B8" w:rsidRDefault="00D355B8">
      <w:pPr>
        <w:pStyle w:val="CommentText"/>
      </w:pPr>
      <w:r>
        <w:rPr>
          <w:rStyle w:val="CommentReference"/>
        </w:rPr>
        <w:annotationRef/>
      </w:r>
      <w:r>
        <w:t>Generally, you supply page and line numbers for the additions from the clean manuscript.</w:t>
      </w:r>
    </w:p>
  </w:comment>
  <w:comment w:id="1" w:author="Microsoft Office User" w:date="2022-10-26T12:09:00Z" w:initials="MOU">
    <w:p w14:paraId="1D4EEC70" w14:textId="0DD2C372" w:rsidR="00561480" w:rsidRDefault="00561480">
      <w:pPr>
        <w:pStyle w:val="CommentText"/>
      </w:pPr>
      <w:r>
        <w:rPr>
          <w:rStyle w:val="CommentReference"/>
        </w:rPr>
        <w:annotationRef/>
      </w:r>
      <w:r>
        <w:t xml:space="preserve">This seems like a good idea but the line numbers in the manuscript we submitted were automatically added by the submission software, and don’t line up with the lines. What do you think we should do? For </w:t>
      </w:r>
      <w:proofErr w:type="gramStart"/>
      <w:r>
        <w:t>now</w:t>
      </w:r>
      <w:proofErr w:type="gramEnd"/>
      <w:r>
        <w:t xml:space="preserve"> I’m just leaving it </w:t>
      </w:r>
      <w:r w:rsidR="00CC714F">
        <w:t xml:space="preserve">but maybe we’ll go </w:t>
      </w:r>
      <w:r>
        <w:t xml:space="preserve">back and add if necessary. </w:t>
      </w:r>
    </w:p>
  </w:comment>
  <w:comment w:id="2" w:author="Casey, Joan A." w:date="2022-08-31T08:32:00Z" w:initials="CJA">
    <w:p w14:paraId="3B342E69" w14:textId="33A80C92" w:rsidR="00C31728" w:rsidRDefault="00C31728" w:rsidP="00C31728">
      <w:pPr>
        <w:pStyle w:val="CommentText"/>
      </w:pPr>
      <w:r>
        <w:rPr>
          <w:rStyle w:val="CommentReference"/>
        </w:rPr>
        <w:annotationRef/>
      </w:r>
      <w:r>
        <w:t xml:space="preserve">Betsy: </w:t>
      </w:r>
      <w:proofErr w:type="gramStart"/>
      <w:r>
        <w:t>Well</w:t>
      </w:r>
      <w:proofErr w:type="gramEnd"/>
      <w:r>
        <w:t xml:space="preserve"> there are tons of papers but it looks like they’re all about RCTs? The same principles hold for observational data but I can’t find a reference there… the idea is that once you’ve controlled for confounders you’re essentially in an RCT and you can add prognostic covariates to absorb extra variance and improve efficiency, hence all the RCT refs apply. But is that too much of a leap? </w:t>
      </w:r>
    </w:p>
    <w:p w14:paraId="0FE14CCD" w14:textId="77777777" w:rsidR="00C31728" w:rsidRDefault="00C31728" w:rsidP="00C31728">
      <w:pPr>
        <w:pStyle w:val="CommentText"/>
      </w:pPr>
    </w:p>
    <w:p w14:paraId="06D341A6" w14:textId="5BE55293" w:rsidR="00C31728" w:rsidRDefault="00C31728" w:rsidP="00C31728">
      <w:pPr>
        <w:pStyle w:val="CommentText"/>
      </w:pPr>
      <w:r>
        <w:t>Steingrimsson, J. A., Hanley, D. F., &amp; Rosenblum, M. (2017). Improving precision by adjusting for prognostic baseline variables in randomized trials with binary outcomes, without regression model assumptions. Contemporary clinical trials, 54, 18-24.</w:t>
      </w:r>
    </w:p>
  </w:comment>
  <w:comment w:id="3" w:author="Benmarhnia, Tarik" w:date="2022-09-08T16:00:00Z" w:initials="BT">
    <w:p w14:paraId="4F0B18B2" w14:textId="77777777" w:rsidR="00933561" w:rsidRDefault="00933561">
      <w:pPr>
        <w:pStyle w:val="CommentText"/>
      </w:pPr>
      <w:r>
        <w:rPr>
          <w:rStyle w:val="CommentReference"/>
        </w:rPr>
        <w:annotationRef/>
      </w:r>
      <w:r>
        <w:t>I am not sure I follow what has been done..</w:t>
      </w:r>
    </w:p>
    <w:p w14:paraId="77BF3835" w14:textId="77777777" w:rsidR="00933561" w:rsidRDefault="00933561">
      <w:pPr>
        <w:pStyle w:val="CommentText"/>
      </w:pPr>
      <w:r>
        <w:t xml:space="preserve">I just re-read the methods section and it's a time series setting so I don't understand how you can </w:t>
      </w:r>
      <w:r>
        <w:rPr>
          <w:color w:val="000000"/>
        </w:rPr>
        <w:t xml:space="preserve">include 'fixed effects for a comprehensive set of socioeconomic variables to account for correlation between ZCTA groupings.' </w:t>
      </w:r>
    </w:p>
    <w:p w14:paraId="7DDC3765" w14:textId="77777777" w:rsidR="00933561" w:rsidRDefault="00933561">
      <w:pPr>
        <w:pStyle w:val="CommentText"/>
      </w:pPr>
    </w:p>
    <w:p w14:paraId="04461E7F" w14:textId="77777777" w:rsidR="00933561" w:rsidRDefault="00933561">
      <w:pPr>
        <w:pStyle w:val="CommentText"/>
      </w:pPr>
      <w:r>
        <w:rPr>
          <w:color w:val="000000"/>
        </w:rPr>
        <w:t xml:space="preserve">If you had multiple rows (days) for each ZCTA and adjusted for such variables (that are time-fixed), it would be way more efficient to simply add a fixed effect (or random if no violation of the X-cluster specific intercept independence assumption) at the ZCTA level (i.e. a multilevel setting) </w:t>
      </w:r>
    </w:p>
    <w:p w14:paraId="110CAAE8" w14:textId="77777777" w:rsidR="00933561" w:rsidRDefault="00933561">
      <w:pPr>
        <w:pStyle w:val="CommentText"/>
      </w:pPr>
    </w:p>
    <w:p w14:paraId="2E0545AC" w14:textId="77777777" w:rsidR="00933561" w:rsidRDefault="00933561">
      <w:pPr>
        <w:pStyle w:val="CommentText"/>
      </w:pPr>
      <w:r>
        <w:rPr>
          <w:color w:val="000000"/>
        </w:rPr>
        <w:t xml:space="preserve">But maybe you included these variables but the model just ignored them as perfectly correlated.. </w:t>
      </w:r>
    </w:p>
    <w:p w14:paraId="1B4EA497" w14:textId="77777777" w:rsidR="00933561" w:rsidRDefault="00933561">
      <w:pPr>
        <w:pStyle w:val="CommentText"/>
      </w:pPr>
    </w:p>
    <w:p w14:paraId="330CE4D0" w14:textId="77777777" w:rsidR="00933561" w:rsidRDefault="00933561">
      <w:pPr>
        <w:pStyle w:val="CommentText"/>
      </w:pPr>
      <w:r>
        <w:rPr>
          <w:color w:val="000000"/>
        </w:rPr>
        <w:t xml:space="preserve">But I'm not sure the argument about improving works here. This applies to other settings </w:t>
      </w:r>
    </w:p>
    <w:p w14:paraId="10B2BCA2" w14:textId="77777777" w:rsidR="00933561" w:rsidRDefault="00933561">
      <w:pPr>
        <w:pStyle w:val="CommentText"/>
      </w:pPr>
    </w:p>
    <w:p w14:paraId="33FB47C1" w14:textId="77777777" w:rsidR="00933561" w:rsidRDefault="00933561">
      <w:pPr>
        <w:pStyle w:val="CommentText"/>
      </w:pPr>
      <w:r>
        <w:rPr>
          <w:color w:val="000000"/>
        </w:rPr>
        <w:t xml:space="preserve">Sorry that I missed this before </w:t>
      </w:r>
    </w:p>
    <w:p w14:paraId="089CA553" w14:textId="77777777" w:rsidR="00933561" w:rsidRDefault="00933561" w:rsidP="00FD7DCA">
      <w:pPr>
        <w:pStyle w:val="CommentText"/>
      </w:pPr>
    </w:p>
  </w:comment>
  <w:comment w:id="6" w:author="Casey, Joan A." w:date="2022-09-01T11:15:00Z" w:initials="CJA">
    <w:p w14:paraId="1A6AFA95" w14:textId="476789E8" w:rsidR="00BB7F89" w:rsidRDefault="00BB7F89">
      <w:pPr>
        <w:pStyle w:val="CommentText"/>
      </w:pPr>
      <w:r>
        <w:rPr>
          <w:rStyle w:val="CommentReference"/>
        </w:rPr>
        <w:annotationRef/>
      </w:r>
      <w:r>
        <w:t>Most reviewers only read your reply to their comments, so I try not to mention other reviewer comments.</w:t>
      </w:r>
    </w:p>
  </w:comment>
  <w:comment w:id="7" w:author="Casey, Joan A." w:date="2022-09-01T11:22:00Z" w:initials="CJA">
    <w:p w14:paraId="348ABD9E" w14:textId="4E87E846" w:rsidR="00E5226C" w:rsidRDefault="00E5226C">
      <w:pPr>
        <w:pStyle w:val="CommentText"/>
      </w:pPr>
      <w:r>
        <w:rPr>
          <w:rStyle w:val="CommentReference"/>
        </w:rPr>
        <w:annotationRef/>
      </w:r>
      <w:r>
        <w:t>See my edits above</w:t>
      </w:r>
    </w:p>
  </w:comment>
  <w:comment w:id="8" w:author="Casey, Joan A." w:date="2022-09-01T14:00:00Z" w:initials="CJA">
    <w:p w14:paraId="0E9D59EA" w14:textId="0CC8BDCA" w:rsidR="00B34F30" w:rsidRDefault="00B34F30">
      <w:pPr>
        <w:pStyle w:val="CommentText"/>
      </w:pPr>
      <w:r>
        <w:rPr>
          <w:rStyle w:val="CommentReference"/>
        </w:rPr>
        <w:annotationRef/>
      </w:r>
      <w:r>
        <w:t>Provide them here</w:t>
      </w:r>
    </w:p>
  </w:comment>
  <w:comment w:id="9" w:author="Casey, Joan A." w:date="2022-09-01T19:43:00Z" w:initials="CJA">
    <w:p w14:paraId="1196471F" w14:textId="6348F5D8" w:rsidR="00257E4F" w:rsidRDefault="00257E4F">
      <w:pPr>
        <w:pStyle w:val="CommentText"/>
      </w:pPr>
      <w:r>
        <w:rPr>
          <w:rStyle w:val="CommentReference"/>
        </w:rPr>
        <w:annotationRef/>
      </w:r>
      <w:r>
        <w:t>Was it associated with increased IPT visits for cardiovascular concerns in week 1?</w:t>
      </w:r>
    </w:p>
  </w:comment>
  <w:comment w:id="13" w:author="Casey, Joan A." w:date="2022-09-07T08:46:00Z" w:initials="CJA">
    <w:p w14:paraId="6762881A" w14:textId="7E2180F7" w:rsidR="00C4563C" w:rsidRDefault="00C4563C">
      <w:pPr>
        <w:pStyle w:val="CommentText"/>
      </w:pPr>
      <w:r>
        <w:rPr>
          <w:rStyle w:val="CommentReference"/>
        </w:rPr>
        <w:annotationRef/>
      </w:r>
      <w:r>
        <w:t>Re-write this using text from aboave</w:t>
      </w:r>
      <w:r w:rsidR="00C132EE">
        <w:t xml:space="preserve"> and add new text from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06F1C" w15:done="0"/>
  <w15:commentEx w15:paraId="1D4EEC70" w15:paraIdParent="5F306F1C" w15:done="0"/>
  <w15:commentEx w15:paraId="06D341A6" w15:done="0"/>
  <w15:commentEx w15:paraId="089CA553" w15:paraIdParent="06D341A6" w15:done="0"/>
  <w15:commentEx w15:paraId="1A6AFA95" w15:done="0"/>
  <w15:commentEx w15:paraId="348ABD9E" w15:done="0"/>
  <w15:commentEx w15:paraId="0E9D59EA" w15:done="0"/>
  <w15:commentEx w15:paraId="1196471F" w15:done="0"/>
  <w15:commentEx w15:paraId="67628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9AE6" w16cex:dateUtc="2022-08-31T12:31:00Z"/>
  <w16cex:commentExtensible w16cex:durableId="2703A205" w16cex:dateUtc="2022-10-26T16:09:00Z"/>
  <w16cex:commentExtensible w16cex:durableId="26B99B29" w16cex:dateUtc="2022-08-31T12:32:00Z"/>
  <w16cex:commentExtensible w16cex:durableId="26C49003" w16cex:dateUtc="2022-09-08T14:00:00Z"/>
  <w16cex:commentExtensible w16cex:durableId="26BB12E8" w16cex:dateUtc="2022-09-01T15:15:00Z"/>
  <w16cex:commentExtensible w16cex:durableId="26BB145F" w16cex:dateUtc="2022-09-01T15:22:00Z"/>
  <w16cex:commentExtensible w16cex:durableId="26BB3963" w16cex:dateUtc="2022-09-01T18:00:00Z"/>
  <w16cex:commentExtensible w16cex:durableId="26BB89C6" w16cex:dateUtc="2022-09-01T23:43:00Z"/>
  <w16cex:commentExtensible w16cex:durableId="26C2D8D6" w16cex:dateUtc="2022-09-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06F1C" w16cid:durableId="26B99AE6"/>
  <w16cid:commentId w16cid:paraId="1D4EEC70" w16cid:durableId="2703A205"/>
  <w16cid:commentId w16cid:paraId="06D341A6" w16cid:durableId="26B99B29"/>
  <w16cid:commentId w16cid:paraId="089CA553" w16cid:durableId="26C49003"/>
  <w16cid:commentId w16cid:paraId="1A6AFA95" w16cid:durableId="26BB12E8"/>
  <w16cid:commentId w16cid:paraId="348ABD9E" w16cid:durableId="26BB145F"/>
  <w16cid:commentId w16cid:paraId="0E9D59EA" w16cid:durableId="26BB3963"/>
  <w16cid:commentId w16cid:paraId="1196471F" w16cid:durableId="26BB89C6"/>
  <w16cid:commentId w16cid:paraId="6762881A" w16cid:durableId="26C2D8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FD0D4" w14:textId="77777777" w:rsidR="00433689" w:rsidRDefault="00433689" w:rsidP="00FD7DD9">
      <w:r>
        <w:separator/>
      </w:r>
    </w:p>
  </w:endnote>
  <w:endnote w:type="continuationSeparator" w:id="0">
    <w:p w14:paraId="501DE206" w14:textId="77777777" w:rsidR="00433689" w:rsidRDefault="00433689"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28B8" w14:textId="77777777" w:rsidR="00433689" w:rsidRDefault="00433689" w:rsidP="00FD7DD9">
      <w:r>
        <w:separator/>
      </w:r>
    </w:p>
  </w:footnote>
  <w:footnote w:type="continuationSeparator" w:id="0">
    <w:p w14:paraId="458E0696" w14:textId="77777777" w:rsidR="00433689" w:rsidRDefault="00433689"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Joan A.">
    <w15:presenceInfo w15:providerId="AD" w15:userId="S::jac2250@cumc.columbia.edu::f67c03ae-6683-4a2e-8dc3-1b6f5763eee1"/>
  </w15:person>
  <w15:person w15:author="Microsoft Office User">
    <w15:presenceInfo w15:providerId="None" w15:userId="Microsoft Office User"/>
  </w15:person>
  <w15:person w15:author="Benmarhnia, Tarik">
    <w15:presenceInfo w15:providerId="None" w15:userId="Benmarhnia, Ta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2440"/>
    <w:rsid w:val="00015238"/>
    <w:rsid w:val="00017AAF"/>
    <w:rsid w:val="000210FF"/>
    <w:rsid w:val="00024897"/>
    <w:rsid w:val="00024D0E"/>
    <w:rsid w:val="00026161"/>
    <w:rsid w:val="0003034D"/>
    <w:rsid w:val="00030F91"/>
    <w:rsid w:val="000328C1"/>
    <w:rsid w:val="000364BD"/>
    <w:rsid w:val="00043D5B"/>
    <w:rsid w:val="00043ECE"/>
    <w:rsid w:val="000459BC"/>
    <w:rsid w:val="000463DD"/>
    <w:rsid w:val="00047C37"/>
    <w:rsid w:val="000613DE"/>
    <w:rsid w:val="0006168C"/>
    <w:rsid w:val="00062145"/>
    <w:rsid w:val="000621B3"/>
    <w:rsid w:val="00063AF4"/>
    <w:rsid w:val="000663F8"/>
    <w:rsid w:val="00067A3E"/>
    <w:rsid w:val="00071A25"/>
    <w:rsid w:val="00072F0C"/>
    <w:rsid w:val="00077F2F"/>
    <w:rsid w:val="00081AA7"/>
    <w:rsid w:val="000837DF"/>
    <w:rsid w:val="00087645"/>
    <w:rsid w:val="000936DA"/>
    <w:rsid w:val="000936E7"/>
    <w:rsid w:val="00095BB1"/>
    <w:rsid w:val="00097A7A"/>
    <w:rsid w:val="000A16DE"/>
    <w:rsid w:val="000A3DF5"/>
    <w:rsid w:val="000B0A15"/>
    <w:rsid w:val="000B6161"/>
    <w:rsid w:val="000C0278"/>
    <w:rsid w:val="000C3721"/>
    <w:rsid w:val="000C577C"/>
    <w:rsid w:val="000C6C74"/>
    <w:rsid w:val="000C79F9"/>
    <w:rsid w:val="000D129C"/>
    <w:rsid w:val="000D307D"/>
    <w:rsid w:val="000D758A"/>
    <w:rsid w:val="000E0035"/>
    <w:rsid w:val="000E2641"/>
    <w:rsid w:val="000E7305"/>
    <w:rsid w:val="000F1553"/>
    <w:rsid w:val="000F1A85"/>
    <w:rsid w:val="00100771"/>
    <w:rsid w:val="00112F69"/>
    <w:rsid w:val="00113BF4"/>
    <w:rsid w:val="0011610C"/>
    <w:rsid w:val="001205BE"/>
    <w:rsid w:val="0012475C"/>
    <w:rsid w:val="001264C7"/>
    <w:rsid w:val="00130789"/>
    <w:rsid w:val="00132788"/>
    <w:rsid w:val="00140DC5"/>
    <w:rsid w:val="00143E01"/>
    <w:rsid w:val="00150832"/>
    <w:rsid w:val="00150875"/>
    <w:rsid w:val="00153740"/>
    <w:rsid w:val="00165B7E"/>
    <w:rsid w:val="00165D8D"/>
    <w:rsid w:val="00166C97"/>
    <w:rsid w:val="00166F0F"/>
    <w:rsid w:val="001678C0"/>
    <w:rsid w:val="001720BF"/>
    <w:rsid w:val="00174956"/>
    <w:rsid w:val="00175B93"/>
    <w:rsid w:val="00176BF8"/>
    <w:rsid w:val="0017761E"/>
    <w:rsid w:val="00180A72"/>
    <w:rsid w:val="00180BD1"/>
    <w:rsid w:val="00181CD2"/>
    <w:rsid w:val="00182A14"/>
    <w:rsid w:val="00186B4A"/>
    <w:rsid w:val="00186B99"/>
    <w:rsid w:val="00192B26"/>
    <w:rsid w:val="001955CE"/>
    <w:rsid w:val="001A6ECA"/>
    <w:rsid w:val="001A7199"/>
    <w:rsid w:val="001B033C"/>
    <w:rsid w:val="001B1A6E"/>
    <w:rsid w:val="001B51F2"/>
    <w:rsid w:val="001C33F7"/>
    <w:rsid w:val="001C36A2"/>
    <w:rsid w:val="001C3805"/>
    <w:rsid w:val="001C769A"/>
    <w:rsid w:val="001D13A0"/>
    <w:rsid w:val="001D2810"/>
    <w:rsid w:val="001D2E51"/>
    <w:rsid w:val="001D369E"/>
    <w:rsid w:val="001E2022"/>
    <w:rsid w:val="001E4E4B"/>
    <w:rsid w:val="001F0FA9"/>
    <w:rsid w:val="001F1A1A"/>
    <w:rsid w:val="001F5F83"/>
    <w:rsid w:val="0020186F"/>
    <w:rsid w:val="00211286"/>
    <w:rsid w:val="00213BCC"/>
    <w:rsid w:val="002146CF"/>
    <w:rsid w:val="002171CF"/>
    <w:rsid w:val="00217658"/>
    <w:rsid w:val="00226F19"/>
    <w:rsid w:val="00235D52"/>
    <w:rsid w:val="00236046"/>
    <w:rsid w:val="002402A5"/>
    <w:rsid w:val="00240FDD"/>
    <w:rsid w:val="002433FA"/>
    <w:rsid w:val="00244423"/>
    <w:rsid w:val="002463FE"/>
    <w:rsid w:val="00246CE2"/>
    <w:rsid w:val="00252241"/>
    <w:rsid w:val="0025271B"/>
    <w:rsid w:val="002538B9"/>
    <w:rsid w:val="00254EB2"/>
    <w:rsid w:val="00256B9E"/>
    <w:rsid w:val="00257E4F"/>
    <w:rsid w:val="002610A2"/>
    <w:rsid w:val="00262139"/>
    <w:rsid w:val="002656AA"/>
    <w:rsid w:val="00274E08"/>
    <w:rsid w:val="00276B32"/>
    <w:rsid w:val="002779DC"/>
    <w:rsid w:val="00280FE3"/>
    <w:rsid w:val="00283325"/>
    <w:rsid w:val="00285812"/>
    <w:rsid w:val="00286A81"/>
    <w:rsid w:val="0028735E"/>
    <w:rsid w:val="00292CF0"/>
    <w:rsid w:val="002969AD"/>
    <w:rsid w:val="002A0079"/>
    <w:rsid w:val="002A3D3E"/>
    <w:rsid w:val="002A4A01"/>
    <w:rsid w:val="002A6BFC"/>
    <w:rsid w:val="002B3342"/>
    <w:rsid w:val="002B47A6"/>
    <w:rsid w:val="002B6D51"/>
    <w:rsid w:val="002C25BF"/>
    <w:rsid w:val="002C5AB7"/>
    <w:rsid w:val="002D03B5"/>
    <w:rsid w:val="002D0BB9"/>
    <w:rsid w:val="002D5C78"/>
    <w:rsid w:val="002D5D1F"/>
    <w:rsid w:val="002E1395"/>
    <w:rsid w:val="002E2A65"/>
    <w:rsid w:val="002E44CE"/>
    <w:rsid w:val="002E6FCA"/>
    <w:rsid w:val="002E719D"/>
    <w:rsid w:val="002E7342"/>
    <w:rsid w:val="002F08F8"/>
    <w:rsid w:val="002F1ECD"/>
    <w:rsid w:val="002F3C43"/>
    <w:rsid w:val="002F4E05"/>
    <w:rsid w:val="002F5856"/>
    <w:rsid w:val="00301D62"/>
    <w:rsid w:val="003032D6"/>
    <w:rsid w:val="00307890"/>
    <w:rsid w:val="003079E4"/>
    <w:rsid w:val="00312804"/>
    <w:rsid w:val="00313D7A"/>
    <w:rsid w:val="00314A63"/>
    <w:rsid w:val="0031594A"/>
    <w:rsid w:val="00320BF8"/>
    <w:rsid w:val="00321DEE"/>
    <w:rsid w:val="003226E1"/>
    <w:rsid w:val="00322FDC"/>
    <w:rsid w:val="00325650"/>
    <w:rsid w:val="0032766F"/>
    <w:rsid w:val="00330B2C"/>
    <w:rsid w:val="0033640F"/>
    <w:rsid w:val="003367A9"/>
    <w:rsid w:val="00341385"/>
    <w:rsid w:val="003427A1"/>
    <w:rsid w:val="0034490B"/>
    <w:rsid w:val="0034515A"/>
    <w:rsid w:val="00347581"/>
    <w:rsid w:val="0035507F"/>
    <w:rsid w:val="0036273E"/>
    <w:rsid w:val="0036395D"/>
    <w:rsid w:val="003651C8"/>
    <w:rsid w:val="0037510D"/>
    <w:rsid w:val="00376EE0"/>
    <w:rsid w:val="00377C12"/>
    <w:rsid w:val="00377D14"/>
    <w:rsid w:val="00381D3B"/>
    <w:rsid w:val="0039589A"/>
    <w:rsid w:val="003A02E2"/>
    <w:rsid w:val="003A7B7B"/>
    <w:rsid w:val="003B229F"/>
    <w:rsid w:val="003B42B7"/>
    <w:rsid w:val="003B6255"/>
    <w:rsid w:val="003B6E19"/>
    <w:rsid w:val="003B78CC"/>
    <w:rsid w:val="003C3464"/>
    <w:rsid w:val="003C3470"/>
    <w:rsid w:val="003C4F3D"/>
    <w:rsid w:val="003C52E2"/>
    <w:rsid w:val="003C7A50"/>
    <w:rsid w:val="003C7EF6"/>
    <w:rsid w:val="003D157F"/>
    <w:rsid w:val="003D376A"/>
    <w:rsid w:val="003D6AAD"/>
    <w:rsid w:val="003E0537"/>
    <w:rsid w:val="003E31DD"/>
    <w:rsid w:val="003E44C6"/>
    <w:rsid w:val="003E6595"/>
    <w:rsid w:val="003E6A46"/>
    <w:rsid w:val="003F25BC"/>
    <w:rsid w:val="003F52B4"/>
    <w:rsid w:val="003F62C0"/>
    <w:rsid w:val="004051F6"/>
    <w:rsid w:val="0040687B"/>
    <w:rsid w:val="0040777E"/>
    <w:rsid w:val="00410AA4"/>
    <w:rsid w:val="004113DB"/>
    <w:rsid w:val="004134C8"/>
    <w:rsid w:val="0041493C"/>
    <w:rsid w:val="00415BDA"/>
    <w:rsid w:val="00420E61"/>
    <w:rsid w:val="00421BBA"/>
    <w:rsid w:val="00422D68"/>
    <w:rsid w:val="004234DC"/>
    <w:rsid w:val="00424283"/>
    <w:rsid w:val="004311FC"/>
    <w:rsid w:val="00431E6D"/>
    <w:rsid w:val="00432170"/>
    <w:rsid w:val="00432721"/>
    <w:rsid w:val="00433689"/>
    <w:rsid w:val="00440F96"/>
    <w:rsid w:val="00442226"/>
    <w:rsid w:val="00445CEA"/>
    <w:rsid w:val="00446056"/>
    <w:rsid w:val="00446A17"/>
    <w:rsid w:val="00450872"/>
    <w:rsid w:val="004518DA"/>
    <w:rsid w:val="00451E83"/>
    <w:rsid w:val="00453566"/>
    <w:rsid w:val="004536F8"/>
    <w:rsid w:val="00454508"/>
    <w:rsid w:val="00454577"/>
    <w:rsid w:val="00454BCC"/>
    <w:rsid w:val="0045655A"/>
    <w:rsid w:val="00456AF1"/>
    <w:rsid w:val="0046444E"/>
    <w:rsid w:val="004728C9"/>
    <w:rsid w:val="0047516E"/>
    <w:rsid w:val="0047579B"/>
    <w:rsid w:val="004766CC"/>
    <w:rsid w:val="0047761B"/>
    <w:rsid w:val="00481DE9"/>
    <w:rsid w:val="00482EAB"/>
    <w:rsid w:val="00484B04"/>
    <w:rsid w:val="004855D9"/>
    <w:rsid w:val="00485A64"/>
    <w:rsid w:val="00486AA1"/>
    <w:rsid w:val="00490DA4"/>
    <w:rsid w:val="0049110D"/>
    <w:rsid w:val="00493020"/>
    <w:rsid w:val="00493DF5"/>
    <w:rsid w:val="004966F8"/>
    <w:rsid w:val="004A0B38"/>
    <w:rsid w:val="004A4936"/>
    <w:rsid w:val="004A6FBA"/>
    <w:rsid w:val="004A7ED3"/>
    <w:rsid w:val="004B25D2"/>
    <w:rsid w:val="004B2A34"/>
    <w:rsid w:val="004C0EE0"/>
    <w:rsid w:val="004C1B85"/>
    <w:rsid w:val="004C3C2A"/>
    <w:rsid w:val="004C5733"/>
    <w:rsid w:val="004C696C"/>
    <w:rsid w:val="004D2118"/>
    <w:rsid w:val="004D2FCE"/>
    <w:rsid w:val="004D3703"/>
    <w:rsid w:val="004D3C37"/>
    <w:rsid w:val="004D7886"/>
    <w:rsid w:val="004D7B92"/>
    <w:rsid w:val="004E0449"/>
    <w:rsid w:val="004E19CA"/>
    <w:rsid w:val="004E632D"/>
    <w:rsid w:val="004F330F"/>
    <w:rsid w:val="00501ADE"/>
    <w:rsid w:val="00502DAA"/>
    <w:rsid w:val="00503318"/>
    <w:rsid w:val="00505B61"/>
    <w:rsid w:val="00506120"/>
    <w:rsid w:val="00506ED5"/>
    <w:rsid w:val="005079B0"/>
    <w:rsid w:val="00510D74"/>
    <w:rsid w:val="00521D50"/>
    <w:rsid w:val="0052298B"/>
    <w:rsid w:val="00524162"/>
    <w:rsid w:val="00524610"/>
    <w:rsid w:val="00527BDC"/>
    <w:rsid w:val="005313B5"/>
    <w:rsid w:val="005319A3"/>
    <w:rsid w:val="00532081"/>
    <w:rsid w:val="005323BC"/>
    <w:rsid w:val="005325CB"/>
    <w:rsid w:val="0054493A"/>
    <w:rsid w:val="00544F62"/>
    <w:rsid w:val="00550DE0"/>
    <w:rsid w:val="00550FE6"/>
    <w:rsid w:val="0055364F"/>
    <w:rsid w:val="00555664"/>
    <w:rsid w:val="00556239"/>
    <w:rsid w:val="00561480"/>
    <w:rsid w:val="00561C39"/>
    <w:rsid w:val="00565EAE"/>
    <w:rsid w:val="00567071"/>
    <w:rsid w:val="0056742D"/>
    <w:rsid w:val="00567571"/>
    <w:rsid w:val="0056799E"/>
    <w:rsid w:val="00567EDE"/>
    <w:rsid w:val="00573FDC"/>
    <w:rsid w:val="0057450F"/>
    <w:rsid w:val="00574A68"/>
    <w:rsid w:val="00574E61"/>
    <w:rsid w:val="00577117"/>
    <w:rsid w:val="0058148C"/>
    <w:rsid w:val="00591D1D"/>
    <w:rsid w:val="00595C60"/>
    <w:rsid w:val="005A0F00"/>
    <w:rsid w:val="005A1EDF"/>
    <w:rsid w:val="005A2969"/>
    <w:rsid w:val="005A36AB"/>
    <w:rsid w:val="005A41AE"/>
    <w:rsid w:val="005A4937"/>
    <w:rsid w:val="005A5C45"/>
    <w:rsid w:val="005A7111"/>
    <w:rsid w:val="005B018B"/>
    <w:rsid w:val="005B3447"/>
    <w:rsid w:val="005B604F"/>
    <w:rsid w:val="005B72C8"/>
    <w:rsid w:val="005C1A20"/>
    <w:rsid w:val="005C2571"/>
    <w:rsid w:val="005C4F97"/>
    <w:rsid w:val="005C53D3"/>
    <w:rsid w:val="005C70DF"/>
    <w:rsid w:val="005C7164"/>
    <w:rsid w:val="005C7B5F"/>
    <w:rsid w:val="005D2837"/>
    <w:rsid w:val="005D31DD"/>
    <w:rsid w:val="005D4627"/>
    <w:rsid w:val="005D4DF8"/>
    <w:rsid w:val="005E0345"/>
    <w:rsid w:val="005E0668"/>
    <w:rsid w:val="005E3A88"/>
    <w:rsid w:val="005E6863"/>
    <w:rsid w:val="005E76D6"/>
    <w:rsid w:val="005E771E"/>
    <w:rsid w:val="005F3F81"/>
    <w:rsid w:val="006015DC"/>
    <w:rsid w:val="00605BE1"/>
    <w:rsid w:val="00607ACD"/>
    <w:rsid w:val="0061273A"/>
    <w:rsid w:val="006155BC"/>
    <w:rsid w:val="006201BD"/>
    <w:rsid w:val="00625380"/>
    <w:rsid w:val="00626B39"/>
    <w:rsid w:val="006304C1"/>
    <w:rsid w:val="00632190"/>
    <w:rsid w:val="00636A53"/>
    <w:rsid w:val="00637575"/>
    <w:rsid w:val="006425C5"/>
    <w:rsid w:val="006426D1"/>
    <w:rsid w:val="00646380"/>
    <w:rsid w:val="0064731D"/>
    <w:rsid w:val="006509B9"/>
    <w:rsid w:val="0065427E"/>
    <w:rsid w:val="006545C2"/>
    <w:rsid w:val="00657930"/>
    <w:rsid w:val="00657DEB"/>
    <w:rsid w:val="00660190"/>
    <w:rsid w:val="006623C4"/>
    <w:rsid w:val="00664C11"/>
    <w:rsid w:val="0066590F"/>
    <w:rsid w:val="00666D0C"/>
    <w:rsid w:val="00670132"/>
    <w:rsid w:val="00672FEF"/>
    <w:rsid w:val="0067744C"/>
    <w:rsid w:val="00681843"/>
    <w:rsid w:val="00684B1D"/>
    <w:rsid w:val="006862CD"/>
    <w:rsid w:val="00686841"/>
    <w:rsid w:val="00686A38"/>
    <w:rsid w:val="00686D89"/>
    <w:rsid w:val="006948B4"/>
    <w:rsid w:val="00696206"/>
    <w:rsid w:val="006968FF"/>
    <w:rsid w:val="006A4385"/>
    <w:rsid w:val="006A616B"/>
    <w:rsid w:val="006A6CB0"/>
    <w:rsid w:val="006A7424"/>
    <w:rsid w:val="006A7545"/>
    <w:rsid w:val="006B34F8"/>
    <w:rsid w:val="006B78BB"/>
    <w:rsid w:val="006B7E65"/>
    <w:rsid w:val="006C3E1F"/>
    <w:rsid w:val="006C7BDF"/>
    <w:rsid w:val="006D029D"/>
    <w:rsid w:val="006D4A54"/>
    <w:rsid w:val="006D6016"/>
    <w:rsid w:val="006D67F0"/>
    <w:rsid w:val="006D6887"/>
    <w:rsid w:val="006D7292"/>
    <w:rsid w:val="006D7C98"/>
    <w:rsid w:val="006E09E0"/>
    <w:rsid w:val="006E3C31"/>
    <w:rsid w:val="006E7718"/>
    <w:rsid w:val="006F25D4"/>
    <w:rsid w:val="006F40CB"/>
    <w:rsid w:val="006F5EC5"/>
    <w:rsid w:val="006F6903"/>
    <w:rsid w:val="00701645"/>
    <w:rsid w:val="007076E9"/>
    <w:rsid w:val="007102D7"/>
    <w:rsid w:val="007104D3"/>
    <w:rsid w:val="00712FFA"/>
    <w:rsid w:val="00716773"/>
    <w:rsid w:val="00716993"/>
    <w:rsid w:val="00727B5F"/>
    <w:rsid w:val="00731408"/>
    <w:rsid w:val="007331C7"/>
    <w:rsid w:val="00737C1B"/>
    <w:rsid w:val="00745CE9"/>
    <w:rsid w:val="00751609"/>
    <w:rsid w:val="007569E2"/>
    <w:rsid w:val="00757832"/>
    <w:rsid w:val="007648AC"/>
    <w:rsid w:val="0077206D"/>
    <w:rsid w:val="0077259A"/>
    <w:rsid w:val="007733AF"/>
    <w:rsid w:val="00773E95"/>
    <w:rsid w:val="0077647A"/>
    <w:rsid w:val="007811D8"/>
    <w:rsid w:val="00790955"/>
    <w:rsid w:val="00791E12"/>
    <w:rsid w:val="007A0234"/>
    <w:rsid w:val="007A18D9"/>
    <w:rsid w:val="007A5A11"/>
    <w:rsid w:val="007A74D9"/>
    <w:rsid w:val="007B01B3"/>
    <w:rsid w:val="007B1618"/>
    <w:rsid w:val="007B19E5"/>
    <w:rsid w:val="007B41F7"/>
    <w:rsid w:val="007B51E7"/>
    <w:rsid w:val="007B6DB8"/>
    <w:rsid w:val="007C0EA5"/>
    <w:rsid w:val="007C229B"/>
    <w:rsid w:val="007C3E3A"/>
    <w:rsid w:val="007C6A63"/>
    <w:rsid w:val="007D2F80"/>
    <w:rsid w:val="007D417F"/>
    <w:rsid w:val="007D45AE"/>
    <w:rsid w:val="007D51BE"/>
    <w:rsid w:val="007D5905"/>
    <w:rsid w:val="007D5A54"/>
    <w:rsid w:val="007E2E65"/>
    <w:rsid w:val="007E3C66"/>
    <w:rsid w:val="007E5740"/>
    <w:rsid w:val="007E63A5"/>
    <w:rsid w:val="007E681B"/>
    <w:rsid w:val="007E7760"/>
    <w:rsid w:val="007F0460"/>
    <w:rsid w:val="007F2A94"/>
    <w:rsid w:val="007F6660"/>
    <w:rsid w:val="007F796B"/>
    <w:rsid w:val="008007D8"/>
    <w:rsid w:val="00801260"/>
    <w:rsid w:val="00802A22"/>
    <w:rsid w:val="008044ED"/>
    <w:rsid w:val="0081091B"/>
    <w:rsid w:val="00810C40"/>
    <w:rsid w:val="00810CEA"/>
    <w:rsid w:val="00812BDB"/>
    <w:rsid w:val="00813E67"/>
    <w:rsid w:val="00813FE4"/>
    <w:rsid w:val="00817955"/>
    <w:rsid w:val="00822B9B"/>
    <w:rsid w:val="008307C6"/>
    <w:rsid w:val="00830A01"/>
    <w:rsid w:val="008358AE"/>
    <w:rsid w:val="00835D06"/>
    <w:rsid w:val="00840283"/>
    <w:rsid w:val="00840CE1"/>
    <w:rsid w:val="00841185"/>
    <w:rsid w:val="00847A40"/>
    <w:rsid w:val="00847DBB"/>
    <w:rsid w:val="00851936"/>
    <w:rsid w:val="00854DE4"/>
    <w:rsid w:val="00855AE0"/>
    <w:rsid w:val="00865ECE"/>
    <w:rsid w:val="008707B9"/>
    <w:rsid w:val="00870BA1"/>
    <w:rsid w:val="00873871"/>
    <w:rsid w:val="00882978"/>
    <w:rsid w:val="00883BC3"/>
    <w:rsid w:val="008877B9"/>
    <w:rsid w:val="00887BA5"/>
    <w:rsid w:val="00887FC0"/>
    <w:rsid w:val="008958B6"/>
    <w:rsid w:val="00897E3B"/>
    <w:rsid w:val="008A052F"/>
    <w:rsid w:val="008A1FF2"/>
    <w:rsid w:val="008A283D"/>
    <w:rsid w:val="008A3074"/>
    <w:rsid w:val="008A6141"/>
    <w:rsid w:val="008B35B8"/>
    <w:rsid w:val="008B3999"/>
    <w:rsid w:val="008B449A"/>
    <w:rsid w:val="008C35C9"/>
    <w:rsid w:val="008C5FC0"/>
    <w:rsid w:val="008D11D0"/>
    <w:rsid w:val="008D3027"/>
    <w:rsid w:val="008D3B9F"/>
    <w:rsid w:val="008D43B2"/>
    <w:rsid w:val="008D4622"/>
    <w:rsid w:val="008D5047"/>
    <w:rsid w:val="008E11D6"/>
    <w:rsid w:val="008E42E8"/>
    <w:rsid w:val="008E49A8"/>
    <w:rsid w:val="008F4CDC"/>
    <w:rsid w:val="008F6857"/>
    <w:rsid w:val="00900D3B"/>
    <w:rsid w:val="00904DFF"/>
    <w:rsid w:val="00912557"/>
    <w:rsid w:val="00913B75"/>
    <w:rsid w:val="00924164"/>
    <w:rsid w:val="009244A4"/>
    <w:rsid w:val="00924A97"/>
    <w:rsid w:val="00927930"/>
    <w:rsid w:val="00930623"/>
    <w:rsid w:val="00930C32"/>
    <w:rsid w:val="009311B7"/>
    <w:rsid w:val="009325A7"/>
    <w:rsid w:val="00932739"/>
    <w:rsid w:val="00933561"/>
    <w:rsid w:val="009341F7"/>
    <w:rsid w:val="009356B3"/>
    <w:rsid w:val="009363B4"/>
    <w:rsid w:val="00937B3E"/>
    <w:rsid w:val="00940E38"/>
    <w:rsid w:val="00942187"/>
    <w:rsid w:val="0094783D"/>
    <w:rsid w:val="0095100F"/>
    <w:rsid w:val="0095332F"/>
    <w:rsid w:val="00953406"/>
    <w:rsid w:val="00956BEC"/>
    <w:rsid w:val="00956DB1"/>
    <w:rsid w:val="00960DF4"/>
    <w:rsid w:val="009634B9"/>
    <w:rsid w:val="0096588F"/>
    <w:rsid w:val="00967EF8"/>
    <w:rsid w:val="0097063E"/>
    <w:rsid w:val="00973A79"/>
    <w:rsid w:val="0098062F"/>
    <w:rsid w:val="009867CD"/>
    <w:rsid w:val="00986890"/>
    <w:rsid w:val="00986A96"/>
    <w:rsid w:val="00990FA0"/>
    <w:rsid w:val="0099236A"/>
    <w:rsid w:val="0099292F"/>
    <w:rsid w:val="00996D2B"/>
    <w:rsid w:val="009A3719"/>
    <w:rsid w:val="009A5B5E"/>
    <w:rsid w:val="009A62AA"/>
    <w:rsid w:val="009A717F"/>
    <w:rsid w:val="009B1290"/>
    <w:rsid w:val="009C297F"/>
    <w:rsid w:val="009C3674"/>
    <w:rsid w:val="009C5E9D"/>
    <w:rsid w:val="009C7213"/>
    <w:rsid w:val="009D3F4C"/>
    <w:rsid w:val="009D7A69"/>
    <w:rsid w:val="009E465C"/>
    <w:rsid w:val="009E5CE8"/>
    <w:rsid w:val="009E5D54"/>
    <w:rsid w:val="009E6C25"/>
    <w:rsid w:val="009F15D4"/>
    <w:rsid w:val="009F3FD3"/>
    <w:rsid w:val="009F5C81"/>
    <w:rsid w:val="00A021A9"/>
    <w:rsid w:val="00A036B0"/>
    <w:rsid w:val="00A03707"/>
    <w:rsid w:val="00A03F32"/>
    <w:rsid w:val="00A04D01"/>
    <w:rsid w:val="00A060C3"/>
    <w:rsid w:val="00A1047B"/>
    <w:rsid w:val="00A11645"/>
    <w:rsid w:val="00A126B5"/>
    <w:rsid w:val="00A14384"/>
    <w:rsid w:val="00A144F2"/>
    <w:rsid w:val="00A16F54"/>
    <w:rsid w:val="00A172CE"/>
    <w:rsid w:val="00A17DCC"/>
    <w:rsid w:val="00A22321"/>
    <w:rsid w:val="00A23154"/>
    <w:rsid w:val="00A34FE3"/>
    <w:rsid w:val="00A3574B"/>
    <w:rsid w:val="00A35F82"/>
    <w:rsid w:val="00A410E3"/>
    <w:rsid w:val="00A415E8"/>
    <w:rsid w:val="00A41C6B"/>
    <w:rsid w:val="00A42D52"/>
    <w:rsid w:val="00A43D7A"/>
    <w:rsid w:val="00A452E6"/>
    <w:rsid w:val="00A475F0"/>
    <w:rsid w:val="00A51484"/>
    <w:rsid w:val="00A52052"/>
    <w:rsid w:val="00A52E13"/>
    <w:rsid w:val="00A55E88"/>
    <w:rsid w:val="00A579AC"/>
    <w:rsid w:val="00A60B73"/>
    <w:rsid w:val="00A60BCB"/>
    <w:rsid w:val="00A64CA4"/>
    <w:rsid w:val="00A7485C"/>
    <w:rsid w:val="00A754E6"/>
    <w:rsid w:val="00A83004"/>
    <w:rsid w:val="00A85D90"/>
    <w:rsid w:val="00A85DE0"/>
    <w:rsid w:val="00A945BB"/>
    <w:rsid w:val="00AA0641"/>
    <w:rsid w:val="00AA2606"/>
    <w:rsid w:val="00AA273F"/>
    <w:rsid w:val="00AA29FC"/>
    <w:rsid w:val="00AA2E2A"/>
    <w:rsid w:val="00AA7E3E"/>
    <w:rsid w:val="00AB312C"/>
    <w:rsid w:val="00AB34BC"/>
    <w:rsid w:val="00AB437F"/>
    <w:rsid w:val="00AC09BE"/>
    <w:rsid w:val="00AD3026"/>
    <w:rsid w:val="00AD36A1"/>
    <w:rsid w:val="00AD3BAF"/>
    <w:rsid w:val="00AD41A9"/>
    <w:rsid w:val="00AD4CF0"/>
    <w:rsid w:val="00AD5D27"/>
    <w:rsid w:val="00AD705B"/>
    <w:rsid w:val="00AE25B3"/>
    <w:rsid w:val="00AE3A6C"/>
    <w:rsid w:val="00AE66C0"/>
    <w:rsid w:val="00AF08F9"/>
    <w:rsid w:val="00AF1A11"/>
    <w:rsid w:val="00AF7227"/>
    <w:rsid w:val="00B00EBC"/>
    <w:rsid w:val="00B01777"/>
    <w:rsid w:val="00B01D56"/>
    <w:rsid w:val="00B024B2"/>
    <w:rsid w:val="00B03BDB"/>
    <w:rsid w:val="00B03DE2"/>
    <w:rsid w:val="00B04107"/>
    <w:rsid w:val="00B04567"/>
    <w:rsid w:val="00B04657"/>
    <w:rsid w:val="00B0469E"/>
    <w:rsid w:val="00B04C77"/>
    <w:rsid w:val="00B055DF"/>
    <w:rsid w:val="00B0663A"/>
    <w:rsid w:val="00B07720"/>
    <w:rsid w:val="00B10599"/>
    <w:rsid w:val="00B118F0"/>
    <w:rsid w:val="00B143E3"/>
    <w:rsid w:val="00B17814"/>
    <w:rsid w:val="00B17B17"/>
    <w:rsid w:val="00B20B5D"/>
    <w:rsid w:val="00B22A03"/>
    <w:rsid w:val="00B32EA3"/>
    <w:rsid w:val="00B34F30"/>
    <w:rsid w:val="00B403DE"/>
    <w:rsid w:val="00B45F3E"/>
    <w:rsid w:val="00B47A94"/>
    <w:rsid w:val="00B523D7"/>
    <w:rsid w:val="00B538C6"/>
    <w:rsid w:val="00B558FD"/>
    <w:rsid w:val="00B57DE1"/>
    <w:rsid w:val="00B652F1"/>
    <w:rsid w:val="00B711FB"/>
    <w:rsid w:val="00B713BE"/>
    <w:rsid w:val="00B738AE"/>
    <w:rsid w:val="00B747C1"/>
    <w:rsid w:val="00B845AB"/>
    <w:rsid w:val="00B85B8F"/>
    <w:rsid w:val="00B9090E"/>
    <w:rsid w:val="00B914BB"/>
    <w:rsid w:val="00B93959"/>
    <w:rsid w:val="00B958ED"/>
    <w:rsid w:val="00B96E70"/>
    <w:rsid w:val="00BA2F8D"/>
    <w:rsid w:val="00BA6873"/>
    <w:rsid w:val="00BB1AEB"/>
    <w:rsid w:val="00BB31A7"/>
    <w:rsid w:val="00BB3863"/>
    <w:rsid w:val="00BB50B5"/>
    <w:rsid w:val="00BB6214"/>
    <w:rsid w:val="00BB7F89"/>
    <w:rsid w:val="00BC0518"/>
    <w:rsid w:val="00BC2CE9"/>
    <w:rsid w:val="00BC3364"/>
    <w:rsid w:val="00BC65C2"/>
    <w:rsid w:val="00BC7A42"/>
    <w:rsid w:val="00BD0774"/>
    <w:rsid w:val="00BD534D"/>
    <w:rsid w:val="00BD70D3"/>
    <w:rsid w:val="00BE018B"/>
    <w:rsid w:val="00BE2C65"/>
    <w:rsid w:val="00BE524E"/>
    <w:rsid w:val="00BE52AE"/>
    <w:rsid w:val="00BE69D6"/>
    <w:rsid w:val="00BE6DB6"/>
    <w:rsid w:val="00BF4DCD"/>
    <w:rsid w:val="00BF4F96"/>
    <w:rsid w:val="00BF5B6E"/>
    <w:rsid w:val="00C03BB2"/>
    <w:rsid w:val="00C04B74"/>
    <w:rsid w:val="00C101B8"/>
    <w:rsid w:val="00C132EE"/>
    <w:rsid w:val="00C1668C"/>
    <w:rsid w:val="00C2092B"/>
    <w:rsid w:val="00C20E86"/>
    <w:rsid w:val="00C21726"/>
    <w:rsid w:val="00C21A9D"/>
    <w:rsid w:val="00C23EDA"/>
    <w:rsid w:val="00C31728"/>
    <w:rsid w:val="00C32627"/>
    <w:rsid w:val="00C36443"/>
    <w:rsid w:val="00C40313"/>
    <w:rsid w:val="00C4083A"/>
    <w:rsid w:val="00C41646"/>
    <w:rsid w:val="00C4563C"/>
    <w:rsid w:val="00C46A1B"/>
    <w:rsid w:val="00C47666"/>
    <w:rsid w:val="00C539DF"/>
    <w:rsid w:val="00C53B11"/>
    <w:rsid w:val="00C53ED5"/>
    <w:rsid w:val="00C55728"/>
    <w:rsid w:val="00C56147"/>
    <w:rsid w:val="00C571F9"/>
    <w:rsid w:val="00C60DCD"/>
    <w:rsid w:val="00C63989"/>
    <w:rsid w:val="00C70170"/>
    <w:rsid w:val="00C70EBC"/>
    <w:rsid w:val="00C75C6A"/>
    <w:rsid w:val="00C763AF"/>
    <w:rsid w:val="00C76D1F"/>
    <w:rsid w:val="00C81F98"/>
    <w:rsid w:val="00C8553C"/>
    <w:rsid w:val="00C8748E"/>
    <w:rsid w:val="00C87CCB"/>
    <w:rsid w:val="00C90C3F"/>
    <w:rsid w:val="00C91C7A"/>
    <w:rsid w:val="00C92179"/>
    <w:rsid w:val="00C939AA"/>
    <w:rsid w:val="00C942B0"/>
    <w:rsid w:val="00CA46C1"/>
    <w:rsid w:val="00CA4B2F"/>
    <w:rsid w:val="00CB2AD0"/>
    <w:rsid w:val="00CB35BD"/>
    <w:rsid w:val="00CB53CF"/>
    <w:rsid w:val="00CB7357"/>
    <w:rsid w:val="00CC1541"/>
    <w:rsid w:val="00CC3F52"/>
    <w:rsid w:val="00CC5277"/>
    <w:rsid w:val="00CC5A80"/>
    <w:rsid w:val="00CC714F"/>
    <w:rsid w:val="00CD002A"/>
    <w:rsid w:val="00CD16AA"/>
    <w:rsid w:val="00CD2319"/>
    <w:rsid w:val="00CD2BF9"/>
    <w:rsid w:val="00CD4D0E"/>
    <w:rsid w:val="00CD7631"/>
    <w:rsid w:val="00CE322E"/>
    <w:rsid w:val="00CE4A2E"/>
    <w:rsid w:val="00CE7D82"/>
    <w:rsid w:val="00CF0B72"/>
    <w:rsid w:val="00CF1958"/>
    <w:rsid w:val="00CF3AC6"/>
    <w:rsid w:val="00CF3B02"/>
    <w:rsid w:val="00CF5F55"/>
    <w:rsid w:val="00CF6A4F"/>
    <w:rsid w:val="00CF6D56"/>
    <w:rsid w:val="00D023C2"/>
    <w:rsid w:val="00D05857"/>
    <w:rsid w:val="00D11F3A"/>
    <w:rsid w:val="00D13189"/>
    <w:rsid w:val="00D1562C"/>
    <w:rsid w:val="00D17256"/>
    <w:rsid w:val="00D307E3"/>
    <w:rsid w:val="00D30F94"/>
    <w:rsid w:val="00D355B8"/>
    <w:rsid w:val="00D3722F"/>
    <w:rsid w:val="00D403C2"/>
    <w:rsid w:val="00D407D1"/>
    <w:rsid w:val="00D4240E"/>
    <w:rsid w:val="00D434E7"/>
    <w:rsid w:val="00D5311C"/>
    <w:rsid w:val="00D537AD"/>
    <w:rsid w:val="00D53AEB"/>
    <w:rsid w:val="00D55A86"/>
    <w:rsid w:val="00D55B77"/>
    <w:rsid w:val="00D600EE"/>
    <w:rsid w:val="00D64297"/>
    <w:rsid w:val="00D6663D"/>
    <w:rsid w:val="00D7029E"/>
    <w:rsid w:val="00D72582"/>
    <w:rsid w:val="00D83591"/>
    <w:rsid w:val="00D8695C"/>
    <w:rsid w:val="00D87102"/>
    <w:rsid w:val="00DA2A52"/>
    <w:rsid w:val="00DA33D8"/>
    <w:rsid w:val="00DA4DDB"/>
    <w:rsid w:val="00DA5CE2"/>
    <w:rsid w:val="00DA796F"/>
    <w:rsid w:val="00DB3BC3"/>
    <w:rsid w:val="00DB63A9"/>
    <w:rsid w:val="00DC0D4D"/>
    <w:rsid w:val="00DC2DE6"/>
    <w:rsid w:val="00DD519C"/>
    <w:rsid w:val="00DE2393"/>
    <w:rsid w:val="00DE3ED6"/>
    <w:rsid w:val="00DE4742"/>
    <w:rsid w:val="00DE7A3C"/>
    <w:rsid w:val="00DF2F94"/>
    <w:rsid w:val="00DF3FC3"/>
    <w:rsid w:val="00DF6697"/>
    <w:rsid w:val="00E003D7"/>
    <w:rsid w:val="00E02A9E"/>
    <w:rsid w:val="00E07F80"/>
    <w:rsid w:val="00E11150"/>
    <w:rsid w:val="00E11748"/>
    <w:rsid w:val="00E1357A"/>
    <w:rsid w:val="00E14188"/>
    <w:rsid w:val="00E14D52"/>
    <w:rsid w:val="00E212B8"/>
    <w:rsid w:val="00E2324C"/>
    <w:rsid w:val="00E24920"/>
    <w:rsid w:val="00E2680E"/>
    <w:rsid w:val="00E26B75"/>
    <w:rsid w:val="00E272A4"/>
    <w:rsid w:val="00E31D49"/>
    <w:rsid w:val="00E31FBD"/>
    <w:rsid w:val="00E3355D"/>
    <w:rsid w:val="00E40437"/>
    <w:rsid w:val="00E43053"/>
    <w:rsid w:val="00E438A3"/>
    <w:rsid w:val="00E45679"/>
    <w:rsid w:val="00E50980"/>
    <w:rsid w:val="00E5226C"/>
    <w:rsid w:val="00E5671B"/>
    <w:rsid w:val="00E60742"/>
    <w:rsid w:val="00E638AE"/>
    <w:rsid w:val="00E643EC"/>
    <w:rsid w:val="00E64AF9"/>
    <w:rsid w:val="00E703A4"/>
    <w:rsid w:val="00E709DE"/>
    <w:rsid w:val="00E731CA"/>
    <w:rsid w:val="00E7334A"/>
    <w:rsid w:val="00E74E51"/>
    <w:rsid w:val="00E76031"/>
    <w:rsid w:val="00E8126F"/>
    <w:rsid w:val="00E816DD"/>
    <w:rsid w:val="00E82B22"/>
    <w:rsid w:val="00E859BA"/>
    <w:rsid w:val="00E86103"/>
    <w:rsid w:val="00E9327F"/>
    <w:rsid w:val="00EA09AE"/>
    <w:rsid w:val="00EA1C71"/>
    <w:rsid w:val="00EB0171"/>
    <w:rsid w:val="00EB03EF"/>
    <w:rsid w:val="00EB094D"/>
    <w:rsid w:val="00EC467A"/>
    <w:rsid w:val="00EC5DD4"/>
    <w:rsid w:val="00ED1C76"/>
    <w:rsid w:val="00ED7162"/>
    <w:rsid w:val="00EE1F5D"/>
    <w:rsid w:val="00EE4BE9"/>
    <w:rsid w:val="00EE77F0"/>
    <w:rsid w:val="00EF1F6D"/>
    <w:rsid w:val="00EF58A5"/>
    <w:rsid w:val="00EF711F"/>
    <w:rsid w:val="00F00C81"/>
    <w:rsid w:val="00F0233A"/>
    <w:rsid w:val="00F0403B"/>
    <w:rsid w:val="00F10C6E"/>
    <w:rsid w:val="00F123E5"/>
    <w:rsid w:val="00F1392E"/>
    <w:rsid w:val="00F231B4"/>
    <w:rsid w:val="00F32F34"/>
    <w:rsid w:val="00F43C17"/>
    <w:rsid w:val="00F43FD4"/>
    <w:rsid w:val="00F4685E"/>
    <w:rsid w:val="00F46FCF"/>
    <w:rsid w:val="00F47993"/>
    <w:rsid w:val="00F52BE3"/>
    <w:rsid w:val="00F55B3E"/>
    <w:rsid w:val="00F55BAC"/>
    <w:rsid w:val="00F579B8"/>
    <w:rsid w:val="00F646C9"/>
    <w:rsid w:val="00F648D8"/>
    <w:rsid w:val="00F66AE6"/>
    <w:rsid w:val="00F709ED"/>
    <w:rsid w:val="00F72AD9"/>
    <w:rsid w:val="00F73564"/>
    <w:rsid w:val="00F74DB7"/>
    <w:rsid w:val="00F75D3C"/>
    <w:rsid w:val="00F831A3"/>
    <w:rsid w:val="00F83C5E"/>
    <w:rsid w:val="00F83CFC"/>
    <w:rsid w:val="00F8570E"/>
    <w:rsid w:val="00F85F4C"/>
    <w:rsid w:val="00F90C66"/>
    <w:rsid w:val="00F97708"/>
    <w:rsid w:val="00FA34EE"/>
    <w:rsid w:val="00FA4692"/>
    <w:rsid w:val="00FA7660"/>
    <w:rsid w:val="00FA7D99"/>
    <w:rsid w:val="00FB77F3"/>
    <w:rsid w:val="00FB798E"/>
    <w:rsid w:val="00FC3770"/>
    <w:rsid w:val="00FC6254"/>
    <w:rsid w:val="00FD2C28"/>
    <w:rsid w:val="00FD54FF"/>
    <w:rsid w:val="00FD5D0E"/>
    <w:rsid w:val="00FD5EF0"/>
    <w:rsid w:val="00FD6149"/>
    <w:rsid w:val="00FD7A03"/>
    <w:rsid w:val="00FD7D8F"/>
    <w:rsid w:val="00FD7DD9"/>
    <w:rsid w:val="00FE406C"/>
    <w:rsid w:val="00FE4C56"/>
    <w:rsid w:val="00FE5FFA"/>
    <w:rsid w:val="00FE7007"/>
    <w:rsid w:val="00FF1046"/>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D64297"/>
    <w:rPr>
      <w:sz w:val="20"/>
      <w:szCs w:val="20"/>
    </w:rPr>
  </w:style>
  <w:style w:type="character" w:customStyle="1" w:styleId="CommentTextChar">
    <w:name w:val="Comment Text Char"/>
    <w:basedOn w:val="DefaultParagraphFont"/>
    <w:link w:val="CommentText"/>
    <w:uiPriority w:val="99"/>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 w:type="paragraph" w:styleId="Revision">
    <w:name w:val="Revision"/>
    <w:hidden/>
    <w:uiPriority w:val="99"/>
    <w:semiHidden/>
    <w:rsid w:val="003F62C0"/>
  </w:style>
  <w:style w:type="character" w:styleId="CommentReference">
    <w:name w:val="annotation reference"/>
    <w:basedOn w:val="DefaultParagraphFont"/>
    <w:uiPriority w:val="99"/>
    <w:semiHidden/>
    <w:unhideWhenUsed/>
    <w:rsid w:val="003F62C0"/>
    <w:rPr>
      <w:sz w:val="16"/>
      <w:szCs w:val="16"/>
    </w:rPr>
  </w:style>
  <w:style w:type="paragraph" w:styleId="CommentSubject">
    <w:name w:val="annotation subject"/>
    <w:basedOn w:val="CommentText"/>
    <w:next w:val="CommentText"/>
    <w:link w:val="CommentSubjectChar"/>
    <w:uiPriority w:val="99"/>
    <w:semiHidden/>
    <w:unhideWhenUsed/>
    <w:rsid w:val="003F62C0"/>
    <w:rPr>
      <w:b/>
      <w:bCs/>
    </w:rPr>
  </w:style>
  <w:style w:type="character" w:customStyle="1" w:styleId="CommentSubjectChar">
    <w:name w:val="Comment Subject Char"/>
    <w:basedOn w:val="CommentTextChar"/>
    <w:link w:val="CommentSubject"/>
    <w:uiPriority w:val="99"/>
    <w:semiHidden/>
    <w:rsid w:val="003F62C0"/>
    <w:rPr>
      <w:b/>
      <w:bCs/>
      <w:sz w:val="20"/>
      <w:szCs w:val="20"/>
    </w:rPr>
  </w:style>
  <w:style w:type="paragraph" w:styleId="NormalWeb">
    <w:name w:val="Normal (Web)"/>
    <w:basedOn w:val="Normal"/>
    <w:uiPriority w:val="99"/>
    <w:semiHidden/>
    <w:unhideWhenUsed/>
    <w:rsid w:val="001205BE"/>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20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322392683">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 w:id="1192642861">
      <w:bodyDiv w:val="1"/>
      <w:marLeft w:val="0"/>
      <w:marRight w:val="0"/>
      <w:marTop w:val="0"/>
      <w:marBottom w:val="0"/>
      <w:divBdr>
        <w:top w:val="none" w:sz="0" w:space="0" w:color="auto"/>
        <w:left w:val="none" w:sz="0" w:space="0" w:color="auto"/>
        <w:bottom w:val="none" w:sz="0" w:space="0" w:color="auto"/>
        <w:right w:val="none" w:sz="0" w:space="0" w:color="auto"/>
      </w:divBdr>
    </w:div>
    <w:div w:id="18729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ournals.lww.com/epidem/pages/collectiondetails.aspx?TopicalCollectionId=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d41586-019-00857-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ournals.lww.com/epidem/Fulltext/2009/03000/Interaction_Reaction.1.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28</Pages>
  <Words>11193</Words>
  <Characters>63806</Characters>
  <Application>Microsoft Office Word</Application>
  <DocSecurity>0</DocSecurity>
  <Lines>531</Lines>
  <Paragraphs>149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248</cp:revision>
  <dcterms:created xsi:type="dcterms:W3CDTF">2022-10-26T15:18:00Z</dcterms:created>
  <dcterms:modified xsi:type="dcterms:W3CDTF">2022-10-27T16:28:00Z</dcterms:modified>
</cp:coreProperties>
</file>