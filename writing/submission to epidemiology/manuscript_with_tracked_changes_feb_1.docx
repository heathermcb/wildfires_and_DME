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0AC95661"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(ZCTA) level outpatient, inpatient, and emergency department 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w:t>
      </w:r>
      <w:r w:rsidRPr="001E60B8">
        <w:rPr>
          <w:rFonts w:ascii="Arial" w:hAnsi="Arial" w:cs="Arial"/>
          <w:vertAlign w:val="subscript"/>
          <w:rPrChange w:id="0" w:author="Heather M" w:date="2023-02-01T13:07:00Z">
            <w:rPr>
              <w:rFonts w:ascii="Arial" w:hAnsi="Arial" w:cs="Arial"/>
            </w:rPr>
          </w:rPrChange>
        </w:rPr>
        <w:t>2.5</w:t>
      </w:r>
      <w:r w:rsidRPr="003434BA">
        <w:rPr>
          <w:rFonts w:ascii="Arial" w:hAnsi="Arial" w:cs="Arial"/>
        </w:rPr>
        <w:t xml:space="preserve">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23B908F8"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w:t>
      </w:r>
      <w:r w:rsidRPr="001E60B8">
        <w:rPr>
          <w:rFonts w:ascii="Arial" w:hAnsi="Arial" w:cs="Arial"/>
          <w:vertAlign w:val="subscript"/>
          <w:rPrChange w:id="1" w:author="Heather M" w:date="2023-02-01T13:07:00Z">
            <w:rPr>
              <w:rFonts w:ascii="Arial" w:hAnsi="Arial" w:cs="Arial"/>
            </w:rPr>
          </w:rPrChange>
        </w:rPr>
        <w:t>2.5</w:t>
      </w:r>
      <w:r w:rsidRPr="003434BA">
        <w:rPr>
          <w:rFonts w:ascii="Arial" w:hAnsi="Arial" w:cs="Arial"/>
        </w:rPr>
        <w:t xml:space="preserve">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D760A5">
        <w:rPr>
          <w:rFonts w:ascii="Arial" w:hAnsi="Arial" w:cs="Arial"/>
          <w:vertAlign w:val="superscript"/>
        </w:rPr>
        <w:t>3</w:t>
      </w:r>
      <w:r w:rsidRPr="003434BA">
        <w:rPr>
          <w:rFonts w:ascii="Arial" w:hAnsi="Arial" w:cs="Arial"/>
        </w:rPr>
        <w:t>)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was not associated with inpatient or ED 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r w:rsidR="00EA0E40" w:rsidRPr="003434BA">
        <w:rPr>
          <w:rFonts w:ascii="Arial" w:hAnsi="Arial" w:cs="Arial"/>
        </w:rPr>
        <w:t>(proximity RR = 1.45, 95% CI: 0.99, 2.12, evacuation RR = 1.72, 95% CI: 1.00, 2.96)</w:t>
      </w:r>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791732B0"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r w:rsidR="00262537" w:rsidRPr="008841D1">
        <w:rPr>
          <w:rFonts w:ascii="Arial" w:hAnsi="Arial" w:cs="Arial"/>
        </w:rPr>
        <w:t>I</w:t>
      </w:r>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w:t>
      </w:r>
      <w:r w:rsidR="00626DA2" w:rsidRPr="00FA37C0">
        <w:rPr>
          <w:rFonts w:ascii="Arial" w:hAnsi="Arial" w:cs="Arial"/>
          <w:vertAlign w:val="subscript"/>
        </w:rPr>
        <w:t>2.5</w:t>
      </w:r>
      <w:r w:rsidRPr="008841D1">
        <w:rPr>
          <w:rFonts w:ascii="Arial" w:hAnsi="Arial" w:cs="Arial"/>
        </w:rPr>
        <w:t>).</w:t>
      </w:r>
      <w:r w:rsidR="00F66567" w:rsidRPr="008841D1">
        <w:rPr>
          <w:rFonts w:ascii="Arial" w:hAnsi="Arial" w:cs="Arial"/>
        </w:rPr>
        <w:t xml:space="preserve"> </w:t>
      </w:r>
      <w:r w:rsidRPr="008841D1">
        <w:rPr>
          <w:rFonts w:ascii="Arial" w:hAnsi="Arial" w:cs="Arial"/>
        </w:rPr>
        <w:t>Of PM</w:t>
      </w:r>
      <w:r w:rsidRPr="00FA37C0">
        <w:rPr>
          <w:rFonts w:ascii="Arial" w:hAnsi="Arial" w:cs="Arial"/>
          <w:vertAlign w:val="subscript"/>
        </w:rPr>
        <w:t>2.5</w:t>
      </w:r>
      <w:r w:rsidRPr="008841D1">
        <w:rPr>
          <w:rFonts w:ascii="Arial" w:hAnsi="Arial" w:cs="Arial"/>
        </w:rPr>
        <w:t xml:space="preserve"> sources, wildfire PM</w:t>
      </w:r>
      <w:r w:rsidRPr="00FA37C0">
        <w:rPr>
          <w:rFonts w:ascii="Arial" w:hAnsi="Arial" w:cs="Arial"/>
          <w:vertAlign w:val="subscript"/>
        </w:rPr>
        <w:t>2.5</w:t>
      </w:r>
      <w:r w:rsidRPr="008841D1">
        <w:rPr>
          <w:rFonts w:ascii="Arial" w:hAnsi="Arial" w:cs="Arial"/>
        </w:rPr>
        <w:t xml:space="preserve">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w:t>
      </w:r>
      <w:r w:rsidRPr="007E3C04">
        <w:rPr>
          <w:rFonts w:ascii="Arial" w:hAnsi="Arial" w:cs="Arial"/>
          <w:vertAlign w:val="subscript"/>
        </w:rPr>
        <w:t>2.5</w:t>
      </w:r>
      <w:r w:rsidRPr="008841D1">
        <w:rPr>
          <w:rFonts w:ascii="Arial" w:hAnsi="Arial" w:cs="Arial"/>
        </w:rPr>
        <w:t xml:space="preserve"> exposure in</w:t>
      </w:r>
      <w:r w:rsidR="00B150EA" w:rsidRPr="008841D1">
        <w:rPr>
          <w:rFonts w:ascii="Arial" w:hAnsi="Arial" w:cs="Arial"/>
        </w:rPr>
        <w:t xml:space="preserve"> </w:t>
      </w:r>
      <w:r w:rsidRPr="008841D1">
        <w:rPr>
          <w:rFonts w:ascii="Arial" w:hAnsi="Arial" w:cs="Arial"/>
        </w:rPr>
        <w:t>California, accounting for 71% of total PM</w:t>
      </w:r>
      <w:r w:rsidRPr="001E60B8">
        <w:rPr>
          <w:rFonts w:ascii="Arial" w:hAnsi="Arial" w:cs="Arial"/>
          <w:vertAlign w:val="subscript"/>
          <w:rPrChange w:id="2" w:author="Heather M" w:date="2023-02-01T13:07:00Z">
            <w:rPr>
              <w:rFonts w:ascii="Arial" w:hAnsi="Arial" w:cs="Arial"/>
            </w:rPr>
          </w:rPrChange>
        </w:rPr>
        <w:t>2.5</w:t>
      </w:r>
      <w:r w:rsidRPr="008841D1">
        <w:rPr>
          <w:rFonts w:ascii="Arial" w:hAnsi="Arial" w:cs="Arial"/>
        </w:rPr>
        <w:t xml:space="preserve">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rFonts w:ascii="Arial" w:hAnsi="Arial" w:cs="Arial"/>
        </w:rPr>
      </w:pPr>
      <w:r w:rsidRPr="003A3974">
        <w:rPr>
          <w:rFonts w:ascii="Arial" w:hAnsi="Arial" w:cs="Arial"/>
        </w:rPr>
        <w:t>Most studies examining wildfire PM</w:t>
      </w:r>
      <w:r w:rsidRPr="001E60B8">
        <w:rPr>
          <w:rFonts w:ascii="Arial" w:hAnsi="Arial" w:cs="Arial"/>
          <w:vertAlign w:val="subscript"/>
          <w:rPrChange w:id="3" w:author="Heather M" w:date="2023-02-01T13:07:00Z">
            <w:rPr>
              <w:rFonts w:ascii="Arial" w:hAnsi="Arial" w:cs="Arial"/>
            </w:rPr>
          </w:rPrChange>
        </w:rPr>
        <w:t>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rFonts w:ascii="Arial" w:hAnsi="Arial" w:cs="Arial"/>
        </w:rPr>
      </w:pPr>
    </w:p>
    <w:p w14:paraId="081C6B75" w14:textId="72346B30" w:rsidR="00713413" w:rsidRPr="00616990" w:rsidRDefault="005A5946" w:rsidP="008D1204">
      <w:pPr>
        <w:rPr>
          <w:rFonts w:ascii="Arial" w:hAnsi="Arial" w:cs="Arial"/>
          <w:vertAlign w:val="superscript"/>
        </w:rPr>
      </w:pPr>
      <w:r w:rsidRPr="003A3974">
        <w:rPr>
          <w:rFonts w:ascii="Arial" w:hAnsi="Arial" w:cs="Arial"/>
        </w:rPr>
        <w:t>S</w:t>
      </w:r>
      <w:r w:rsidR="006516FA" w:rsidRPr="003A3974">
        <w:rPr>
          <w:rFonts w:ascii="Arial" w:hAnsi="Arial" w:cs="Arial"/>
        </w:rPr>
        <w:t xml:space="preserve">everal </w:t>
      </w:r>
      <w:r w:rsidRPr="003A3974">
        <w:rPr>
          <w:rFonts w:ascii="Arial" w:hAnsi="Arial" w:cs="Arial"/>
        </w:rPr>
        <w:t xml:space="preserve">studies </w:t>
      </w:r>
      <w:r w:rsidR="006516FA" w:rsidRPr="003A3974">
        <w:rPr>
          <w:rFonts w:ascii="Arial" w:hAnsi="Arial" w:cs="Arial"/>
        </w:rPr>
        <w:t xml:space="preserve">have documented the </w:t>
      </w:r>
      <w:r w:rsidR="007200A1" w:rsidRPr="003A3974">
        <w:rPr>
          <w:rFonts w:ascii="Arial" w:hAnsi="Arial" w:cs="Arial"/>
        </w:rPr>
        <w:t xml:space="preserve">health effects of </w:t>
      </w:r>
      <w:r w:rsidR="006516FA" w:rsidRPr="003A3974">
        <w:rPr>
          <w:rFonts w:ascii="Arial" w:hAnsi="Arial" w:cs="Arial"/>
        </w:rPr>
        <w:t>stress, evacuation, property destruction, or injury due to wildfire disasters</w:t>
      </w:r>
      <w:r w:rsidR="00E93D4E">
        <w:rPr>
          <w:rFonts w:ascii="Arial" w:hAnsi="Arial" w:cs="Arial"/>
          <w:vertAlign w:val="superscript"/>
        </w:rPr>
        <w:t>7</w:t>
      </w:r>
      <w:r w:rsidR="000E7839">
        <w:rPr>
          <w:rFonts w:ascii="Arial" w:hAnsi="Arial" w:cs="Arial"/>
          <w:vertAlign w:val="superscript"/>
        </w:rPr>
        <w:t>,</w:t>
      </w:r>
      <w:r w:rsidR="008F130F">
        <w:rPr>
          <w:rFonts w:ascii="Arial" w:hAnsi="Arial" w:cs="Arial"/>
          <w:vertAlign w:val="superscript"/>
        </w:rPr>
        <w:fldChar w:fldCharType="begin"/>
      </w:r>
      <w:r w:rsidR="008F130F">
        <w:rPr>
          <w:rFonts w:ascii="Arial" w:hAnsi="Arial" w:cs="Arial"/>
          <w:vertAlign w:val="superscript"/>
        </w:rPr>
        <w:instrText xml:space="preserve"> NOTEREF _Ref118829954 </w:instrText>
      </w:r>
      <w:r w:rsidR="008F130F">
        <w:rPr>
          <w:rFonts w:ascii="Arial" w:hAnsi="Arial" w:cs="Arial"/>
          <w:vertAlign w:val="superscript"/>
        </w:rPr>
        <w:fldChar w:fldCharType="separate"/>
      </w:r>
      <w:r w:rsidR="008F130F">
        <w:rPr>
          <w:rFonts w:ascii="Arial" w:hAnsi="Arial" w:cs="Arial"/>
          <w:vertAlign w:val="superscript"/>
        </w:rPr>
        <w:t>8</w:t>
      </w:r>
      <w:r w:rsidR="008F130F">
        <w:rPr>
          <w:rFonts w:ascii="Arial" w:hAnsi="Arial" w:cs="Arial"/>
          <w:vertAlign w:val="superscript"/>
        </w:rPr>
        <w:fldChar w:fldCharType="end"/>
      </w:r>
      <w:r w:rsidR="000E7839">
        <w:rPr>
          <w:rFonts w:ascii="Arial" w:hAnsi="Arial" w:cs="Arial"/>
          <w:vertAlign w:val="superscript"/>
        </w:rPr>
        <w:t>,</w:t>
      </w:r>
      <w:r w:rsidR="000E7839" w:rsidRPr="000E7839">
        <w:rPr>
          <w:rFonts w:ascii="Arial" w:hAnsi="Arial" w:cs="Arial"/>
          <w:vertAlign w:val="superscript"/>
        </w:rPr>
        <w:t>21,</w:t>
      </w:r>
      <w:r w:rsidR="00FE40E4">
        <w:rPr>
          <w:rFonts w:ascii="Arial" w:hAnsi="Arial" w:cs="Arial"/>
          <w:vertAlign w:val="superscript"/>
        </w:rPr>
        <w:t>25-31</w:t>
      </w:r>
      <w:r w:rsidR="008644C9">
        <w:rPr>
          <w:rFonts w:ascii="Arial" w:hAnsi="Arial" w:cs="Arial"/>
        </w:rPr>
        <w:t>.</w:t>
      </w:r>
      <w:r w:rsidR="00B64425">
        <w:rPr>
          <w:rFonts w:ascii="Arial" w:hAnsi="Arial" w:cs="Arial"/>
        </w:rPr>
        <w:t xml:space="preserve"> </w:t>
      </w:r>
      <w:r w:rsidR="0028180A" w:rsidRPr="00616990">
        <w:rPr>
          <w:rFonts w:ascii="Arial" w:hAnsi="Arial" w:cs="Arial"/>
        </w:rPr>
        <w:t>We seek to expand on this literature.</w:t>
      </w:r>
      <w:r w:rsidR="006516FA" w:rsidRPr="00616990">
        <w:rPr>
          <w:rFonts w:ascii="Arial" w:hAnsi="Arial" w:cs="Arial"/>
        </w:rPr>
        <w:t xml:space="preserve"> We hypothesize that residential proximity to wildfire, and evacuations due to wildfire, could influence health outcomes primarily through stress</w:t>
      </w:r>
      <w:r w:rsidR="00262537" w:rsidRPr="00616990">
        <w:rPr>
          <w:rFonts w:ascii="Arial" w:hAnsi="Arial" w:cs="Arial"/>
        </w:rPr>
        <w:t xml:space="preserve"> and possibly </w:t>
      </w:r>
      <w:r w:rsidR="006516FA" w:rsidRPr="00616990">
        <w:rPr>
          <w:rFonts w:ascii="Arial" w:hAnsi="Arial" w:cs="Arial"/>
        </w:rPr>
        <w:t>operate</w:t>
      </w:r>
      <w:ins w:id="4" w:author="Heather M" w:date="2023-02-01T11:54:00Z">
        <w:r w:rsidR="001D5FDA">
          <w:rPr>
            <w:rFonts w:ascii="Arial" w:hAnsi="Arial" w:cs="Arial"/>
          </w:rPr>
          <w:t xml:space="preserve"> in concert with</w:t>
        </w:r>
      </w:ins>
      <w:r w:rsidR="006516FA" w:rsidRPr="00616990">
        <w:rPr>
          <w:rFonts w:ascii="Arial" w:hAnsi="Arial" w:cs="Arial"/>
        </w:rPr>
        <w:t xml:space="preserve"> </w:t>
      </w:r>
      <w:del w:id="5" w:author="Heather M" w:date="2023-02-01T11:54:00Z">
        <w:r w:rsidR="006516FA" w:rsidRPr="00616990" w:rsidDel="001D5FDA">
          <w:rPr>
            <w:rFonts w:ascii="Arial" w:hAnsi="Arial" w:cs="Arial"/>
          </w:rPr>
          <w:delText xml:space="preserve">differently than </w:delText>
        </w:r>
      </w:del>
      <w:r w:rsidR="006516FA" w:rsidRPr="00616990">
        <w:rPr>
          <w:rFonts w:ascii="Arial" w:hAnsi="Arial" w:cs="Arial"/>
        </w:rPr>
        <w:t>wildfire PM</w:t>
      </w:r>
      <w:r w:rsidR="006516FA" w:rsidRPr="00735071">
        <w:rPr>
          <w:rFonts w:ascii="Arial" w:hAnsi="Arial" w:cs="Arial"/>
          <w:vertAlign w:val="subscript"/>
        </w:rPr>
        <w:t>2.5</w:t>
      </w:r>
      <w:r w:rsidR="006516FA" w:rsidRPr="00616990">
        <w:rPr>
          <w:rFonts w:ascii="Arial" w:hAnsi="Arial" w:cs="Arial"/>
        </w:rPr>
        <w:t xml:space="preserve"> exposure. Residents living near wildfires are exposed to smoke, which in addition to biological effects can cause substantial worry</w:t>
      </w:r>
      <w:r w:rsidR="00B64425" w:rsidRPr="00B64425">
        <w:rPr>
          <w:rFonts w:ascii="Arial" w:hAnsi="Arial" w:cs="Arial"/>
          <w:vertAlign w:val="superscript"/>
        </w:rPr>
        <w:t>32</w:t>
      </w:r>
      <w:ins w:id="6" w:author="Heather M" w:date="2023-02-01T11:56:00Z">
        <w:r w:rsidR="00EE0FD3">
          <w:rPr>
            <w:rFonts w:ascii="Arial" w:hAnsi="Arial" w:cs="Arial"/>
          </w:rPr>
          <w:t xml:space="preserve">, </w:t>
        </w:r>
      </w:ins>
      <w:ins w:id="7" w:author="Heather M" w:date="2023-02-01T11:57:00Z">
        <w:r w:rsidR="00EE0FD3">
          <w:rPr>
            <w:rFonts w:ascii="Arial" w:hAnsi="Arial" w:cs="Arial"/>
          </w:rPr>
          <w:t>but</w:t>
        </w:r>
      </w:ins>
      <w:del w:id="8" w:author="Heather M" w:date="2023-02-01T11:56:00Z">
        <w:r w:rsidR="006516FA" w:rsidRPr="00616990" w:rsidDel="00EE0FD3">
          <w:rPr>
            <w:rFonts w:ascii="Arial" w:hAnsi="Arial" w:cs="Arial"/>
          </w:rPr>
          <w:delText>.</w:delText>
        </w:r>
      </w:del>
      <w:r w:rsidR="006516FA" w:rsidRPr="00616990">
        <w:rPr>
          <w:rFonts w:ascii="Arial" w:hAnsi="Arial" w:cs="Arial"/>
        </w:rPr>
        <w:t xml:space="preserve"> </w:t>
      </w:r>
      <w:ins w:id="9" w:author="Heather M" w:date="2023-02-01T11:57:00Z">
        <w:r w:rsidR="00EE0FD3">
          <w:rPr>
            <w:rFonts w:ascii="Arial" w:hAnsi="Arial" w:cs="Arial"/>
          </w:rPr>
          <w:t>p</w:t>
        </w:r>
      </w:ins>
      <w:del w:id="10" w:author="Heather M" w:date="2023-02-01T11:57:00Z">
        <w:r w:rsidR="006516FA" w:rsidRPr="00616990" w:rsidDel="00EE0FD3">
          <w:rPr>
            <w:rFonts w:ascii="Arial" w:hAnsi="Arial" w:cs="Arial"/>
          </w:rPr>
          <w:delText>P</w:delText>
        </w:r>
      </w:del>
      <w:r w:rsidR="006516FA" w:rsidRPr="00616990">
        <w:rPr>
          <w:rFonts w:ascii="Arial" w:hAnsi="Arial" w:cs="Arial"/>
        </w:rPr>
        <w:t xml:space="preserve">roximate residents also experience the disruption of usual </w:t>
      </w:r>
      <w:r w:rsidR="00262537" w:rsidRPr="00616990">
        <w:rPr>
          <w:rFonts w:ascii="Arial" w:hAnsi="Arial" w:cs="Arial"/>
        </w:rPr>
        <w:t xml:space="preserve">community </w:t>
      </w:r>
      <w:r w:rsidR="006516FA" w:rsidRPr="00616990">
        <w:rPr>
          <w:rFonts w:ascii="Arial" w:hAnsi="Arial" w:cs="Arial"/>
        </w:rPr>
        <w:t>activities, and face threat of injury, evacuation, or longer-term displacement. Evacuation</w:t>
      </w:r>
      <w:r w:rsidR="00262537" w:rsidRPr="00616990">
        <w:rPr>
          <w:rFonts w:ascii="Arial" w:hAnsi="Arial" w:cs="Arial"/>
        </w:rPr>
        <w:t xml:space="preserve"> </w:t>
      </w:r>
      <w:r w:rsidR="006516FA" w:rsidRPr="00616990">
        <w:rPr>
          <w:rFonts w:ascii="Arial" w:hAnsi="Arial" w:cs="Arial"/>
        </w:rPr>
        <w:t>may also disrupt access to healthcare</w:t>
      </w:r>
      <w:r w:rsidR="00262537" w:rsidRPr="00616990">
        <w:rPr>
          <w:rFonts w:ascii="Arial" w:hAnsi="Arial" w:cs="Arial"/>
        </w:rPr>
        <w:t xml:space="preserve">, possibly </w:t>
      </w:r>
      <w:r w:rsidR="006516FA" w:rsidRPr="00616990">
        <w:rPr>
          <w:rFonts w:ascii="Arial" w:hAnsi="Arial" w:cs="Arial"/>
        </w:rPr>
        <w:t>result</w:t>
      </w:r>
      <w:r w:rsidR="00262537" w:rsidRPr="00616990">
        <w:rPr>
          <w:rFonts w:ascii="Arial" w:hAnsi="Arial" w:cs="Arial"/>
        </w:rPr>
        <w:t>ing</w:t>
      </w:r>
      <w:r w:rsidR="006516FA" w:rsidRPr="00616990">
        <w:rPr>
          <w:rFonts w:ascii="Arial" w:hAnsi="Arial" w:cs="Arial"/>
        </w:rPr>
        <w:t xml:space="preserve"> in a temporary reduction in utilization</w:t>
      </w:r>
      <w:r w:rsidR="00761DDF">
        <w:rPr>
          <w:rFonts w:ascii="Arial" w:hAnsi="Arial" w:cs="Arial"/>
          <w:vertAlign w:val="superscript"/>
        </w:rPr>
        <w:t>33</w:t>
      </w:r>
      <w:r w:rsidR="0094798B">
        <w:rPr>
          <w:rFonts w:ascii="Arial" w:hAnsi="Arial" w:cs="Arial"/>
          <w:vertAlign w:val="superscript"/>
        </w:rPr>
        <w:t>,</w:t>
      </w:r>
      <w:r w:rsidR="001D5B24">
        <w:rPr>
          <w:rFonts w:ascii="Arial" w:hAnsi="Arial" w:cs="Arial"/>
          <w:vertAlign w:val="superscript"/>
        </w:rPr>
        <w:t>34</w:t>
      </w:r>
      <w:r w:rsidR="005C61AA">
        <w:rPr>
          <w:rFonts w:ascii="Arial" w:hAnsi="Arial" w:cs="Arial"/>
        </w:rPr>
        <w:t>.</w:t>
      </w:r>
      <w:ins w:id="11" w:author="Heather M" w:date="2023-02-01T11:57:00Z">
        <w:r w:rsidR="0013420D">
          <w:rPr>
            <w:rFonts w:ascii="Arial" w:hAnsi="Arial" w:cs="Arial"/>
          </w:rPr>
          <w:t xml:space="preserve"> Together with smoke, these exposures form a mixture</w:t>
        </w:r>
        <w:r w:rsidR="007C7344">
          <w:rPr>
            <w:rFonts w:ascii="Arial" w:hAnsi="Arial" w:cs="Arial"/>
          </w:rPr>
          <w:t xml:space="preserve"> that may have significant </w:t>
        </w:r>
      </w:ins>
      <w:ins w:id="12" w:author="Heather M" w:date="2023-02-01T11:58:00Z">
        <w:r w:rsidR="000D4526">
          <w:rPr>
            <w:rFonts w:ascii="Arial" w:hAnsi="Arial" w:cs="Arial"/>
          </w:rPr>
          <w:t>health</w:t>
        </w:r>
      </w:ins>
      <w:ins w:id="13" w:author="Heather M" w:date="2023-02-01T11:57:00Z">
        <w:r w:rsidR="007C7344">
          <w:rPr>
            <w:rFonts w:ascii="Arial" w:hAnsi="Arial" w:cs="Arial"/>
          </w:rPr>
          <w:t xml:space="preserve"> effects. </w:t>
        </w:r>
      </w:ins>
    </w:p>
    <w:p w14:paraId="3CAF1C31" w14:textId="53EF6EDB" w:rsidR="006516FA" w:rsidRPr="00B42510" w:rsidRDefault="006516FA" w:rsidP="008D1204">
      <w:pPr>
        <w:rPr>
          <w:rFonts w:ascii="Arial" w:hAnsi="Arial" w:cs="Arial"/>
        </w:rPr>
      </w:pPr>
    </w:p>
    <w:p w14:paraId="4E7ACB97" w14:textId="298F9EE5" w:rsidR="00240179" w:rsidRPr="007A76BC" w:rsidRDefault="00A908A4" w:rsidP="00240179">
      <w:pPr>
        <w:rPr>
          <w:rFonts w:ascii="Arial" w:hAnsi="Arial" w:cs="Arial"/>
        </w:rPr>
      </w:pPr>
      <w:r w:rsidRPr="00B42510">
        <w:rPr>
          <w:rFonts w:ascii="Arial" w:hAnsi="Arial" w:cs="Arial"/>
        </w:rPr>
        <w:t>People who use durable medical equipment</w:t>
      </w:r>
      <w:r w:rsidR="00262537" w:rsidRPr="00B42510">
        <w:rPr>
          <w:rFonts w:ascii="Arial" w:hAnsi="Arial" w:cs="Arial"/>
        </w:rPr>
        <w:t xml:space="preserve"> (DME)</w:t>
      </w:r>
      <w:r w:rsidRPr="00B42510">
        <w:rPr>
          <w:rFonts w:ascii="Arial" w:hAnsi="Arial" w:cs="Arial"/>
        </w:rPr>
        <w:t xml:space="preserve"> may be particularly vulnerable to </w:t>
      </w:r>
      <w:r w:rsidR="00794D78">
        <w:rPr>
          <w:rFonts w:ascii="Arial" w:hAnsi="Arial" w:cs="Arial"/>
        </w:rPr>
        <w:t xml:space="preserve">both </w:t>
      </w:r>
      <w:r w:rsidRPr="00B42510">
        <w:rPr>
          <w:rFonts w:ascii="Arial" w:hAnsi="Arial" w:cs="Arial"/>
        </w:rPr>
        <w:t>wildfire PM</w:t>
      </w:r>
      <w:r w:rsidRPr="00794D78">
        <w:rPr>
          <w:rFonts w:ascii="Arial" w:hAnsi="Arial" w:cs="Arial"/>
          <w:vertAlign w:val="subscript"/>
        </w:rPr>
        <w:t>2.5</w:t>
      </w:r>
      <w:r w:rsidRPr="00B42510">
        <w:rPr>
          <w:rFonts w:ascii="Arial" w:hAnsi="Arial" w:cs="Arial"/>
        </w:rPr>
        <w:t xml:space="preserve">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r w:rsidR="00262537" w:rsidRPr="007A76BC">
        <w:rPr>
          <w:rFonts w:ascii="Arial" w:hAnsi="Arial" w:cs="Arial"/>
        </w:rPr>
        <w:t>P</w:t>
      </w:r>
      <w:r w:rsidRPr="007A76BC">
        <w:rPr>
          <w:rFonts w:ascii="Arial" w:hAnsi="Arial" w:cs="Arial"/>
        </w:rPr>
        <w:t>revalence of DME rentals</w:t>
      </w:r>
      <w:r w:rsidR="00262537" w:rsidRPr="007A76BC">
        <w:rPr>
          <w:rFonts w:ascii="Arial" w:hAnsi="Arial" w:cs="Arial"/>
        </w:rPr>
        <w:t xml:space="preserve"> at Kaiser Permanente Southern California (KPSC) increased </w:t>
      </w:r>
      <w:r w:rsidRPr="007A76BC">
        <w:rPr>
          <w:rFonts w:ascii="Arial" w:hAnsi="Arial" w:cs="Arial"/>
        </w:rPr>
        <w:t>from 2008-2018</w:t>
      </w:r>
      <w:r w:rsidR="00262537" w:rsidRPr="007A76BC">
        <w:rPr>
          <w:rFonts w:ascii="Arial" w:hAnsi="Arial" w:cs="Arial"/>
        </w:rPr>
        <w:t>,</w:t>
      </w:r>
      <w:r w:rsidRPr="007A76BC">
        <w:rPr>
          <w:rFonts w:ascii="Arial" w:hAnsi="Arial" w:cs="Arial"/>
        </w:rPr>
        <w:t xml:space="preserve"> </w:t>
      </w:r>
      <w:r w:rsidR="00262537" w:rsidRPr="007A76BC">
        <w:rPr>
          <w:rFonts w:ascii="Arial" w:hAnsi="Arial" w:cs="Arial"/>
        </w:rPr>
        <w:t xml:space="preserve">with </w:t>
      </w:r>
      <w:r w:rsidRPr="007A76BC">
        <w:rPr>
          <w:rFonts w:ascii="Arial" w:hAnsi="Arial" w:cs="Arial"/>
        </w:rPr>
        <w:t>the highest prevalence 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595769F6" w:rsidR="008D1204" w:rsidRPr="007A76BC" w:rsidRDefault="00A908A4" w:rsidP="008D1204">
      <w:pPr>
        <w:rPr>
          <w:rFonts w:ascii="Arial" w:hAnsi="Arial" w:cs="Arial"/>
          <w:vertAlign w:val="superscript"/>
        </w:rPr>
      </w:pPr>
      <w:r w:rsidRPr="007A76BC">
        <w:rPr>
          <w:rFonts w:ascii="Arial" w:hAnsi="Arial" w:cs="Arial"/>
        </w:rPr>
        <w:t xml:space="preserve">This group may face unique challenges during wildfire events. </w:t>
      </w:r>
      <w:r w:rsidR="00262537" w:rsidRPr="007A76BC">
        <w:rPr>
          <w:rFonts w:ascii="Arial" w:hAnsi="Arial" w:cs="Arial"/>
        </w:rPr>
        <w:t>The association between w</w:t>
      </w:r>
      <w:r w:rsidRPr="007A76BC">
        <w:rPr>
          <w:rFonts w:ascii="Arial" w:hAnsi="Arial" w:cs="Arial"/>
        </w:rPr>
        <w:t>ildfire smoke exposure and respiratory and cardiovascular disease outcomes</w:t>
      </w:r>
      <w:r w:rsidR="00262537" w:rsidRPr="007A76BC">
        <w:rPr>
          <w:rFonts w:ascii="Arial" w:hAnsi="Arial" w:cs="Arial"/>
        </w:rPr>
        <w:t xml:space="preserve"> has been stronger</w:t>
      </w:r>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w:t>
      </w:r>
      <w:r w:rsidRPr="007A76BC">
        <w:rPr>
          <w:rFonts w:ascii="Arial" w:hAnsi="Arial" w:cs="Arial"/>
        </w:rPr>
        <w:lastRenderedPageBreak/>
        <w:t>disease that make them more vulnerable wildfire PM</w:t>
      </w:r>
      <w:r w:rsidRPr="00EF5181">
        <w:rPr>
          <w:rFonts w:ascii="Arial" w:hAnsi="Arial" w:cs="Arial"/>
          <w:vertAlign w:val="subscript"/>
        </w:rPr>
        <w:t>2.5</w:t>
      </w:r>
      <w:r w:rsidRPr="007A76BC">
        <w:rPr>
          <w:rFonts w:ascii="Arial" w:hAnsi="Arial" w:cs="Arial"/>
        </w:rPr>
        <w:t xml:space="preserve"> and wildfire-related stressors </w:t>
      </w:r>
      <w:r w:rsidR="00262537" w:rsidRPr="007A76BC">
        <w:rPr>
          <w:rFonts w:ascii="Arial" w:hAnsi="Arial" w:cs="Arial"/>
        </w:rPr>
        <w:t xml:space="preserve">like </w:t>
      </w:r>
      <w:r w:rsidRPr="007A76BC">
        <w:rPr>
          <w:rFonts w:ascii="Arial" w:hAnsi="Arial" w:cs="Arial"/>
        </w:rPr>
        <w:t>threatened or actual evacuation.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w:t>
      </w:r>
      <w:r w:rsidR="007B1427">
        <w:rPr>
          <w:rFonts w:ascii="Arial" w:hAnsi="Arial" w:cs="Arial"/>
          <w:vertAlign w:val="superscript"/>
        </w:rPr>
        <w:t>5</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19AEA0ED" w14:textId="7A545BA3" w:rsidR="00E07B3D" w:rsidRPr="00853797" w:rsidRDefault="00490DF4" w:rsidP="008D1204">
      <w:pPr>
        <w:rPr>
          <w:rFonts w:ascii="Arial" w:hAnsi="Arial" w:cs="Arial"/>
          <w:vertAlign w:val="superscript"/>
        </w:rPr>
      </w:pPr>
      <w:ins w:id="14" w:author="Heather M" w:date="2023-01-31T16:29:00Z">
        <w:r>
          <w:rPr>
            <w:rFonts w:ascii="Arial" w:hAnsi="Arial" w:cs="Arial"/>
          </w:rPr>
          <w:t>Our study has two unique components.</w:t>
        </w:r>
      </w:ins>
      <w:ins w:id="15" w:author="Heather M" w:date="2023-02-01T11:36:00Z">
        <w:r w:rsidR="00C532E4" w:rsidRPr="00C532E4">
          <w:rPr>
            <w:rFonts w:ascii="Arial" w:hAnsi="Arial" w:cs="Arial"/>
          </w:rPr>
          <w:t xml:space="preserve">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00C532E4" w:rsidRPr="001E60B8">
          <w:rPr>
            <w:rFonts w:ascii="Arial" w:hAnsi="Arial" w:cs="Arial"/>
            <w:vertAlign w:val="subscript"/>
            <w:rPrChange w:id="16" w:author="Heather M" w:date="2023-02-01T13:07:00Z">
              <w:rPr>
                <w:rFonts w:ascii="Arial" w:hAnsi="Arial" w:cs="Arial"/>
              </w:rPr>
            </w:rPrChange>
          </w:rPr>
          <w:t>2.5</w:t>
        </w:r>
        <w:r w:rsidR="00C532E4" w:rsidRPr="00C532E4">
          <w:rPr>
            <w:rFonts w:ascii="Arial" w:hAnsi="Arial" w:cs="Arial"/>
          </w:rPr>
          <w:t xml:space="preserve"> concentrations, and (2a) residential proximity to major active fires, and (2b) residence in an evacuated area. These novel residential exposures attempt to assess the impact of wildfire exposure as a whole, including stress, rather than focusing only on smoke. </w:t>
        </w:r>
      </w:ins>
      <w:del w:id="17" w:author="Heather M" w:date="2023-01-31T16:29:00Z">
        <w:r w:rsidR="0091175E" w:rsidRPr="007A76BC" w:rsidDel="00490DF4">
          <w:rPr>
            <w:rFonts w:ascii="Arial" w:hAnsi="Arial" w:cs="Arial"/>
          </w:rPr>
          <w:delText>Here, w</w:delText>
        </w:r>
      </w:del>
      <w:del w:id="18" w:author="Heather M" w:date="2023-02-01T11:36:00Z">
        <w:r w:rsidR="0091175E" w:rsidRPr="007A76BC" w:rsidDel="00C532E4">
          <w:rPr>
            <w:rFonts w:ascii="Arial" w:hAnsi="Arial" w:cs="Arial"/>
          </w:rPr>
          <w:delText xml:space="preserve">e use 2016-2020 KPSC electronic health records </w:delText>
        </w:r>
      </w:del>
      <w:del w:id="19" w:author="Heather M" w:date="2023-01-31T16:27:00Z">
        <w:r w:rsidR="0091175E" w:rsidRPr="007A76BC" w:rsidDel="00D23C25">
          <w:rPr>
            <w:rFonts w:ascii="Arial" w:hAnsi="Arial" w:cs="Arial"/>
          </w:rPr>
          <w:delText>of older adults using DME</w:delText>
        </w:r>
        <w:r w:rsidR="00BA3920" w:rsidDel="00D23C25">
          <w:rPr>
            <w:rFonts w:ascii="Arial" w:hAnsi="Arial" w:cs="Arial"/>
          </w:rPr>
          <w:delText xml:space="preserve"> </w:delText>
        </w:r>
        <w:r w:rsidR="00DA3623" w:rsidRPr="007A76BC" w:rsidDel="00D23C25">
          <w:rPr>
            <w:rFonts w:ascii="Arial" w:hAnsi="Arial" w:cs="Arial"/>
          </w:rPr>
          <w:delText>–likely a medically and socially vulnerable group</w:delText>
        </w:r>
        <w:r w:rsidR="008F44D7" w:rsidDel="00D23C25">
          <w:rPr>
            <w:rFonts w:ascii="Arial" w:hAnsi="Arial" w:cs="Arial"/>
          </w:rPr>
          <w:delText xml:space="preserve"> </w:delText>
        </w:r>
        <w:r w:rsidR="00DA3623" w:rsidRPr="007A76BC" w:rsidDel="00D23C25">
          <w:rPr>
            <w:rFonts w:ascii="Arial" w:hAnsi="Arial" w:cs="Arial"/>
          </w:rPr>
          <w:delText>–</w:delText>
        </w:r>
        <w:r w:rsidR="00BA3920" w:rsidDel="00D23C25">
          <w:rPr>
            <w:rFonts w:ascii="Arial" w:hAnsi="Arial" w:cs="Arial"/>
          </w:rPr>
          <w:delText xml:space="preserve"> </w:delText>
        </w:r>
      </w:del>
      <w:del w:id="20" w:author="Heather M" w:date="2023-02-01T11:36:00Z">
        <w:r w:rsidR="0091175E" w:rsidRPr="007A76BC" w:rsidDel="00C532E4">
          <w:rPr>
            <w:rFonts w:ascii="Arial" w:hAnsi="Arial" w:cs="Arial"/>
          </w:rPr>
          <w:delText>from seven Southern California counties to examine the relationship between wildfire exposure and healthcare utilization. We evaluate exposure to wildfire via (1) wildfire PM</w:delText>
        </w:r>
        <w:r w:rsidR="0091175E" w:rsidRPr="00784DAD" w:rsidDel="00C532E4">
          <w:rPr>
            <w:rFonts w:ascii="Arial" w:hAnsi="Arial" w:cs="Arial"/>
            <w:vertAlign w:val="subscript"/>
          </w:rPr>
          <w:delText>2.5</w:delText>
        </w:r>
        <w:r w:rsidR="0091175E" w:rsidRPr="007A76BC" w:rsidDel="00C532E4">
          <w:rPr>
            <w:rFonts w:ascii="Arial" w:hAnsi="Arial" w:cs="Arial"/>
          </w:rPr>
          <w:delText xml:space="preserve"> concentrations, and (2a) residential proximity to major active fires, and (2b) residence in an evacuated area. </w:delText>
        </w:r>
      </w:del>
      <w:r w:rsidR="0091175E" w:rsidRPr="007A76BC">
        <w:rPr>
          <w:rFonts w:ascii="Arial" w:hAnsi="Arial" w:cs="Arial"/>
        </w:rPr>
        <w:t xml:space="preserve">Our study period includes two major wildfire events in populated areas: the </w:t>
      </w:r>
      <w:r w:rsidR="00262537" w:rsidRPr="007A76BC">
        <w:rPr>
          <w:rFonts w:ascii="Arial" w:hAnsi="Arial" w:cs="Arial"/>
        </w:rPr>
        <w:t>400km</w:t>
      </w:r>
      <w:r w:rsidR="00262537" w:rsidRPr="007A76BC">
        <w:rPr>
          <w:rFonts w:ascii="Arial" w:hAnsi="Arial" w:cs="Arial"/>
          <w:vertAlign w:val="superscript"/>
        </w:rPr>
        <w:t xml:space="preserve">2 </w:t>
      </w:r>
      <w:r w:rsidR="0091175E" w:rsidRPr="007A76BC">
        <w:rPr>
          <w:rFonts w:ascii="Arial" w:hAnsi="Arial" w:cs="Arial"/>
        </w:rPr>
        <w:t xml:space="preserve">Woolsey Fire, which burned </w:t>
      </w:r>
      <w:r w:rsidR="0091175E" w:rsidRPr="00180A30">
        <w:rPr>
          <w:rFonts w:ascii="Arial" w:hAnsi="Arial" w:cs="Arial"/>
        </w:rPr>
        <w:t>from November 8</w:t>
      </w:r>
      <w:r w:rsidR="00262537" w:rsidRPr="00180A30">
        <w:rPr>
          <w:rFonts w:ascii="Arial" w:hAnsi="Arial" w:cs="Arial"/>
        </w:rPr>
        <w:t>-</w:t>
      </w:r>
      <w:r w:rsidR="0091175E" w:rsidRPr="00180A30">
        <w:rPr>
          <w:rFonts w:ascii="Arial" w:hAnsi="Arial" w:cs="Arial"/>
        </w:rPr>
        <w:t>2</w:t>
      </w:r>
      <w:r w:rsidR="00262537" w:rsidRPr="00180A30">
        <w:rPr>
          <w:rFonts w:ascii="Arial" w:hAnsi="Arial" w:cs="Arial"/>
        </w:rPr>
        <w:t>1,</w:t>
      </w:r>
      <w:r w:rsidR="0091175E" w:rsidRPr="00180A30">
        <w:rPr>
          <w:rFonts w:ascii="Arial" w:hAnsi="Arial" w:cs="Arial"/>
        </w:rPr>
        <w:t xml:space="preserve"> 2018 in Los Angeles and Ventura counties, displacing 295,000 people and killing three</w:t>
      </w:r>
      <w:r w:rsidR="0094006A" w:rsidRPr="0094006A">
        <w:rPr>
          <w:rFonts w:ascii="Arial" w:hAnsi="Arial" w:cs="Arial"/>
          <w:vertAlign w:val="superscript"/>
        </w:rPr>
        <w:t>3</w:t>
      </w:r>
      <w:r w:rsidR="007B1427">
        <w:rPr>
          <w:rFonts w:ascii="Arial" w:hAnsi="Arial" w:cs="Arial"/>
          <w:vertAlign w:val="superscript"/>
        </w:rPr>
        <w:t>6</w:t>
      </w:r>
      <w:r w:rsidR="0094006A" w:rsidRPr="0094006A">
        <w:rPr>
          <w:rFonts w:ascii="Arial" w:hAnsi="Arial" w:cs="Arial"/>
          <w:vertAlign w:val="superscript"/>
        </w:rPr>
        <w:t>,3</w:t>
      </w:r>
      <w:r w:rsidR="007B1427">
        <w:rPr>
          <w:rFonts w:ascii="Arial" w:hAnsi="Arial" w:cs="Arial"/>
          <w:vertAlign w:val="superscript"/>
        </w:rPr>
        <w:t>7</w:t>
      </w:r>
      <w:r w:rsidR="0091175E" w:rsidRPr="00853797">
        <w:rPr>
          <w:rFonts w:ascii="Arial" w:hAnsi="Arial" w:cs="Arial"/>
        </w:rPr>
        <w:t xml:space="preserve">, and the </w:t>
      </w:r>
      <w:r w:rsidR="00262537" w:rsidRPr="00853797">
        <w:rPr>
          <w:rFonts w:ascii="Arial" w:hAnsi="Arial" w:cs="Arial"/>
        </w:rPr>
        <w:t>3km</w:t>
      </w:r>
      <w:r w:rsidR="00262537" w:rsidRPr="00853797">
        <w:rPr>
          <w:rFonts w:ascii="Arial" w:hAnsi="Arial" w:cs="Arial"/>
          <w:vertAlign w:val="superscript"/>
        </w:rPr>
        <w:t>2</w:t>
      </w:r>
      <w:r w:rsidR="00262537" w:rsidRPr="00853797">
        <w:rPr>
          <w:rFonts w:ascii="Arial" w:hAnsi="Arial" w:cs="Arial"/>
        </w:rPr>
        <w:t xml:space="preserve"> </w:t>
      </w:r>
      <w:r w:rsidR="0091175E" w:rsidRPr="00853797">
        <w:rPr>
          <w:rFonts w:ascii="Arial" w:hAnsi="Arial" w:cs="Arial"/>
        </w:rPr>
        <w:t xml:space="preserve">Getty Fire, which necessitated evacuations in densely populated Los Angeles, and burned </w:t>
      </w:r>
      <w:del w:id="21" w:author="Heather M" w:date="2023-02-01T12:36:00Z">
        <w:r w:rsidR="0091175E" w:rsidRPr="00853797" w:rsidDel="00E412E8">
          <w:rPr>
            <w:rFonts w:ascii="Arial" w:hAnsi="Arial" w:cs="Arial"/>
          </w:rPr>
          <w:delText xml:space="preserve"> </w:delText>
        </w:r>
      </w:del>
      <w:r w:rsidR="0091175E" w:rsidRPr="00853797">
        <w:rPr>
          <w:rFonts w:ascii="Arial" w:hAnsi="Arial" w:cs="Arial"/>
        </w:rPr>
        <w:t>from October 28</w:t>
      </w:r>
      <w:r w:rsidR="00262537" w:rsidRPr="00853797">
        <w:rPr>
          <w:rFonts w:ascii="Arial" w:hAnsi="Arial" w:cs="Arial"/>
        </w:rPr>
        <w:t>-</w:t>
      </w:r>
      <w:r w:rsidR="0091175E" w:rsidRPr="00853797">
        <w:rPr>
          <w:rFonts w:ascii="Arial" w:hAnsi="Arial" w:cs="Arial"/>
        </w:rPr>
        <w:t>November 5, 2019</w:t>
      </w:r>
      <w:r w:rsidR="0094006A">
        <w:rPr>
          <w:rFonts w:ascii="Arial" w:hAnsi="Arial" w:cs="Arial"/>
          <w:vertAlign w:val="superscript"/>
        </w:rPr>
        <w:t>3</w:t>
      </w:r>
      <w:r w:rsidR="007B1427">
        <w:rPr>
          <w:rFonts w:ascii="Arial" w:hAnsi="Arial" w:cs="Arial"/>
          <w:vertAlign w:val="superscript"/>
        </w:rPr>
        <w:t>7</w:t>
      </w:r>
      <w:r w:rsidR="0094006A">
        <w:rPr>
          <w:rFonts w:ascii="Arial" w:hAnsi="Arial" w:cs="Arial"/>
          <w:vertAlign w:val="superscript"/>
        </w:rPr>
        <w:t>,3</w:t>
      </w:r>
      <w:r w:rsidR="007B1427">
        <w:rPr>
          <w:rFonts w:ascii="Arial" w:hAnsi="Arial" w:cs="Arial"/>
          <w:vertAlign w:val="superscript"/>
        </w:rPr>
        <w:t>8</w:t>
      </w:r>
      <w:r w:rsidR="0091175E" w:rsidRPr="00853797">
        <w:rPr>
          <w:rFonts w:ascii="Arial" w:hAnsi="Arial" w:cs="Arial"/>
        </w:rPr>
        <w:t>.</w:t>
      </w:r>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2B1F8F60" w:rsidR="005054EA" w:rsidRPr="00853797" w:rsidRDefault="00D65859" w:rsidP="00712129">
      <w:pPr>
        <w:rPr>
          <w:rFonts w:ascii="Arial" w:hAnsi="Arial" w:cs="Arial"/>
        </w:rPr>
      </w:pPr>
      <w:r w:rsidRPr="00853797">
        <w:rPr>
          <w:rFonts w:ascii="Arial" w:hAnsi="Arial" w:cs="Arial"/>
          <w:b/>
          <w:bCs/>
        </w:rPr>
        <w:t>Study population</w:t>
      </w:r>
    </w:p>
    <w:p w14:paraId="46E92724" w14:textId="77777777" w:rsidR="000E6DFF" w:rsidRPr="00853797" w:rsidRDefault="000E6DFF" w:rsidP="000E6DFF">
      <w:pPr>
        <w:rPr>
          <w:rFonts w:ascii="Arial" w:hAnsi="Arial" w:cs="Arial"/>
        </w:rPr>
      </w:pPr>
    </w:p>
    <w:p w14:paraId="15BCDC1D" w14:textId="1445A412"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r w:rsidR="001F4CF7" w:rsidRPr="00853797">
        <w:rPr>
          <w:rFonts w:ascii="Arial" w:hAnsi="Arial" w:cs="Arial"/>
        </w:rPr>
        <w:t>KPSC patients represent the underlying population in the region, except for slight under-representation of individuals living in the highest and lowest SES communities</w:t>
      </w:r>
      <w:ins w:id="22" w:author="Heather M" w:date="2023-02-01T11:24:00Z">
        <w:r w:rsidR="00E3503D">
          <w:rPr>
            <w:rFonts w:ascii="Arial" w:hAnsi="Arial" w:cs="Arial"/>
            <w:vertAlign w:val="superscript"/>
          </w:rPr>
          <w:t>3</w:t>
        </w:r>
      </w:ins>
      <w:ins w:id="23" w:author="Heather M" w:date="2023-02-01T11:25:00Z">
        <w:r w:rsidR="00E3503D">
          <w:rPr>
            <w:rFonts w:ascii="Arial" w:hAnsi="Arial" w:cs="Arial"/>
            <w:vertAlign w:val="superscript"/>
          </w:rPr>
          <w:t>9</w:t>
        </w:r>
      </w:ins>
      <w:r w:rsidR="001F4CF7" w:rsidRPr="00853797">
        <w:rPr>
          <w:rFonts w:ascii="Arial" w:hAnsi="Arial" w:cs="Arial"/>
        </w:rPr>
        <w:t xml:space="preserve">. </w:t>
      </w:r>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853797">
        <w:rPr>
          <w:rFonts w:ascii="Arial" w:hAnsi="Arial" w:cs="Arial"/>
        </w:rPr>
        <w:t>disproportionately v</w:t>
      </w:r>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r w:rsidR="00655991" w:rsidRPr="00853797">
        <w:rPr>
          <w:rFonts w:ascii="Arial" w:hAnsi="Arial" w:cs="Arial"/>
        </w:rPr>
        <w:t xml:space="preserve"> </w:t>
      </w:r>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w:t>
      </w:r>
      <w:r w:rsidR="00FB51AD">
        <w:rPr>
          <w:rFonts w:ascii="Arial" w:hAnsi="Arial" w:cs="Arial"/>
          <w:vertAlign w:val="superscript"/>
        </w:rPr>
        <w:t>7</w:t>
      </w:r>
      <w:r w:rsidR="00DF1044">
        <w:rPr>
          <w:rFonts w:ascii="Arial" w:hAnsi="Arial" w:cs="Arial"/>
          <w:vertAlign w:val="superscript"/>
        </w:rPr>
        <w:t>,</w:t>
      </w:r>
      <w:r w:rsidR="00D413CE">
        <w:rPr>
          <w:rFonts w:ascii="Arial" w:hAnsi="Arial" w:cs="Arial"/>
          <w:vertAlign w:val="superscript"/>
        </w:rPr>
        <w:t>40</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29A04760" w14:textId="5778CBA0" w:rsidR="00F521DE" w:rsidRPr="00853797" w:rsidRDefault="00F521DE" w:rsidP="000E6DFF">
      <w:pPr>
        <w:rPr>
          <w:rFonts w:ascii="Arial" w:hAnsi="Arial" w:cs="Arial"/>
        </w:rPr>
      </w:pPr>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RDefault="002507CB" w:rsidP="00FE090C">
      <w:pPr>
        <w:rPr>
          <w:rFonts w:ascii="Arial" w:hAnsi="Arial" w:cs="Arial"/>
          <w:b/>
          <w:bCs/>
        </w:rPr>
      </w:pPr>
    </w:p>
    <w:p w14:paraId="5E785004" w14:textId="77777777" w:rsidR="002507CB" w:rsidRDefault="002507CB" w:rsidP="00FE090C">
      <w:pPr>
        <w:rPr>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rFonts w:ascii="Arial" w:hAnsi="Arial" w:cs="Arial"/>
        </w:rPr>
      </w:pPr>
      <w:r w:rsidRPr="00853797">
        <w:rPr>
          <w:rFonts w:ascii="Arial" w:hAnsi="Arial" w:cs="Arial"/>
          <w:b/>
          <w:bCs/>
        </w:rPr>
        <w:t>Wildfire PM</w:t>
      </w:r>
      <w:r w:rsidRPr="001E60B8">
        <w:rPr>
          <w:rFonts w:ascii="Arial" w:hAnsi="Arial" w:cs="Arial"/>
          <w:b/>
          <w:bCs/>
          <w:vertAlign w:val="subscript"/>
          <w:rPrChange w:id="24" w:author="Heather M" w:date="2023-02-01T13:07:00Z">
            <w:rPr>
              <w:rFonts w:ascii="Arial" w:hAnsi="Arial" w:cs="Arial"/>
              <w:b/>
              <w:bCs/>
            </w:rPr>
          </w:rPrChange>
        </w:rPr>
        <w:t>2.5</w:t>
      </w:r>
      <w:r w:rsidRPr="001E60B8">
        <w:rPr>
          <w:rFonts w:ascii="Arial" w:hAnsi="Arial" w:cs="Arial"/>
          <w:vertAlign w:val="subscript"/>
          <w:rPrChange w:id="25" w:author="Heather M" w:date="2023-02-01T13:07:00Z">
            <w:rPr>
              <w:rFonts w:ascii="Arial" w:hAnsi="Arial" w:cs="Arial"/>
            </w:rPr>
          </w:rPrChange>
        </w:rPr>
        <w:t xml:space="preserve"> </w:t>
      </w:r>
    </w:p>
    <w:p w14:paraId="415586EA" w14:textId="77777777" w:rsidR="007128D2" w:rsidRPr="00853797" w:rsidRDefault="007128D2" w:rsidP="00776EBD">
      <w:pPr>
        <w:rPr>
          <w:rFonts w:ascii="Arial" w:hAnsi="Arial" w:cs="Arial"/>
        </w:rPr>
      </w:pPr>
    </w:p>
    <w:p w14:paraId="6049077C" w14:textId="24FD8683" w:rsidR="00BE0A5E" w:rsidRPr="00853797" w:rsidRDefault="00BE0A5E" w:rsidP="00BE0A5E">
      <w:pPr>
        <w:rPr>
          <w:rFonts w:ascii="Arial" w:hAnsi="Arial" w:cs="Arial"/>
        </w:rPr>
      </w:pPr>
      <w:r w:rsidRPr="00853797">
        <w:rPr>
          <w:rFonts w:ascii="Arial" w:hAnsi="Arial" w:cs="Arial"/>
        </w:rPr>
        <w:t>We measured wildfire smoke exposure by estimating daily wildfire and non-wildfire PM</w:t>
      </w:r>
      <w:r w:rsidRPr="001E60B8">
        <w:rPr>
          <w:rFonts w:ascii="Arial" w:hAnsi="Arial" w:cs="Arial"/>
          <w:vertAlign w:val="subscript"/>
          <w:rPrChange w:id="26" w:author="Heather M" w:date="2023-02-01T13:08:00Z">
            <w:rPr>
              <w:rFonts w:ascii="Arial" w:hAnsi="Arial" w:cs="Arial"/>
            </w:rPr>
          </w:rPrChange>
        </w:rPr>
        <w:t>2.5</w:t>
      </w:r>
      <w:r w:rsidRPr="00853797">
        <w:rPr>
          <w:rFonts w:ascii="Arial" w:hAnsi="Arial" w:cs="Arial"/>
        </w:rPr>
        <w:t xml:space="preserve"> concentrations at the ZCTA level using a multistage approach </w:t>
      </w:r>
      <w:proofErr w:type="gramStart"/>
      <w:r w:rsidRPr="00853797">
        <w:rPr>
          <w:rFonts w:ascii="Arial" w:hAnsi="Arial" w:cs="Arial"/>
        </w:rPr>
        <w:t>describe</w:t>
      </w:r>
      <w:r w:rsidR="00B47665">
        <w:rPr>
          <w:rFonts w:ascii="Arial" w:hAnsi="Arial" w:cs="Arial"/>
        </w:rPr>
        <w:t>d</w:t>
      </w:r>
      <w:r w:rsidR="00DB68A8">
        <w:rPr>
          <w:rFonts w:ascii="Arial" w:hAnsi="Arial" w:cs="Arial"/>
        </w:rPr>
        <w:t xml:space="preserve">  </w:t>
      </w:r>
      <w:r w:rsidRPr="00853797">
        <w:rPr>
          <w:rFonts w:ascii="Arial" w:hAnsi="Arial" w:cs="Arial"/>
        </w:rPr>
        <w:t>elsewhere</w:t>
      </w:r>
      <w:proofErr w:type="gramEnd"/>
      <w:r w:rsidR="00DB4936">
        <w:rPr>
          <w:rFonts w:ascii="Arial" w:hAnsi="Arial" w:cs="Arial"/>
        </w:rPr>
        <w:t xml:space="preserve"> and in the supplemental digital content</w:t>
      </w:r>
      <w:ins w:id="27" w:author="Heather M" w:date="2023-02-01T13:35:00Z">
        <w:r w:rsidR="00A4183C">
          <w:rPr>
            <w:rFonts w:ascii="Arial" w:hAnsi="Arial" w:cs="Arial"/>
          </w:rPr>
          <w:t xml:space="preserve">, in </w:t>
        </w:r>
        <w:proofErr w:type="spellStart"/>
        <w:r w:rsidR="00A4183C">
          <w:rPr>
            <w:rFonts w:ascii="Arial" w:hAnsi="Arial" w:cs="Arial"/>
          </w:rPr>
          <w:t>eMethods</w:t>
        </w:r>
        <w:proofErr w:type="spellEnd"/>
        <w:r w:rsidR="00A4183C">
          <w:rPr>
            <w:rFonts w:ascii="Arial" w:hAnsi="Arial" w:cs="Arial"/>
          </w:rPr>
          <w:t xml:space="preserve"> 1</w:t>
        </w:r>
      </w:ins>
      <w:r w:rsidR="00FB51AD">
        <w:rPr>
          <w:rFonts w:ascii="Arial" w:hAnsi="Arial" w:cs="Arial"/>
          <w:vertAlign w:val="superscript"/>
        </w:rPr>
        <w:t>4</w:t>
      </w:r>
      <w:r w:rsidR="00D413CE">
        <w:rPr>
          <w:rFonts w:ascii="Arial" w:hAnsi="Arial" w:cs="Arial"/>
          <w:vertAlign w:val="superscript"/>
        </w:rPr>
        <w:t>1</w:t>
      </w:r>
      <w:r w:rsidR="007E392A">
        <w:rPr>
          <w:rFonts w:ascii="Arial" w:hAnsi="Arial" w:cs="Arial"/>
        </w:rPr>
        <w:t>.</w:t>
      </w:r>
    </w:p>
    <w:p w14:paraId="7D3C336F" w14:textId="77777777" w:rsidR="00BE0A5E" w:rsidRPr="00853797" w:rsidRDefault="00BE0A5E" w:rsidP="00BE0A5E">
      <w:pPr>
        <w:rPr>
          <w:rFonts w:ascii="Arial" w:hAnsi="Arial" w:cs="Arial"/>
        </w:rPr>
      </w:pPr>
    </w:p>
    <w:p w14:paraId="66FA8C5A" w14:textId="495BACA4" w:rsidR="00F377B1" w:rsidRPr="00853797" w:rsidRDefault="00BE0A5E" w:rsidP="00F377B1">
      <w:pPr>
        <w:rPr>
          <w:rFonts w:ascii="Arial" w:hAnsi="Arial" w:cs="Arial"/>
        </w:rPr>
      </w:pPr>
      <w:r w:rsidRPr="00853797">
        <w:rPr>
          <w:rFonts w:ascii="Arial" w:hAnsi="Arial" w:cs="Arial"/>
        </w:rPr>
        <w:t>We calculated daily wildfire and non-wildfire PM</w:t>
      </w:r>
      <w:r w:rsidRPr="001E60B8">
        <w:rPr>
          <w:rFonts w:ascii="Arial" w:hAnsi="Arial" w:cs="Arial"/>
          <w:vertAlign w:val="subscript"/>
          <w:rPrChange w:id="28" w:author="Heather M" w:date="2023-02-01T13:08:00Z">
            <w:rPr>
              <w:rFonts w:ascii="Arial" w:hAnsi="Arial" w:cs="Arial"/>
            </w:rPr>
          </w:rPrChange>
        </w:rPr>
        <w:t>2.5</w:t>
      </w:r>
      <w:r w:rsidRPr="00853797">
        <w:rPr>
          <w:rFonts w:ascii="Arial" w:hAnsi="Arial" w:cs="Arial"/>
        </w:rPr>
        <w:t xml:space="preserve"> by averaging concentrations across the higher-level spatial groupings of several ZCTAs based on spatial proximity (hereafter ‘ZCTA groupings’; grouping method described in </w:t>
      </w:r>
      <w:proofErr w:type="spellStart"/>
      <w:r w:rsidR="00DC30B7">
        <w:rPr>
          <w:rFonts w:ascii="Arial" w:hAnsi="Arial" w:cs="Arial"/>
        </w:rPr>
        <w:t>eMethods</w:t>
      </w:r>
      <w:proofErr w:type="spellEnd"/>
      <w:r w:rsidR="00DC30B7">
        <w:rPr>
          <w:rFonts w:ascii="Arial" w:hAnsi="Arial" w:cs="Arial"/>
        </w:rPr>
        <w:t xml:space="preserve"> </w:t>
      </w:r>
      <w:ins w:id="29" w:author="Heather M" w:date="2023-02-01T13:33:00Z">
        <w:r w:rsidR="004702BA">
          <w:rPr>
            <w:rFonts w:ascii="Arial" w:hAnsi="Arial" w:cs="Arial"/>
          </w:rPr>
          <w:t>3</w:t>
        </w:r>
      </w:ins>
      <w:del w:id="30" w:author="Heather M" w:date="2023-02-01T13:33:00Z">
        <w:r w:rsidR="00DC30B7" w:rsidDel="004702BA">
          <w:rPr>
            <w:rFonts w:ascii="Arial" w:hAnsi="Arial" w:cs="Arial"/>
          </w:rPr>
          <w:delText>1</w:delText>
        </w:r>
      </w:del>
      <w:r w:rsidR="00DC30B7">
        <w:rPr>
          <w:rFonts w:ascii="Arial" w:hAnsi="Arial" w:cs="Arial"/>
        </w:rPr>
        <w:t xml:space="preserve">, in the </w:t>
      </w:r>
      <w:proofErr w:type="spellStart"/>
      <w:r w:rsidR="00DC30B7">
        <w:rPr>
          <w:rFonts w:ascii="Arial" w:hAnsi="Arial" w:cs="Arial"/>
        </w:rPr>
        <w:t>eAppendix</w:t>
      </w:r>
      <w:proofErr w:type="spellEnd"/>
      <w:r w:rsidRPr="00853797">
        <w:rPr>
          <w:rFonts w:ascii="Arial" w:hAnsi="Arial" w:cs="Arial"/>
        </w:rPr>
        <w:t>).</w:t>
      </w:r>
    </w:p>
    <w:p w14:paraId="380CA65E" w14:textId="77777777" w:rsidR="00A926F8" w:rsidRPr="00853797" w:rsidRDefault="00A926F8" w:rsidP="00F377B1">
      <w:pPr>
        <w:rPr>
          <w:rFonts w:ascii="Arial" w:hAnsi="Arial" w:cs="Arial"/>
          <w:b/>
          <w:bCs/>
        </w:rPr>
      </w:pPr>
    </w:p>
    <w:p w14:paraId="29E885A0" w14:textId="0B64E0B1" w:rsidR="00F377B1" w:rsidRPr="00853797" w:rsidRDefault="00D65859" w:rsidP="00F377B1">
      <w:pPr>
        <w:rPr>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4A7732AA" w14:textId="77777777" w:rsidR="00646804" w:rsidRDefault="00646804" w:rsidP="00F65705">
      <w:pPr>
        <w:rPr>
          <w:ins w:id="31" w:author="Heather M" w:date="2023-01-31T16:36:00Z"/>
          <w:rFonts w:ascii="Arial" w:hAnsi="Arial" w:cs="Arial"/>
        </w:rPr>
      </w:pPr>
    </w:p>
    <w:p w14:paraId="0366F91F" w14:textId="6B8CAF62"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w:t>
      </w:r>
      <w:r w:rsidR="0064765A">
        <w:rPr>
          <w:rFonts w:ascii="Arial" w:hAnsi="Arial" w:cs="Arial"/>
          <w:vertAlign w:val="superscript"/>
        </w:rPr>
        <w:t>6</w:t>
      </w:r>
      <w:r w:rsidR="00EE633B">
        <w:rPr>
          <w:rFonts w:ascii="Arial" w:hAnsi="Arial" w:cs="Arial"/>
          <w:vertAlign w:val="superscript"/>
        </w:rPr>
        <w:t>,3</w:t>
      </w:r>
      <w:r w:rsidR="0064765A">
        <w:rPr>
          <w:rFonts w:ascii="Arial" w:hAnsi="Arial" w:cs="Arial"/>
          <w:vertAlign w:val="superscript"/>
        </w:rPr>
        <w:t>7</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w:t>
      </w:r>
      <w:r w:rsidR="0064765A">
        <w:rPr>
          <w:rFonts w:ascii="Arial" w:hAnsi="Arial" w:cs="Arial"/>
          <w:vertAlign w:val="superscript"/>
        </w:rPr>
        <w:t>7</w:t>
      </w:r>
      <w:r w:rsidR="00EE633B">
        <w:rPr>
          <w:rFonts w:ascii="Arial" w:hAnsi="Arial" w:cs="Arial"/>
          <w:vertAlign w:val="superscript"/>
        </w:rPr>
        <w:t>,3</w:t>
      </w:r>
      <w:r w:rsidR="0064765A">
        <w:rPr>
          <w:rFonts w:ascii="Arial" w:hAnsi="Arial" w:cs="Arial"/>
          <w:vertAlign w:val="superscript"/>
        </w:rPr>
        <w:t>8</w:t>
      </w:r>
      <w:r w:rsidRPr="00853797">
        <w:rPr>
          <w:rFonts w:ascii="Arial" w:hAnsi="Arial" w:cs="Arial"/>
        </w:rPr>
        <w:t>.</w:t>
      </w:r>
    </w:p>
    <w:p w14:paraId="21103DF8" w14:textId="77777777" w:rsidR="00F65705" w:rsidRPr="00853797" w:rsidRDefault="00F65705" w:rsidP="00F65705">
      <w:pPr>
        <w:rPr>
          <w:rFonts w:ascii="Arial" w:hAnsi="Arial" w:cs="Arial"/>
        </w:rPr>
      </w:pPr>
    </w:p>
    <w:p w14:paraId="3A73BF83" w14:textId="4A5DB7F5" w:rsidR="002F780A" w:rsidRPr="00853797" w:rsidRDefault="002F780A" w:rsidP="00F65705">
      <w:pPr>
        <w:rPr>
          <w:rFonts w:ascii="Arial" w:hAnsi="Arial" w:cs="Arial"/>
        </w:rPr>
      </w:pPr>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r w:rsidR="00D54A58">
        <w:rPr>
          <w:rFonts w:ascii="Arial" w:hAnsi="Arial" w:cs="Arial"/>
          <w:vertAlign w:val="superscript"/>
        </w:rPr>
        <w:t>4</w:t>
      </w:r>
      <w:r w:rsidR="00D413CE">
        <w:rPr>
          <w:rFonts w:ascii="Arial" w:hAnsi="Arial" w:cs="Arial"/>
          <w:vertAlign w:val="superscript"/>
        </w:rPr>
        <w:t>2</w:t>
      </w:r>
      <w:r w:rsidR="00D54A58">
        <w:rPr>
          <w:rFonts w:ascii="Arial" w:hAnsi="Arial" w:cs="Arial"/>
        </w:rPr>
        <w:t>.</w:t>
      </w:r>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3A06E7">
        <w:rPr>
          <w:rFonts w:ascii="Arial" w:hAnsi="Arial" w:cs="Arial"/>
          <w:vertAlign w:val="subscript"/>
        </w:rPr>
        <w:t>2.5</w:t>
      </w:r>
      <w:r w:rsidRPr="00853797">
        <w:rPr>
          <w:rFonts w:ascii="Arial" w:hAnsi="Arial" w:cs="Arial"/>
        </w:rPr>
        <w:t xml:space="preserve"> in Ventura County in December 2017, and therefore was included in our PM</w:t>
      </w:r>
      <w:r w:rsidRPr="00095804">
        <w:rPr>
          <w:rFonts w:ascii="Arial" w:hAnsi="Arial" w:cs="Arial"/>
          <w:vertAlign w:val="subscript"/>
        </w:rPr>
        <w:t>2.5</w:t>
      </w:r>
      <w:r w:rsidRPr="00853797">
        <w:rPr>
          <w:rFonts w:ascii="Arial" w:hAnsi="Arial" w:cs="Arial"/>
        </w:rPr>
        <w:t xml:space="preserve"> analyses (Figure 2b).</w:t>
      </w:r>
    </w:p>
    <w:p w14:paraId="59807914" w14:textId="77777777" w:rsidR="00F65705" w:rsidRPr="00853797" w:rsidRDefault="00F65705" w:rsidP="00F65705">
      <w:pPr>
        <w:rPr>
          <w:rFonts w:ascii="Arial" w:hAnsi="Arial" w:cs="Arial"/>
        </w:rPr>
      </w:pPr>
    </w:p>
    <w:p w14:paraId="5AAF01CC" w14:textId="1435F1F4"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w:t>
      </w:r>
      <w:r w:rsidR="00D413CE">
        <w:rPr>
          <w:rFonts w:ascii="Arial" w:hAnsi="Arial" w:cs="Arial"/>
          <w:color w:val="000000" w:themeColor="text1"/>
          <w:vertAlign w:val="superscript"/>
        </w:rPr>
        <w:t>3</w:t>
      </w:r>
      <w:r w:rsidR="00F01F3F">
        <w:rPr>
          <w:rFonts w:ascii="Arial" w:hAnsi="Arial" w:cs="Arial"/>
          <w:color w:val="000000" w:themeColor="text1"/>
        </w:rPr>
        <w:t>.</w:t>
      </w:r>
      <w:r w:rsidRPr="00853797">
        <w:rPr>
          <w:rFonts w:ascii="Arial" w:hAnsi="Arial" w:cs="Arial"/>
          <w:color w:val="000000" w:themeColor="text1"/>
        </w:rPr>
        <w:t xml:space="preserve"> </w:t>
      </w:r>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w:t>
      </w:r>
      <w:r w:rsidR="00D413CE">
        <w:rPr>
          <w:rFonts w:ascii="Arial" w:hAnsi="Arial" w:cs="Arial"/>
          <w:color w:val="000000" w:themeColor="text1"/>
          <w:vertAlign w:val="superscript"/>
        </w:rPr>
        <w:t>2</w:t>
      </w:r>
      <w:r w:rsidR="00594E8A" w:rsidRPr="00853797">
        <w:rPr>
          <w:rFonts w:ascii="Arial" w:hAnsi="Arial" w:cs="Arial"/>
          <w:color w:val="000000" w:themeColor="text1"/>
        </w:rPr>
        <w:t xml:space="preserve"> and we used them to define exposure. </w:t>
      </w:r>
      <w:r w:rsidR="0057604B" w:rsidRPr="00853797">
        <w:rPr>
          <w:rFonts w:ascii="Arial" w:hAnsi="Arial" w:cs="Arial"/>
          <w:color w:val="000000" w:themeColor="text1"/>
        </w:rPr>
        <w:t xml:space="preserve">We considered ZCTAs exposed if their boundary was within 20km of a final fire perimeter on days that a fire was active. </w:t>
      </w:r>
      <w:r w:rsidR="00916488" w:rsidRPr="00853797">
        <w:rPr>
          <w:rFonts w:ascii="Arial" w:hAnsi="Arial" w:cs="Arial"/>
          <w:color w:val="000000" w:themeColor="text1"/>
        </w:rPr>
        <w:t>US-based studies have evaluated exposure to wildfire disasters in different ways, including self-reported impact</w:t>
      </w:r>
      <w:r w:rsidR="00083747">
        <w:rPr>
          <w:rFonts w:ascii="Arial" w:hAnsi="Arial" w:cs="Arial"/>
          <w:color w:val="000000" w:themeColor="text1"/>
          <w:vertAlign w:val="superscript"/>
        </w:rPr>
        <w:t>4</w:t>
      </w:r>
      <w:r w:rsidR="00D413CE">
        <w:rPr>
          <w:rFonts w:ascii="Arial" w:hAnsi="Arial" w:cs="Arial"/>
          <w:color w:val="000000" w:themeColor="text1"/>
          <w:vertAlign w:val="superscript"/>
        </w:rPr>
        <w:t>4</w:t>
      </w:r>
      <w:r w:rsidR="00916488" w:rsidRPr="00853797">
        <w:rPr>
          <w:rFonts w:ascii="Arial" w:hAnsi="Arial" w:cs="Arial"/>
          <w:color w:val="000000" w:themeColor="text1"/>
        </w:rPr>
        <w:t>,</w:t>
      </w:r>
      <w:r w:rsidR="00083747">
        <w:rPr>
          <w:rFonts w:ascii="Arial" w:hAnsi="Arial" w:cs="Arial"/>
          <w:color w:val="000000" w:themeColor="text1"/>
        </w:rPr>
        <w:t xml:space="preserve"> </w:t>
      </w:r>
      <w:r w:rsidR="00916488" w:rsidRPr="00853797">
        <w:rPr>
          <w:rFonts w:ascii="Arial" w:hAnsi="Arial" w:cs="Arial"/>
          <w:color w:val="000000" w:themeColor="text1"/>
        </w:rPr>
        <w:t>wildfire damage to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5</w:t>
      </w:r>
      <w:r w:rsidR="00083747">
        <w:rPr>
          <w:rFonts w:ascii="Arial" w:hAnsi="Arial" w:cs="Arial"/>
          <w:color w:val="000000" w:themeColor="text1"/>
        </w:rPr>
        <w:t>,</w:t>
      </w:r>
      <w:r w:rsidR="00916488" w:rsidRPr="00853797">
        <w:rPr>
          <w:rFonts w:ascii="Arial" w:hAnsi="Arial" w:cs="Arial"/>
          <w:color w:val="000000" w:themeColor="text1"/>
        </w:rPr>
        <w:t xml:space="preserve"> evacuation from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6</w:t>
      </w:r>
      <w:r w:rsidR="00083747">
        <w:rPr>
          <w:rFonts w:ascii="Arial" w:hAnsi="Arial" w:cs="Arial"/>
          <w:color w:val="000000" w:themeColor="text1"/>
          <w:vertAlign w:val="superscript"/>
        </w:rPr>
        <w:t>,4</w:t>
      </w:r>
      <w:r w:rsidR="00D413CE">
        <w:rPr>
          <w:rFonts w:ascii="Arial" w:hAnsi="Arial" w:cs="Arial"/>
          <w:color w:val="000000" w:themeColor="text1"/>
          <w:vertAlign w:val="superscript"/>
        </w:rPr>
        <w:t>7</w:t>
      </w:r>
      <w:r w:rsidR="00083747">
        <w:rPr>
          <w:rFonts w:ascii="Arial" w:hAnsi="Arial" w:cs="Arial"/>
          <w:color w:val="000000" w:themeColor="text1"/>
        </w:rPr>
        <w:t>,</w:t>
      </w:r>
      <w:r w:rsidR="00916488" w:rsidRPr="00853797">
        <w:rPr>
          <w:rFonts w:ascii="Arial" w:hAnsi="Arial" w:cs="Arial"/>
          <w:color w:val="000000" w:themeColor="text1"/>
        </w:rPr>
        <w:t xml:space="preserve"> residence in a community where structures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8</w:t>
      </w:r>
      <w:r w:rsidR="00916488" w:rsidRPr="00853797">
        <w:rPr>
          <w:rFonts w:ascii="Arial" w:hAnsi="Arial" w:cs="Arial"/>
          <w:color w:val="000000" w:themeColor="text1"/>
        </w:rPr>
        <w:t>, residence in a county where a wildfire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9</w:t>
      </w:r>
      <w:r w:rsidR="00916488" w:rsidRPr="00853797">
        <w:rPr>
          <w:rFonts w:ascii="Arial" w:hAnsi="Arial" w:cs="Arial"/>
          <w:color w:val="000000" w:themeColor="text1"/>
        </w:rPr>
        <w:t>, and residential proximity to a wildfire</w:t>
      </w:r>
      <w:r w:rsidR="00D413CE">
        <w:rPr>
          <w:rFonts w:ascii="Arial" w:hAnsi="Arial" w:cs="Arial"/>
          <w:color w:val="000000" w:themeColor="text1"/>
          <w:vertAlign w:val="superscript"/>
        </w:rPr>
        <w:t>50</w:t>
      </w:r>
      <w:r w:rsidR="00916488" w:rsidRPr="00853797">
        <w:rPr>
          <w:rFonts w:ascii="Arial" w:hAnsi="Arial" w:cs="Arial"/>
          <w:color w:val="000000" w:themeColor="text1"/>
        </w:rPr>
        <w:t xml:space="preserve">. We selected the Getty and Woolsey </w:t>
      </w:r>
      <w:r w:rsidR="00916488" w:rsidRPr="00853797">
        <w:rPr>
          <w:rFonts w:ascii="Arial" w:hAnsi="Arial" w:cs="Arial"/>
          <w:color w:val="000000" w:themeColor="text1"/>
        </w:rPr>
        <w:lastRenderedPageBreak/>
        <w:t>wildfires a priori, then linked exposure via proximity to the wildfire boundaries, selecting a distance of 20km as one that could elicit a stress response; prior studies have found impacts on wellbeing and mental health at similar distances</w:t>
      </w:r>
      <w:r w:rsidR="008D0CCC">
        <w:rPr>
          <w:rFonts w:ascii="Arial" w:hAnsi="Arial" w:cs="Arial"/>
          <w:color w:val="000000" w:themeColor="text1"/>
          <w:vertAlign w:val="superscript"/>
        </w:rPr>
        <w:t>5</w:t>
      </w:r>
      <w:r w:rsidR="00D413CE">
        <w:rPr>
          <w:rFonts w:ascii="Arial" w:hAnsi="Arial" w:cs="Arial"/>
          <w:color w:val="000000" w:themeColor="text1"/>
          <w:vertAlign w:val="superscript"/>
        </w:rPr>
        <w:t>1</w:t>
      </w:r>
      <w:r w:rsidR="00916488" w:rsidRPr="00853797">
        <w:rPr>
          <w:rFonts w:ascii="Arial" w:hAnsi="Arial" w:cs="Arial"/>
          <w:color w:val="000000" w:themeColor="text1"/>
        </w:rPr>
        <w:t>.</w:t>
      </w:r>
    </w:p>
    <w:p w14:paraId="33F9E86A" w14:textId="77777777" w:rsidR="00F65705" w:rsidRPr="00853797" w:rsidRDefault="00F65705" w:rsidP="00F65705">
      <w:pPr>
        <w:rPr>
          <w:rFonts w:ascii="Arial" w:hAnsi="Arial" w:cs="Arial"/>
        </w:rPr>
      </w:pPr>
    </w:p>
    <w:p w14:paraId="166E628E" w14:textId="022A7953" w:rsidR="00166C51" w:rsidRDefault="00D65859" w:rsidP="00F65705">
      <w:pPr>
        <w:rPr>
          <w:ins w:id="32" w:author="Heather M" w:date="2023-01-31T16:39:00Z"/>
          <w:rFonts w:ascii="Arial" w:hAnsi="Arial" w:cs="Arial"/>
        </w:rPr>
      </w:pPr>
      <w:r w:rsidRPr="00853797">
        <w:rPr>
          <w:rFonts w:ascii="Arial" w:hAnsi="Arial" w:cs="Arial"/>
        </w:rPr>
        <w:t xml:space="preserve">Next, we created an evacuation exposure metric. GIS data on evacuation zones were not available for either fire. Therefore, we reviewed webpages (described in </w:t>
      </w:r>
      <w:proofErr w:type="spellStart"/>
      <w:r w:rsidR="00EA65EB">
        <w:rPr>
          <w:rFonts w:ascii="Arial" w:hAnsi="Arial" w:cs="Arial"/>
        </w:rPr>
        <w:t>eMethods</w:t>
      </w:r>
      <w:proofErr w:type="spellEnd"/>
      <w:r w:rsidR="00EA65EB">
        <w:rPr>
          <w:rFonts w:ascii="Arial" w:hAnsi="Arial" w:cs="Arial"/>
        </w:rPr>
        <w:t xml:space="preserve"> 2, in the </w:t>
      </w:r>
      <w:proofErr w:type="spellStart"/>
      <w:r w:rsidR="00EA65EB">
        <w:rPr>
          <w:rFonts w:ascii="Arial" w:hAnsi="Arial" w:cs="Arial"/>
        </w:rPr>
        <w:t>eAppendix</w:t>
      </w:r>
      <w:proofErr w:type="spellEnd"/>
      <w:r w:rsidRPr="00853797">
        <w:rPr>
          <w:rFonts w:ascii="Arial" w:hAnsi="Arial" w:cs="Arial"/>
        </w:rPr>
        <w:t>) containing maps of the evacuation zones and digitized boundaries around all areas ever evacuated during either fire in QGIS</w:t>
      </w:r>
      <w:r w:rsidR="00083747">
        <w:rPr>
          <w:rFonts w:ascii="Arial" w:hAnsi="Arial" w:cs="Arial"/>
          <w:vertAlign w:val="superscript"/>
        </w:rPr>
        <w:t>5</w:t>
      </w:r>
      <w:r w:rsidR="00D413CE">
        <w:rPr>
          <w:rFonts w:ascii="Arial" w:hAnsi="Arial" w:cs="Arial"/>
          <w:vertAlign w:val="superscript"/>
        </w:rPr>
        <w:t>2</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00D413CE">
        <w:rPr>
          <w:rFonts w:ascii="Arial" w:hAnsi="Arial" w:cs="Arial"/>
          <w:vertAlign w:val="superscript"/>
        </w:rPr>
        <w:t>3</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28819ECD" w14:textId="306E3773" w:rsidR="00045A28" w:rsidRDefault="00045A28" w:rsidP="00F65705">
      <w:pPr>
        <w:rPr>
          <w:ins w:id="33" w:author="Heather M" w:date="2023-01-31T16:39:00Z"/>
          <w:rFonts w:ascii="Arial" w:hAnsi="Arial" w:cs="Arial"/>
        </w:rPr>
      </w:pPr>
    </w:p>
    <w:p w14:paraId="0F51F1F9" w14:textId="4346FA46" w:rsidR="00045A28" w:rsidDel="00AF2D76" w:rsidRDefault="00AF2D76" w:rsidP="00166C51">
      <w:pPr>
        <w:rPr>
          <w:del w:id="34" w:author="Heather M" w:date="2023-02-01T12:58:00Z"/>
          <w:rFonts w:ascii="Arial" w:hAnsi="Arial" w:cs="Arial"/>
        </w:rPr>
      </w:pPr>
      <w:ins w:id="35" w:author="Heather M" w:date="2023-02-01T12:58:00Z">
        <w:r w:rsidRPr="00AF2D76">
          <w:rPr>
            <w:rFonts w:ascii="Arial" w:hAnsi="Arial" w:cs="Arial"/>
          </w:rPr>
          <w:t>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w:t>
        </w:r>
        <w:proofErr w:type="spellStart"/>
        <w:r w:rsidRPr="00AF2D76">
          <w:rPr>
            <w:rFonts w:ascii="Arial" w:hAnsi="Arial" w:cs="Arial"/>
          </w:rPr>
          <w:t>eFigure</w:t>
        </w:r>
        <w:proofErr w:type="spellEnd"/>
        <w:r w:rsidRPr="00AF2D76">
          <w:rPr>
            <w:rFonts w:ascii="Arial" w:hAnsi="Arial" w:cs="Arial"/>
          </w:rPr>
          <w:t xml:space="preserve"> 3) describing this mixture.</w:t>
        </w:r>
      </w:ins>
    </w:p>
    <w:p w14:paraId="14FC1856" w14:textId="77777777" w:rsidR="00AF2D76" w:rsidRPr="00853797" w:rsidRDefault="00AF2D76" w:rsidP="00F65705">
      <w:pPr>
        <w:rPr>
          <w:ins w:id="36" w:author="Heather M" w:date="2023-02-01T12:58:00Z"/>
          <w:rFonts w:ascii="Arial" w:hAnsi="Arial" w:cs="Arial"/>
        </w:rPr>
      </w:pP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190D3BDD" w:rsidR="00A96C01" w:rsidRPr="00853797" w:rsidRDefault="00D65859" w:rsidP="00F65705">
      <w:pPr>
        <w:rPr>
          <w:rFonts w:ascii="Arial" w:hAnsi="Arial" w:cs="Arial"/>
        </w:rPr>
      </w:pPr>
      <w:r w:rsidRPr="00853797">
        <w:rPr>
          <w:rFonts w:ascii="Arial" w:hAnsi="Arial" w:cs="Arial"/>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853797">
        <w:rPr>
          <w:rFonts w:ascii="Arial" w:hAnsi="Arial" w:cs="Arial"/>
        </w:rPr>
        <w:t>KPSC  members</w:t>
      </w:r>
      <w:proofErr w:type="gramEnd"/>
      <w:r w:rsidRPr="00853797">
        <w:rPr>
          <w:rFonts w:ascii="Arial" w:hAnsi="Arial" w:cs="Arial"/>
        </w:rPr>
        <w:t xml:space="preserve"> 45 and older who rented DME. </w:t>
      </w:r>
      <w:r w:rsidR="008A4A6A" w:rsidRPr="00853797">
        <w:rPr>
          <w:rFonts w:ascii="Arial" w:hAnsi="Arial" w:cs="Arial"/>
        </w:rPr>
        <w:t xml:space="preserve">These visits were not necessarily related to DME use. </w:t>
      </w:r>
      <w:r w:rsidR="00AB7578" w:rsidRPr="00853797">
        <w:rPr>
          <w:rFonts w:ascii="Arial" w:hAnsi="Arial" w:cs="Arial"/>
        </w:rPr>
        <w:t>We</w:t>
      </w:r>
      <w:r w:rsidRPr="00853797">
        <w:rPr>
          <w:rFonts w:ascii="Arial" w:hAnsi="Arial" w:cs="Arial"/>
        </w:rPr>
        <w:t xml:space="preserve"> identified </w:t>
      </w:r>
      <w:r w:rsidR="0079304F" w:rsidRPr="00853797">
        <w:rPr>
          <w:rFonts w:ascii="Arial" w:hAnsi="Arial" w:cs="Arial"/>
        </w:rPr>
        <w:t xml:space="preserve">cause-specific visit counts </w:t>
      </w:r>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r w:rsidR="00CC57F8" w:rsidRPr="00853797">
        <w:rPr>
          <w:rFonts w:ascii="Arial" w:hAnsi="Arial" w:cs="Arial"/>
        </w:rPr>
        <w:t xml:space="preserve"> (circulatory)</w:t>
      </w:r>
      <w:r w:rsidRPr="00853797">
        <w:rPr>
          <w:rFonts w:ascii="Arial" w:hAnsi="Arial" w:cs="Arial"/>
        </w:rPr>
        <w:t xml:space="preserve"> and J00-J99</w:t>
      </w:r>
      <w:r w:rsidR="00CC57F8" w:rsidRPr="00853797">
        <w:rPr>
          <w:rFonts w:ascii="Arial" w:hAnsi="Arial" w:cs="Arial"/>
        </w:rPr>
        <w:t xml:space="preserve"> (respiratory)</w:t>
      </w:r>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179D8D88" w:rsidR="00E8473A" w:rsidRPr="00853797" w:rsidRDefault="00D65859" w:rsidP="00F65705">
      <w:pPr>
        <w:rPr>
          <w:rFonts w:ascii="Arial" w:hAnsi="Arial" w:cs="Arial"/>
        </w:rPr>
      </w:pPr>
      <w:r w:rsidRPr="00853797">
        <w:rPr>
          <w:rFonts w:ascii="Arial" w:hAnsi="Arial" w:cs="Arial"/>
        </w:rPr>
        <w:t>Daily visit counts by ZCTA were low and often zero (median outpatient visits = 1, IQR = 3, median ED and inpatient visits = 0, IQR = 0). For the wildfire PM</w:t>
      </w:r>
      <w:r w:rsidRPr="001E60B8">
        <w:rPr>
          <w:rFonts w:ascii="Arial" w:hAnsi="Arial" w:cs="Arial"/>
          <w:vertAlign w:val="subscript"/>
          <w:rPrChange w:id="37" w:author="Heather M" w:date="2023-02-01T13:08:00Z">
            <w:rPr>
              <w:rFonts w:ascii="Arial" w:hAnsi="Arial" w:cs="Arial"/>
            </w:rPr>
          </w:rPrChange>
        </w:rPr>
        <w:t>2.5</w:t>
      </w:r>
      <w:r w:rsidRPr="00853797">
        <w:rPr>
          <w:rFonts w:ascii="Arial" w:hAnsi="Arial" w:cs="Arial"/>
        </w:rPr>
        <w:t xml:space="preserve"> analyses, to avoid zero-inflation in our models, </w:t>
      </w:r>
      <w:r w:rsidR="00A304E7" w:rsidRPr="00853797">
        <w:rPr>
          <w:rFonts w:ascii="Arial" w:hAnsi="Arial" w:cs="Arial"/>
        </w:rPr>
        <w:t xml:space="preserve">and to increase statistical power, </w:t>
      </w:r>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r w:rsidR="00E753ED" w:rsidRPr="00853797">
        <w:rPr>
          <w:rFonts w:ascii="Arial" w:hAnsi="Arial" w:cs="Arial"/>
        </w:rPr>
        <w:t xml:space="preserve">temporal </w:t>
      </w:r>
      <w:r w:rsidRPr="00853797">
        <w:rPr>
          <w:rFonts w:ascii="Arial" w:hAnsi="Arial" w:cs="Arial"/>
        </w:rPr>
        <w:t>effect in our data, we required daily healthcare visit counts, therefore, we opted to aggregate our data into higher-level spatial groupings of several ZCTAs based on spatial proximity (hereafter ‘ZCTA groupings’; grouping method described in</w:t>
      </w:r>
      <w:ins w:id="38" w:author="Heather M" w:date="2023-02-01T13:33:00Z">
        <w:r w:rsidR="00735A58">
          <w:rPr>
            <w:rFonts w:ascii="Arial" w:hAnsi="Arial" w:cs="Arial"/>
          </w:rPr>
          <w:t xml:space="preserve"> </w:t>
        </w:r>
        <w:proofErr w:type="spellStart"/>
        <w:r w:rsidR="00735A58">
          <w:rPr>
            <w:rFonts w:ascii="Arial" w:hAnsi="Arial" w:cs="Arial"/>
          </w:rPr>
          <w:t>eMethods</w:t>
        </w:r>
        <w:proofErr w:type="spellEnd"/>
        <w:r w:rsidR="00735A58">
          <w:rPr>
            <w:rFonts w:ascii="Arial" w:hAnsi="Arial" w:cs="Arial"/>
          </w:rPr>
          <w:t xml:space="preserve"> 3,</w:t>
        </w:r>
      </w:ins>
      <w:r w:rsidRPr="00853797">
        <w:rPr>
          <w:rFonts w:ascii="Arial" w:hAnsi="Arial" w:cs="Arial"/>
        </w:rPr>
        <w:t xml:space="preserve"> the </w:t>
      </w:r>
      <w:proofErr w:type="spellStart"/>
      <w:r w:rsidRPr="00853797">
        <w:rPr>
          <w:rFonts w:ascii="Arial" w:hAnsi="Arial" w:cs="Arial"/>
        </w:rPr>
        <w:t>eAppendix</w:t>
      </w:r>
      <w:proofErr w:type="spellEnd"/>
      <w:r w:rsidRPr="00853797">
        <w:rPr>
          <w:rFonts w:ascii="Arial" w:hAnsi="Arial" w:cs="Arial"/>
        </w:rPr>
        <w:t xml:space="preserve">). </w:t>
      </w:r>
    </w:p>
    <w:p w14:paraId="3B045A04" w14:textId="77777777" w:rsidR="00F65705" w:rsidRPr="00853797" w:rsidRDefault="00F65705" w:rsidP="00F65705">
      <w:pPr>
        <w:rPr>
          <w:rFonts w:ascii="Arial" w:hAnsi="Arial" w:cs="Arial"/>
        </w:rPr>
      </w:pPr>
    </w:p>
    <w:p w14:paraId="7B0DB5B0" w14:textId="27F81410" w:rsidR="00487650" w:rsidRPr="00853797" w:rsidRDefault="00D65859" w:rsidP="00F65705">
      <w:pPr>
        <w:rPr>
          <w:rFonts w:ascii="Arial" w:hAnsi="Arial" w:cs="Arial"/>
        </w:rPr>
      </w:pPr>
      <w:r w:rsidRPr="00853797">
        <w:rPr>
          <w:rFonts w:ascii="Arial" w:hAnsi="Arial" w:cs="Arial"/>
        </w:rPr>
        <w:t>For</w:t>
      </w:r>
      <w:del w:id="39" w:author="Heather M" w:date="2023-01-31T16:40:00Z">
        <w:r w:rsidRPr="00853797" w:rsidDel="00912DD6">
          <w:rPr>
            <w:rFonts w:ascii="Arial" w:hAnsi="Arial" w:cs="Arial"/>
          </w:rPr>
          <w:delText xml:space="preserve"> proximity and evacuation</w:delText>
        </w:r>
      </w:del>
      <w:r w:rsidRPr="00853797">
        <w:rPr>
          <w:rFonts w:ascii="Arial" w:hAnsi="Arial" w:cs="Arial"/>
        </w:rPr>
        <w:t xml:space="preserve"> analyses</w:t>
      </w:r>
      <w:ins w:id="40" w:author="Heather M" w:date="2023-01-31T16:40:00Z">
        <w:r w:rsidR="00912DD6">
          <w:rPr>
            <w:rFonts w:ascii="Arial" w:hAnsi="Arial" w:cs="Arial"/>
          </w:rPr>
          <w:t xml:space="preserve"> measuring residence near a fire on in an evacuation zone</w:t>
        </w:r>
      </w:ins>
      <w:r w:rsidRPr="00853797">
        <w:rPr>
          <w:rFonts w:ascii="Arial" w:hAnsi="Arial" w:cs="Arial"/>
        </w:rPr>
        <w:t xml:space="preserve">, we used ZCTA level daily visit counts aggregated to the weekly level. </w:t>
      </w:r>
      <w:ins w:id="41" w:author="Heather M" w:date="2023-02-01T12:23:00Z">
        <w:r w:rsidR="002645E9" w:rsidRPr="002645E9">
          <w:rPr>
            <w:rFonts w:ascii="Arial" w:hAnsi="Arial" w:cs="Arial"/>
          </w:rPr>
          <w:t xml:space="preserve">We aggregated visit counts to the </w:t>
        </w:r>
        <w:r w:rsidR="002645E9" w:rsidRPr="002645E9">
          <w:rPr>
            <w:rFonts w:ascii="Arial" w:hAnsi="Arial" w:cs="Arial"/>
          </w:rPr>
          <w:lastRenderedPageBreak/>
          <w:t>weekly level because the last recorded fire boundaries and evacuation zones used to define the proximity exposures were for one specific date only and did not provide information at the daily level.</w:t>
        </w:r>
      </w:ins>
      <w:del w:id="42" w:author="Heather M" w:date="2023-02-01T12:23:00Z">
        <w:r w:rsidR="00FD5DDE" w:rsidRPr="00853797" w:rsidDel="002645E9">
          <w:rPr>
            <w:rFonts w:ascii="Arial" w:hAnsi="Arial" w:cs="Arial"/>
          </w:rPr>
          <w:delText>We aggregated to the weekly level because we used last recorded fire boundaries and last recorded evacuation zones rather than daily PM2.5 concentrations as we had available for our air pollution analyses.</w:delText>
        </w:r>
      </w:del>
      <w:r w:rsidR="00FD5DDE" w:rsidRPr="00853797">
        <w:rPr>
          <w:rFonts w:ascii="Arial" w:hAnsi="Arial" w:cs="Arial"/>
        </w:rPr>
        <w:t xml:space="preserve"> By aggregating, we also removed weekend-weekday patterns in outpatient visits, increased power, and reduced zero inflation. </w:t>
      </w:r>
      <w:r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w:t>
      </w:r>
      <w:r w:rsidRPr="001E60B8">
        <w:rPr>
          <w:rFonts w:ascii="Arial" w:hAnsi="Arial" w:cs="Arial"/>
          <w:b/>
          <w:bCs/>
          <w:vertAlign w:val="subscript"/>
          <w:rPrChange w:id="43" w:author="Heather M" w:date="2023-02-01T13:08:00Z">
            <w:rPr>
              <w:rFonts w:ascii="Arial" w:hAnsi="Arial" w:cs="Arial"/>
              <w:b/>
              <w:bCs/>
            </w:rPr>
          </w:rPrChange>
        </w:rPr>
        <w:t>2.5</w:t>
      </w:r>
      <w:r w:rsidRPr="001E60B8">
        <w:rPr>
          <w:rFonts w:ascii="Arial" w:hAnsi="Arial" w:cs="Arial"/>
          <w:vertAlign w:val="subscript"/>
          <w:rPrChange w:id="44" w:author="Heather M" w:date="2023-02-01T13:08:00Z">
            <w:rPr>
              <w:rFonts w:ascii="Arial" w:hAnsi="Arial" w:cs="Arial"/>
            </w:rPr>
          </w:rPrChange>
        </w:rPr>
        <w:t xml:space="preserve"> </w:t>
      </w:r>
    </w:p>
    <w:p w14:paraId="1EA1FA2C" w14:textId="77777777" w:rsidR="00F65705" w:rsidRPr="00853797" w:rsidRDefault="00F65705" w:rsidP="00F65705">
      <w:pPr>
        <w:rPr>
          <w:rFonts w:ascii="Arial" w:hAnsi="Arial" w:cs="Arial"/>
        </w:rPr>
      </w:pPr>
    </w:p>
    <w:p w14:paraId="6E2E5012" w14:textId="1785DA65" w:rsidR="00D21963" w:rsidRPr="00853797" w:rsidRDefault="0081729F" w:rsidP="00F65705">
      <w:pPr>
        <w:rPr>
          <w:rFonts w:ascii="Arial" w:hAnsi="Arial" w:cs="Arial"/>
        </w:rPr>
      </w:pPr>
      <w:r w:rsidRPr="00853797">
        <w:rPr>
          <w:rFonts w:ascii="Arial" w:hAnsi="Arial" w:cs="Arial"/>
        </w:rPr>
        <w:t>To evaluate the relationship between daily wildfire PM</w:t>
      </w:r>
      <w:r w:rsidRPr="001E60B8">
        <w:rPr>
          <w:rFonts w:ascii="Arial" w:hAnsi="Arial" w:cs="Arial"/>
          <w:vertAlign w:val="subscript"/>
          <w:rPrChange w:id="45" w:author="Heather M" w:date="2023-02-01T13:08:00Z">
            <w:rPr>
              <w:rFonts w:ascii="Arial" w:hAnsi="Arial" w:cs="Arial"/>
            </w:rPr>
          </w:rPrChange>
        </w:rPr>
        <w:t>2.5</w:t>
      </w:r>
      <w:r w:rsidRPr="00853797">
        <w:rPr>
          <w:rFonts w:ascii="Arial" w:hAnsi="Arial" w:cs="Arial"/>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Pr>
          <w:rFonts w:ascii="Arial" w:hAnsi="Arial" w:cs="Arial"/>
          <w:vertAlign w:val="superscript"/>
        </w:rPr>
        <w:t>5</w:t>
      </w:r>
      <w:r w:rsidR="00D413CE">
        <w:rPr>
          <w:rFonts w:ascii="Arial" w:hAnsi="Arial" w:cs="Arial"/>
          <w:vertAlign w:val="superscript"/>
        </w:rPr>
        <w:t>4</w:t>
      </w:r>
      <w:r w:rsidRPr="00853797">
        <w:rPr>
          <w:rFonts w:ascii="Arial" w:hAnsi="Arial" w:cs="Arial"/>
        </w:rPr>
        <w:t>. We examined the autocorrelation of wildfire PM</w:t>
      </w:r>
      <w:r w:rsidRPr="001E60B8">
        <w:rPr>
          <w:rFonts w:ascii="Arial" w:hAnsi="Arial" w:cs="Arial"/>
          <w:vertAlign w:val="subscript"/>
          <w:rPrChange w:id="46" w:author="Heather M" w:date="2023-02-01T13:08:00Z">
            <w:rPr>
              <w:rFonts w:ascii="Arial" w:hAnsi="Arial" w:cs="Arial"/>
            </w:rPr>
          </w:rPrChange>
        </w:rPr>
        <w:t>2.5</w:t>
      </w:r>
      <w:r w:rsidRPr="00853797">
        <w:rPr>
          <w:rFonts w:ascii="Arial" w:hAnsi="Arial" w:cs="Arial"/>
        </w:rPr>
        <w:t xml:space="preserve">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w:t>
      </w:r>
      <w:r w:rsidRPr="001E60B8">
        <w:rPr>
          <w:rFonts w:ascii="Arial" w:hAnsi="Arial" w:cs="Arial"/>
          <w:vertAlign w:val="subscript"/>
          <w:rPrChange w:id="47" w:author="Heather M" w:date="2023-02-01T13:08:00Z">
            <w:rPr>
              <w:rFonts w:ascii="Arial" w:hAnsi="Arial" w:cs="Arial"/>
            </w:rPr>
          </w:rPrChange>
        </w:rPr>
        <w:t>2.5</w:t>
      </w:r>
      <w:r w:rsidRPr="00853797">
        <w:rPr>
          <w:rFonts w:ascii="Arial" w:hAnsi="Arial" w:cs="Arial"/>
        </w:rPr>
        <w:t xml:space="preserve">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w:t>
      </w:r>
      <w:r w:rsidRPr="001E60B8">
        <w:rPr>
          <w:rFonts w:ascii="Arial" w:hAnsi="Arial" w:cs="Arial"/>
          <w:vertAlign w:val="subscript"/>
          <w:rPrChange w:id="48" w:author="Heather M" w:date="2023-02-01T13:08:00Z">
            <w:rPr>
              <w:rFonts w:ascii="Arial" w:hAnsi="Arial" w:cs="Arial"/>
            </w:rPr>
          </w:rPrChange>
        </w:rPr>
        <w:t>2.5</w:t>
      </w:r>
      <w:r w:rsidRPr="00853797">
        <w:rPr>
          <w:rFonts w:ascii="Arial" w:hAnsi="Arial" w:cs="Arial"/>
        </w:rPr>
        <w:t xml:space="preserve"> lags 0-7 days.</w:t>
      </w:r>
      <w:r w:rsidR="00F11FE7" w:rsidRPr="00853797">
        <w:rPr>
          <w:rFonts w:ascii="Arial" w:hAnsi="Arial" w:cs="Arial"/>
        </w:rPr>
        <w:t xml:space="preserve"> </w:t>
      </w:r>
      <w:r w:rsidRPr="00853797">
        <w:rPr>
          <w:rFonts w:ascii="Arial" w:hAnsi="Arial" w:cs="Arial"/>
        </w:rPr>
        <w:t>We also performed an additional analysis examining weekly wildfire PM</w:t>
      </w:r>
      <w:r w:rsidRPr="001E60B8">
        <w:rPr>
          <w:rFonts w:ascii="Arial" w:hAnsi="Arial" w:cs="Arial"/>
          <w:vertAlign w:val="subscript"/>
          <w:rPrChange w:id="49" w:author="Heather M" w:date="2023-02-01T13:08:00Z">
            <w:rPr>
              <w:rFonts w:ascii="Arial" w:hAnsi="Arial" w:cs="Arial"/>
            </w:rPr>
          </w:rPrChange>
        </w:rPr>
        <w:t>2.5</w:t>
      </w:r>
      <w:r w:rsidRPr="00853797">
        <w:rPr>
          <w:rFonts w:ascii="Arial" w:hAnsi="Arial" w:cs="Arial"/>
        </w:rPr>
        <w:t xml:space="preserve">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 inpatient, and ED visits, and inpatient and ED 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79231858"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w:t>
      </w:r>
      <w:r w:rsidR="00D413CE">
        <w:rPr>
          <w:rFonts w:ascii="Arial" w:hAnsi="Arial" w:cs="Arial"/>
          <w:vertAlign w:val="superscript"/>
        </w:rPr>
        <w:t>5</w:t>
      </w:r>
      <w:r w:rsidRPr="00853797">
        <w:rPr>
          <w:rFonts w:ascii="Arial" w:hAnsi="Arial" w:cs="Arial"/>
        </w:rPr>
        <w:t xml:space="preserve"> and</w:t>
      </w:r>
    </w:p>
    <w:p w14:paraId="46684C05" w14:textId="5EAFF9FA" w:rsidR="00FE332D" w:rsidRPr="00853797" w:rsidDel="00576ECC" w:rsidRDefault="00FE332D" w:rsidP="00FE332D">
      <w:pPr>
        <w:rPr>
          <w:del w:id="50" w:author="Heather M" w:date="2023-02-01T12:24:00Z"/>
          <w:rFonts w:ascii="Arial" w:hAnsi="Arial" w:cs="Arial"/>
        </w:rPr>
      </w:pPr>
      <w:r w:rsidRPr="00853797">
        <w:rPr>
          <w:rFonts w:ascii="Arial" w:hAnsi="Arial" w:cs="Arial"/>
        </w:rPr>
        <w:t>wildfire</w:t>
      </w:r>
      <w:r w:rsidR="00AB4D37">
        <w:rPr>
          <w:rFonts w:ascii="Arial" w:hAnsi="Arial" w:cs="Arial"/>
          <w:vertAlign w:val="superscript"/>
        </w:rPr>
        <w:t>5</w:t>
      </w:r>
      <w:r w:rsidR="00D413CE">
        <w:rPr>
          <w:rFonts w:ascii="Arial" w:hAnsi="Arial" w:cs="Arial"/>
          <w:vertAlign w:val="superscript"/>
        </w:rPr>
        <w:t>6</w:t>
      </w:r>
      <w:r w:rsidR="00AB4D37">
        <w:rPr>
          <w:rFonts w:ascii="Arial" w:hAnsi="Arial" w:cs="Arial"/>
        </w:rPr>
        <w:t>,</w:t>
      </w:r>
      <w:r w:rsidRPr="00853797">
        <w:rPr>
          <w:rFonts w:ascii="Arial" w:hAnsi="Arial" w:cs="Arial"/>
        </w:rPr>
        <w:t xml:space="preserve"> using daily</w:t>
      </w:r>
      <w:ins w:id="51" w:author="Heather M" w:date="2023-02-01T12:24:00Z">
        <w:r w:rsidR="002E4E76">
          <w:rPr>
            <w:rFonts w:ascii="Arial" w:hAnsi="Arial" w:cs="Arial"/>
          </w:rPr>
          <w:t xml:space="preserve"> mean</w:t>
        </w:r>
      </w:ins>
      <w:r w:rsidRPr="00853797">
        <w:rPr>
          <w:rFonts w:ascii="Arial" w:hAnsi="Arial" w:cs="Arial"/>
        </w:rPr>
        <w:t xml:space="preserve"> temperature data from the PRISM Climate Group</w:t>
      </w:r>
      <w:r w:rsidR="00AB4D37">
        <w:rPr>
          <w:rFonts w:ascii="Arial" w:hAnsi="Arial" w:cs="Arial"/>
          <w:vertAlign w:val="superscript"/>
        </w:rPr>
        <w:t>5</w:t>
      </w:r>
      <w:r w:rsidR="00D413CE">
        <w:rPr>
          <w:rFonts w:ascii="Arial" w:hAnsi="Arial" w:cs="Arial"/>
          <w:vertAlign w:val="superscript"/>
        </w:rPr>
        <w:t>7</w:t>
      </w:r>
      <w:r w:rsidRPr="00853797">
        <w:rPr>
          <w:rFonts w:ascii="Arial" w:hAnsi="Arial" w:cs="Arial"/>
        </w:rPr>
        <w:t>.</w:t>
      </w:r>
      <w:ins w:id="52" w:author="Heather M" w:date="2023-02-01T12:24:00Z">
        <w:r w:rsidR="00EA34F5">
          <w:rPr>
            <w:rFonts w:ascii="Arial" w:hAnsi="Arial" w:cs="Arial"/>
          </w:rPr>
          <w:t xml:space="preserve"> We did not include any lags on temperature.</w:t>
        </w:r>
      </w:ins>
      <w:r w:rsidRPr="00853797">
        <w:rPr>
          <w:rFonts w:ascii="Arial" w:hAnsi="Arial" w:cs="Arial"/>
        </w:rPr>
        <w:t xml:space="preserve"> We also</w:t>
      </w:r>
      <w:ins w:id="53" w:author="Heather M" w:date="2023-02-01T12:24:00Z">
        <w:r w:rsidR="00576ECC">
          <w:rPr>
            <w:rFonts w:ascii="Arial" w:hAnsi="Arial" w:cs="Arial"/>
          </w:rPr>
          <w:t xml:space="preserve"> </w:t>
        </w:r>
      </w:ins>
    </w:p>
    <w:p w14:paraId="2A393A61" w14:textId="1CC1E812" w:rsidR="00FE332D" w:rsidRPr="00853797" w:rsidDel="00576ECC" w:rsidRDefault="00FE332D" w:rsidP="00FE332D">
      <w:pPr>
        <w:rPr>
          <w:del w:id="54" w:author="Heather M" w:date="2023-02-01T12:25:00Z"/>
          <w:rFonts w:ascii="Arial" w:hAnsi="Arial" w:cs="Arial"/>
        </w:rPr>
      </w:pPr>
      <w:r w:rsidRPr="00853797">
        <w:rPr>
          <w:rFonts w:ascii="Arial" w:hAnsi="Arial" w:cs="Arial"/>
        </w:rPr>
        <w:t>controlled for long-term seasonal trends not caused by exposure with a natural splin</w:t>
      </w:r>
      <w:ins w:id="55" w:author="Heather M" w:date="2023-02-01T12:25:00Z">
        <w:r w:rsidR="00576ECC">
          <w:rPr>
            <w:rFonts w:ascii="Arial" w:hAnsi="Arial" w:cs="Arial"/>
          </w:rPr>
          <w:t xml:space="preserve">e </w:t>
        </w:r>
      </w:ins>
      <w:del w:id="56" w:author="Heather M" w:date="2023-02-01T12:25:00Z">
        <w:r w:rsidRPr="00853797" w:rsidDel="00576ECC">
          <w:rPr>
            <w:rFonts w:ascii="Arial" w:hAnsi="Arial" w:cs="Arial"/>
          </w:rPr>
          <w:delText>e</w:delText>
        </w:r>
      </w:del>
    </w:p>
    <w:p w14:paraId="7081578E" w14:textId="349124D9" w:rsidR="00FE332D" w:rsidRPr="00853797" w:rsidDel="00DB0051" w:rsidRDefault="00FE332D" w:rsidP="00FE332D">
      <w:pPr>
        <w:rPr>
          <w:del w:id="57" w:author="Heather M" w:date="2023-02-01T12:25:00Z"/>
          <w:rFonts w:ascii="Arial" w:hAnsi="Arial" w:cs="Arial"/>
        </w:rPr>
      </w:pPr>
      <w:r w:rsidRPr="00853797">
        <w:rPr>
          <w:rFonts w:ascii="Arial" w:hAnsi="Arial" w:cs="Arial"/>
        </w:rPr>
        <w:t>term, and used the number of years in the study period (four) to determine the natural</w:t>
      </w:r>
      <w:ins w:id="58" w:author="Heather M" w:date="2023-02-01T12:25:00Z">
        <w:r w:rsidR="00DB0051">
          <w:rPr>
            <w:rFonts w:ascii="Arial" w:hAnsi="Arial" w:cs="Arial"/>
          </w:rPr>
          <w:t xml:space="preserve"> </w:t>
        </w:r>
      </w:ins>
    </w:p>
    <w:p w14:paraId="2D08C4E5" w14:textId="7330F9B3" w:rsidR="00FE332D" w:rsidRPr="00853797" w:rsidDel="00DB0051" w:rsidRDefault="00FE332D" w:rsidP="00FE332D">
      <w:pPr>
        <w:rPr>
          <w:del w:id="59" w:author="Heather M" w:date="2023-02-01T12:25:00Z"/>
          <w:rFonts w:ascii="Arial" w:hAnsi="Arial" w:cs="Arial"/>
        </w:rPr>
      </w:pPr>
      <w:r w:rsidRPr="00853797">
        <w:rPr>
          <w:rFonts w:ascii="Arial" w:hAnsi="Arial" w:cs="Arial"/>
        </w:rPr>
        <w:t>spline flexibility (12 degrees of freedom). We controlled for non-wildfire PM</w:t>
      </w:r>
      <w:r w:rsidRPr="001E60B8">
        <w:rPr>
          <w:rFonts w:ascii="Arial" w:hAnsi="Arial" w:cs="Arial"/>
          <w:vertAlign w:val="subscript"/>
          <w:rPrChange w:id="60" w:author="Heather M" w:date="2023-02-01T13:06:00Z">
            <w:rPr>
              <w:rFonts w:ascii="Arial" w:hAnsi="Arial" w:cs="Arial"/>
            </w:rPr>
          </w:rPrChange>
        </w:rPr>
        <w:t>2.5</w:t>
      </w:r>
      <w:r w:rsidRPr="00853797">
        <w:rPr>
          <w:rFonts w:ascii="Arial" w:hAnsi="Arial" w:cs="Arial"/>
        </w:rPr>
        <w:t>, since</w:t>
      </w:r>
      <w:ins w:id="61" w:author="Heather M" w:date="2023-02-01T12:25:00Z">
        <w:r w:rsidR="00DB0051">
          <w:rPr>
            <w:rFonts w:ascii="Arial" w:hAnsi="Arial" w:cs="Arial"/>
          </w:rPr>
          <w:t xml:space="preserve"> </w:t>
        </w:r>
      </w:ins>
    </w:p>
    <w:p w14:paraId="43022506" w14:textId="37AE0D36" w:rsidR="00FC0E49" w:rsidRPr="00180A30" w:rsidRDefault="00FE332D" w:rsidP="00FC0E49">
      <w:pPr>
        <w:rPr>
          <w:rFonts w:ascii="Arial" w:hAnsi="Arial" w:cs="Arial"/>
        </w:rPr>
      </w:pPr>
      <w:r w:rsidRPr="00853797">
        <w:rPr>
          <w:rFonts w:ascii="Arial" w:hAnsi="Arial" w:cs="Arial"/>
        </w:rPr>
        <w:t>non-wildfire PM</w:t>
      </w:r>
      <w:del w:id="62" w:author="Heather M" w:date="2023-02-01T13:06:00Z">
        <w:r w:rsidRPr="001E60B8" w:rsidDel="001E60B8">
          <w:rPr>
            <w:rFonts w:ascii="Arial" w:hAnsi="Arial" w:cs="Arial"/>
            <w:vertAlign w:val="subscript"/>
            <w:rPrChange w:id="63" w:author="Heather M" w:date="2023-02-01T13:07:00Z">
              <w:rPr>
                <w:rFonts w:ascii="Arial" w:hAnsi="Arial" w:cs="Arial"/>
              </w:rPr>
            </w:rPrChange>
          </w:rPr>
          <w:delText xml:space="preserve"> </w:delText>
        </w:r>
      </w:del>
      <w:r w:rsidRPr="001E60B8">
        <w:rPr>
          <w:rFonts w:ascii="Arial" w:hAnsi="Arial" w:cs="Arial"/>
          <w:vertAlign w:val="subscript"/>
          <w:rPrChange w:id="64" w:author="Heather M" w:date="2023-02-01T13:07:00Z">
            <w:rPr>
              <w:rFonts w:ascii="Arial" w:hAnsi="Arial" w:cs="Arial"/>
            </w:rPr>
          </w:rPrChange>
        </w:rPr>
        <w:t>2.5</w:t>
      </w:r>
      <w:r w:rsidRPr="00853797">
        <w:rPr>
          <w:rFonts w:ascii="Arial" w:hAnsi="Arial" w:cs="Arial"/>
        </w:rPr>
        <w:t xml:space="preserve"> concentrations were high during the study period: mean daily non-wildfire PM</w:t>
      </w:r>
      <w:r w:rsidRPr="001E60B8">
        <w:rPr>
          <w:rFonts w:ascii="Arial" w:hAnsi="Arial" w:cs="Arial"/>
          <w:vertAlign w:val="subscript"/>
          <w:rPrChange w:id="65" w:author="Heather M" w:date="2023-02-01T13:07:00Z">
            <w:rPr>
              <w:rFonts w:ascii="Arial" w:hAnsi="Arial" w:cs="Arial"/>
            </w:rPr>
          </w:rPrChange>
        </w:rPr>
        <w:t>2.5</w:t>
      </w:r>
      <w:r w:rsidRPr="00853797">
        <w:rPr>
          <w:rFonts w:ascii="Arial" w:hAnsi="Arial" w:cs="Arial"/>
        </w:rPr>
        <w:t xml:space="preserve">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r w:rsidR="006153CF" w:rsidRPr="00E37E4C">
        <w:rPr>
          <w:rFonts w:ascii="Arial" w:hAnsi="Arial" w:cs="Arial"/>
        </w:rPr>
        <w:t xml:space="preserve">just under the annual USEPA National Ambient Air Quality Standard of 12 </w:t>
      </w:r>
      <w:proofErr w:type="spellStart"/>
      <w:r w:rsidR="006153CF" w:rsidRPr="00E37E4C">
        <w:rPr>
          <w:rFonts w:ascii="Arial" w:hAnsi="Arial" w:cs="Arial"/>
        </w:rPr>
        <w:t>μg</w:t>
      </w:r>
      <w:proofErr w:type="spellEnd"/>
      <w:r w:rsidR="006153CF" w:rsidRPr="00E37E4C">
        <w:rPr>
          <w:rFonts w:ascii="Arial" w:hAnsi="Arial" w:cs="Arial"/>
        </w:rPr>
        <w:t>/m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r w:rsidRPr="00180A30">
        <w:rPr>
          <w:rFonts w:ascii="Arial" w:hAnsi="Arial" w:cs="Arial"/>
        </w:rPr>
        <w:t xml:space="preserve"> We also added a fixed effect for weekends to</w:t>
      </w:r>
      <w:r w:rsidR="00F34C0D" w:rsidRPr="00180A30">
        <w:rPr>
          <w:rFonts w:ascii="Arial" w:hAnsi="Arial" w:cs="Arial"/>
        </w:rPr>
        <w:t xml:space="preserve"> </w:t>
      </w:r>
      <w:r w:rsidRPr="00180A30">
        <w:rPr>
          <w:rFonts w:ascii="Arial" w:hAnsi="Arial" w:cs="Arial"/>
        </w:rPr>
        <w:t>the outpatient visits model, accounting for fewer visits on weekend days.</w:t>
      </w:r>
    </w:p>
    <w:p w14:paraId="59DAFDCE" w14:textId="77777777" w:rsidR="002656E9" w:rsidRPr="00180A30" w:rsidRDefault="002656E9" w:rsidP="002656E9">
      <w:pPr>
        <w:rPr>
          <w:rFonts w:ascii="Arial" w:hAnsi="Arial" w:cs="Arial"/>
        </w:rPr>
      </w:pPr>
    </w:p>
    <w:p w14:paraId="4EDD3E23" w14:textId="216A7370" w:rsidR="00FC0E49" w:rsidRPr="00E37E4C" w:rsidRDefault="00FC0E49" w:rsidP="002656E9">
      <w:pPr>
        <w:rPr>
          <w:rFonts w:ascii="Arial" w:hAnsi="Arial" w:cs="Arial"/>
        </w:rPr>
      </w:pPr>
      <w:r w:rsidRPr="00180A30">
        <w:rPr>
          <w:rFonts w:ascii="Arial" w:hAnsi="Arial" w:cs="Arial"/>
        </w:rPr>
        <w:t xml:space="preserve">We </w:t>
      </w:r>
      <w:r w:rsidR="00DB112A" w:rsidRPr="00180A30">
        <w:rPr>
          <w:rFonts w:ascii="Arial" w:hAnsi="Arial" w:cs="Arial"/>
        </w:rPr>
        <w:t>controlled for a</w:t>
      </w:r>
      <w:r w:rsidRPr="00180A30">
        <w:rPr>
          <w:rFonts w:ascii="Arial" w:hAnsi="Arial" w:cs="Arial"/>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w:t>
      </w:r>
      <w:r w:rsidR="00D413CE">
        <w:rPr>
          <w:rFonts w:ascii="Arial" w:hAnsi="Arial" w:cs="Arial"/>
          <w:vertAlign w:val="superscript"/>
        </w:rPr>
        <w:t>8</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5A3C52CC" w:rsidR="006C677C" w:rsidRPr="00E37E4C" w:rsidRDefault="001C5F84" w:rsidP="006C677C">
      <w:pPr>
        <w:rPr>
          <w:rFonts w:ascii="Arial" w:hAnsi="Arial" w:cs="Arial"/>
        </w:rPr>
      </w:pPr>
      <w:r w:rsidRPr="00E37E4C">
        <w:rPr>
          <w:rFonts w:ascii="Arial" w:hAnsi="Arial" w:cs="Arial"/>
        </w:rPr>
        <w:t xml:space="preserve">To evaluate the association between proximity to and evacuation </w:t>
      </w:r>
      <w:r w:rsidR="009740A2" w:rsidRPr="00E37E4C">
        <w:rPr>
          <w:rFonts w:ascii="Arial" w:hAnsi="Arial" w:cs="Arial"/>
        </w:rPr>
        <w:t>exposure related to</w:t>
      </w:r>
      <w:r w:rsidRPr="00E37E4C">
        <w:rPr>
          <w:rFonts w:ascii="Arial" w:hAnsi="Arial" w:cs="Arial"/>
        </w:rPr>
        <w:t xml:space="preserve"> wildfire and weekly ZCTA-level healthcare visit counts, we used a difference-in-differences (DID) analysis with negative binomial regression. We evaluated relationship</w:t>
      </w:r>
      <w:r w:rsidR="00A818BD" w:rsidRPr="00E37E4C">
        <w:rPr>
          <w:rFonts w:ascii="Arial" w:hAnsi="Arial" w:cs="Arial"/>
        </w:rPr>
        <w:t>s</w:t>
      </w:r>
      <w:r w:rsidRPr="00E37E4C">
        <w:rPr>
          <w:rFonts w:ascii="Arial" w:hAnsi="Arial" w:cs="Arial"/>
        </w:rPr>
        <w:t xml:space="preserve"> separately for each fire, for evacuation and proximity, and for each type of healthcare visit.</w:t>
      </w:r>
      <w:r w:rsidR="006C677C" w:rsidRPr="00E37E4C">
        <w:rPr>
          <w:rFonts w:ascii="Arial" w:hAnsi="Arial" w:cs="Arial"/>
        </w:rPr>
        <w:t xml:space="preserve"> </w:t>
      </w:r>
      <w:r w:rsidR="00096321" w:rsidRPr="00E37E4C">
        <w:rPr>
          <w:rFonts w:ascii="Arial" w:hAnsi="Arial" w:cs="Arial"/>
        </w:rPr>
        <w:t xml:space="preserve">The DID estimators subtracted the change in </w:t>
      </w:r>
      <w:ins w:id="66" w:author="Heather M" w:date="2023-02-01T12:31:00Z">
        <w:r w:rsidR="00637710">
          <w:rPr>
            <w:rFonts w:ascii="Arial" w:hAnsi="Arial" w:cs="Arial"/>
          </w:rPr>
          <w:t xml:space="preserve">weekly </w:t>
        </w:r>
      </w:ins>
      <w:r w:rsidR="00096321" w:rsidRPr="00E37E4C">
        <w:rPr>
          <w:rFonts w:ascii="Arial" w:hAnsi="Arial" w:cs="Arial"/>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E37E4C">
        <w:rPr>
          <w:rFonts w:ascii="Arial" w:hAnsi="Arial" w:cs="Arial"/>
        </w:rPr>
        <w:t>If all models were specified correctly and parallel trends conditions were met, the DID estimator corresponded to the difference in visit frequency attributable to direct wildfire exposure. We assessed the parallel trends assumption visually</w:t>
      </w:r>
      <w:ins w:id="67" w:author="Heather M" w:date="2023-02-01T13:03:00Z">
        <w:r w:rsidR="002F4722">
          <w:rPr>
            <w:rFonts w:ascii="Arial" w:hAnsi="Arial" w:cs="Arial"/>
          </w:rPr>
          <w:t xml:space="preserve"> in </w:t>
        </w:r>
        <w:proofErr w:type="spellStart"/>
        <w:r w:rsidR="002F4722">
          <w:rPr>
            <w:rFonts w:ascii="Arial" w:hAnsi="Arial" w:cs="Arial"/>
          </w:rPr>
          <w:t>eFigure</w:t>
        </w:r>
        <w:proofErr w:type="spellEnd"/>
        <w:r w:rsidR="002F4722">
          <w:rPr>
            <w:rFonts w:ascii="Arial" w:hAnsi="Arial" w:cs="Arial"/>
          </w:rPr>
          <w:t xml:space="preserve"> 1 in the </w:t>
        </w:r>
      </w:ins>
      <w:ins w:id="68" w:author="Heather M" w:date="2023-02-01T13:04:00Z">
        <w:r w:rsidR="002F4722">
          <w:rPr>
            <w:rFonts w:ascii="Arial" w:hAnsi="Arial" w:cs="Arial"/>
          </w:rPr>
          <w:t>supplemental digital content.</w:t>
        </w:r>
      </w:ins>
      <w:r w:rsidR="006C677C" w:rsidRPr="00E37E4C">
        <w:rPr>
          <w:rFonts w:ascii="Arial" w:hAnsi="Arial" w:cs="Arial"/>
        </w:rPr>
        <w:t xml:space="preserve"> </w:t>
      </w:r>
      <w:del w:id="69" w:author="Heather M" w:date="2023-02-01T13:04:00Z">
        <w:r w:rsidR="006C677C" w:rsidRPr="00E37E4C" w:rsidDel="002F4722">
          <w:rPr>
            <w:rFonts w:ascii="Arial" w:hAnsi="Arial" w:cs="Arial"/>
          </w:rPr>
          <w:delText>(plots are included in the eAppendix).</w:delText>
        </w:r>
      </w:del>
    </w:p>
    <w:p w14:paraId="2FA9DF45" w14:textId="22E72107" w:rsidR="00D54151" w:rsidRPr="00E37E4C" w:rsidRDefault="00D54151" w:rsidP="006C677C">
      <w:pPr>
        <w:rPr>
          <w:rFonts w:ascii="Arial" w:hAnsi="Arial" w:cs="Arial"/>
        </w:rPr>
      </w:pPr>
    </w:p>
    <w:p w14:paraId="047291EB" w14:textId="13F8CB5F" w:rsidR="00A822CA" w:rsidRPr="00180A30" w:rsidRDefault="00AE5FEF" w:rsidP="00D54151">
      <w:pPr>
        <w:rPr>
          <w:rFonts w:ascii="Arial" w:hAnsi="Arial" w:cs="Arial"/>
        </w:rPr>
      </w:pPr>
      <w:r w:rsidRPr="00E37E4C">
        <w:rPr>
          <w:rFonts w:ascii="Arial" w:hAnsi="Arial" w:cs="Arial"/>
        </w:rPr>
        <w:t xml:space="preserve">To avoid bias in our analyses due to exposure to fires, we excluded certain observations from specific ZCTAs from the control pool. If a ZCTA was exposed (i.e., </w:t>
      </w:r>
      <w:r w:rsidR="009A16E6" w:rsidRPr="00E37E4C">
        <w:rPr>
          <w:rFonts w:ascii="Arial" w:hAnsi="Arial" w:cs="Arial"/>
        </w:rPr>
        <w:t xml:space="preserve">boundary </w:t>
      </w:r>
      <w:r w:rsidRPr="00E37E4C">
        <w:rPr>
          <w:rFonts w:ascii="Arial" w:hAnsi="Arial" w:cs="Arial"/>
        </w:rPr>
        <w:t>within 20km) to the Getty and Woolsey Fires or exposed to any other large fire</w:t>
      </w:r>
      <w:r w:rsidR="00CC2036">
        <w:rPr>
          <w:rFonts w:ascii="Arial" w:hAnsi="Arial" w:cs="Arial"/>
        </w:rPr>
        <w:t xml:space="preserve"> that was declared a disaster by FEMA, burned a structure, or killed someone </w:t>
      </w:r>
      <w:r w:rsidRPr="00180A30">
        <w:rPr>
          <w:rFonts w:ascii="Arial" w:hAnsi="Arial" w:cs="Arial"/>
        </w:rPr>
        <w:t xml:space="preserve">during the study period, we excluded observations from that ZCTA after the date the Getty, Woolsey, or </w:t>
      </w:r>
      <w:r w:rsidR="00CC2036">
        <w:rPr>
          <w:rFonts w:ascii="Arial" w:hAnsi="Arial" w:cs="Arial"/>
        </w:rPr>
        <w:t xml:space="preserve">other </w:t>
      </w:r>
      <w:r w:rsidRPr="00180A30">
        <w:rPr>
          <w:rFonts w:ascii="Arial" w:hAnsi="Arial" w:cs="Arial"/>
        </w:rPr>
        <w:t>fire ignited. We used a CALFIRE fire perimeter data</w:t>
      </w:r>
      <w:r w:rsidR="00D413CE">
        <w:rPr>
          <w:rFonts w:ascii="Arial" w:hAnsi="Arial" w:cs="Arial"/>
          <w:vertAlign w:val="superscript"/>
        </w:rPr>
        <w:t>40</w:t>
      </w:r>
      <w:r w:rsidRPr="00E37E4C">
        <w:rPr>
          <w:rFonts w:ascii="Arial" w:hAnsi="Arial" w:cs="Arial"/>
        </w:rPr>
        <w:t xml:space="preserve"> to identify all fire</w:t>
      </w:r>
      <w:r w:rsidR="00CC2036">
        <w:rPr>
          <w:rFonts w:ascii="Arial" w:hAnsi="Arial" w:cs="Arial"/>
        </w:rPr>
        <w:t>s that met these criteria.</w:t>
      </w:r>
    </w:p>
    <w:p w14:paraId="1FE39DAE" w14:textId="7A24E5A3" w:rsidR="00FD7F7A" w:rsidRPr="00180A30" w:rsidRDefault="00FD7F7A" w:rsidP="00D54151">
      <w:pPr>
        <w:rPr>
          <w:rFonts w:ascii="Arial" w:hAnsi="Arial" w:cs="Arial"/>
        </w:rPr>
      </w:pPr>
    </w:p>
    <w:p w14:paraId="748A9EB7" w14:textId="1F23DCB1" w:rsidR="00FD7F7A" w:rsidRPr="00180A30" w:rsidRDefault="00FD7F7A" w:rsidP="00D54151">
      <w:pPr>
        <w:rPr>
          <w:rFonts w:ascii="Arial" w:hAnsi="Arial" w:cs="Arial"/>
        </w:rPr>
      </w:pPr>
      <w:r w:rsidRPr="00180A30">
        <w:rPr>
          <w:rFonts w:ascii="Arial" w:hAnsi="Arial" w:cs="Arial"/>
        </w:rPr>
        <w:t>As in the wildfire PM</w:t>
      </w:r>
      <w:r w:rsidRPr="001E60B8">
        <w:rPr>
          <w:rFonts w:ascii="Arial" w:hAnsi="Arial" w:cs="Arial"/>
          <w:vertAlign w:val="subscript"/>
          <w:rPrChange w:id="70" w:author="Heather M" w:date="2023-02-01T13:04:00Z">
            <w:rPr>
              <w:rFonts w:ascii="Arial" w:hAnsi="Arial" w:cs="Arial"/>
            </w:rPr>
          </w:rPrChange>
        </w:rPr>
        <w:t>2.5</w:t>
      </w:r>
      <w:r w:rsidRPr="00180A30">
        <w:rPr>
          <w:rFonts w:ascii="Arial" w:hAnsi="Arial" w:cs="Arial"/>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1E60B8">
        <w:rPr>
          <w:rFonts w:ascii="Arial" w:hAnsi="Arial" w:cs="Arial"/>
          <w:vertAlign w:val="subscript"/>
          <w:rPrChange w:id="71" w:author="Heather M" w:date="2023-02-01T13:04:00Z">
            <w:rPr>
              <w:rFonts w:ascii="Arial" w:hAnsi="Arial" w:cs="Arial"/>
            </w:rPr>
          </w:rPrChange>
        </w:rPr>
        <w:t>2.5</w:t>
      </w:r>
      <w:r w:rsidRPr="00180A30">
        <w:rPr>
          <w:rFonts w:ascii="Arial" w:hAnsi="Arial" w:cs="Arial"/>
        </w:rPr>
        <w:t xml:space="preserve"> in </w:t>
      </w:r>
      <w:del w:id="72" w:author="Heather M" w:date="2023-01-31T16:41:00Z">
        <w:r w:rsidRPr="00180A30" w:rsidDel="00912DD6">
          <w:rPr>
            <w:rFonts w:ascii="Arial" w:hAnsi="Arial" w:cs="Arial"/>
          </w:rPr>
          <w:delText xml:space="preserve">these proximity and evacuation </w:delText>
        </w:r>
      </w:del>
      <w:r w:rsidRPr="00180A30">
        <w:rPr>
          <w:rFonts w:ascii="Arial" w:hAnsi="Arial" w:cs="Arial"/>
        </w:rPr>
        <w:t>model</w:t>
      </w:r>
      <w:ins w:id="73" w:author="Heather M" w:date="2023-01-31T16:41:00Z">
        <w:r w:rsidR="00912DD6">
          <w:rPr>
            <w:rFonts w:ascii="Arial" w:hAnsi="Arial" w:cs="Arial"/>
          </w:rPr>
          <w:t xml:space="preserve"> describing residence proximate to a fire or in an evacuation zone</w:t>
        </w:r>
      </w:ins>
      <w:del w:id="74" w:author="Heather M" w:date="2023-01-31T16:41:00Z">
        <w:r w:rsidRPr="00180A30" w:rsidDel="00912DD6">
          <w:rPr>
            <w:rFonts w:ascii="Arial" w:hAnsi="Arial" w:cs="Arial"/>
          </w:rPr>
          <w:delText>s</w:delText>
        </w:r>
      </w:del>
      <w:ins w:id="75" w:author="Heather M" w:date="2023-01-31T16:41:00Z">
        <w:r w:rsidR="00912DD6">
          <w:rPr>
            <w:rFonts w:ascii="Arial" w:hAnsi="Arial" w:cs="Arial"/>
          </w:rPr>
          <w:t xml:space="preserve"> </w:t>
        </w:r>
      </w:ins>
      <w:r w:rsidRPr="00180A30">
        <w:rPr>
          <w:rFonts w:ascii="Arial" w:hAnsi="Arial" w:cs="Arial"/>
        </w:rPr>
        <w:t xml:space="preserve">, as we considered this </w:t>
      </w:r>
      <w:ins w:id="76" w:author="Heather M" w:date="2023-01-31T16:41:00Z">
        <w:r w:rsidR="00E864B0">
          <w:rPr>
            <w:rFonts w:ascii="Arial" w:hAnsi="Arial" w:cs="Arial"/>
          </w:rPr>
          <w:t>part of our multifaceted exposure</w:t>
        </w:r>
      </w:ins>
      <w:del w:id="77" w:author="Heather M" w:date="2023-01-31T16:41:00Z">
        <w:r w:rsidRPr="00180A30" w:rsidDel="00E864B0">
          <w:rPr>
            <w:rFonts w:ascii="Arial" w:hAnsi="Arial" w:cs="Arial"/>
          </w:rPr>
          <w:delText>a mediator</w:delText>
        </w:r>
      </w:del>
      <w:r w:rsidRPr="00180A30">
        <w:rPr>
          <w:rFonts w:ascii="Arial" w:hAnsi="Arial" w:cs="Arial"/>
        </w:rPr>
        <w:t xml:space="preserve"> rather than a confounder.</w:t>
      </w:r>
    </w:p>
    <w:p w14:paraId="39632C2E" w14:textId="2CA2A6B2" w:rsidR="00565E69" w:rsidRPr="00180A30" w:rsidRDefault="00565E69" w:rsidP="00D54151">
      <w:pPr>
        <w:rPr>
          <w:rFonts w:ascii="Arial" w:hAnsi="Arial" w:cs="Arial"/>
        </w:rPr>
      </w:pPr>
    </w:p>
    <w:p w14:paraId="76E1C72A" w14:textId="69ABE875" w:rsidR="00565E69" w:rsidRPr="00E37E4C" w:rsidRDefault="00565E69" w:rsidP="00565E69">
      <w:pPr>
        <w:rPr>
          <w:rFonts w:ascii="Arial" w:hAnsi="Arial" w:cs="Arial"/>
        </w:rPr>
      </w:pPr>
      <w:r w:rsidRPr="00180A30">
        <w:rPr>
          <w:rFonts w:ascii="Arial" w:hAnsi="Arial" w:cs="Arial"/>
        </w:rPr>
        <w:t xml:space="preserve">We tested all models for sensitivity to parameterization of splines, by re-running all analyses with natural splines in place of penalized splines. </w:t>
      </w:r>
      <w:r w:rsidR="00712FEA" w:rsidRPr="00180A30">
        <w:rPr>
          <w:rFonts w:ascii="Arial" w:hAnsi="Arial" w:cs="Arial"/>
        </w:rPr>
        <w:t>We also tested all models for sensitivity to the size of the buffer around the wildfire perimeters and evacuation zones, by re-running analyses with a 30km buffer instead of a 20km buffer</w:t>
      </w:r>
      <w:r w:rsidR="00514EA5" w:rsidRPr="00180A30">
        <w:rPr>
          <w:rFonts w:ascii="Arial" w:hAnsi="Arial" w:cs="Arial"/>
        </w:rPr>
        <w:t xml:space="preserve">, </w:t>
      </w:r>
      <w:r w:rsidR="00514EA5" w:rsidRPr="00DB0051">
        <w:rPr>
          <w:rFonts w:ascii="Arial" w:hAnsi="Arial" w:cs="Arial"/>
          <w:color w:val="000000" w:themeColor="text1"/>
          <w:rPrChange w:id="78" w:author="Heather M" w:date="2023-02-01T12:29:00Z">
            <w:rPr>
              <w:rFonts w:ascii="Arial" w:hAnsi="Arial" w:cs="Arial"/>
              <w:color w:val="4472C4" w:themeColor="accent1"/>
            </w:rPr>
          </w:rPrChange>
        </w:rPr>
        <w:t>expanding the exposed zone to include people further away from the fire or evacuation boundary</w:t>
      </w:r>
      <w:r w:rsidR="005D04EE" w:rsidRPr="00DB0051">
        <w:rPr>
          <w:rFonts w:ascii="Arial" w:hAnsi="Arial" w:cs="Arial"/>
          <w:color w:val="000000" w:themeColor="text1"/>
          <w:rPrChange w:id="79" w:author="Heather M" w:date="2023-02-01T12:29:00Z">
            <w:rPr>
              <w:rFonts w:ascii="Arial" w:hAnsi="Arial" w:cs="Arial"/>
              <w:color w:val="4472C4" w:themeColor="accent1"/>
            </w:rPr>
          </w:rPrChange>
        </w:rPr>
        <w:t>.</w:t>
      </w:r>
      <w:r w:rsidR="00514EA5" w:rsidRPr="00DB0051">
        <w:rPr>
          <w:rFonts w:ascii="Arial" w:hAnsi="Arial" w:cs="Arial"/>
          <w:color w:val="000000" w:themeColor="text1"/>
          <w:rPrChange w:id="80" w:author="Heather M" w:date="2023-02-01T12:29:00Z">
            <w:rPr>
              <w:rFonts w:ascii="Arial" w:hAnsi="Arial" w:cs="Arial"/>
            </w:rPr>
          </w:rPrChange>
        </w:rPr>
        <w:t xml:space="preserve"> </w:t>
      </w:r>
      <w:r w:rsidRPr="00180A30">
        <w:rPr>
          <w:rFonts w:ascii="Arial" w:hAnsi="Arial" w:cs="Arial"/>
        </w:rPr>
        <w:t>We conducted all analyses in R</w:t>
      </w:r>
      <w:r w:rsidR="00375C41">
        <w:rPr>
          <w:rFonts w:ascii="Arial" w:hAnsi="Arial" w:cs="Arial"/>
          <w:vertAlign w:val="superscript"/>
        </w:rPr>
        <w:t>5</w:t>
      </w:r>
      <w:r w:rsidR="00D413CE">
        <w:rPr>
          <w:rFonts w:ascii="Arial" w:hAnsi="Arial" w:cs="Arial"/>
          <w:vertAlign w:val="superscript"/>
        </w:rPr>
        <w:t>9</w:t>
      </w:r>
      <w:r w:rsidRPr="00E37E4C">
        <w:rPr>
          <w:rFonts w:ascii="Arial" w:hAnsi="Arial" w:cs="Arial"/>
        </w:rPr>
        <w:t xml:space="preserve">, using the </w:t>
      </w:r>
      <w:proofErr w:type="spellStart"/>
      <w:r w:rsidRPr="00E37E4C">
        <w:rPr>
          <w:rFonts w:ascii="Arial" w:hAnsi="Arial" w:cs="Arial"/>
        </w:rPr>
        <w:t>mgcv</w:t>
      </w:r>
      <w:proofErr w:type="spellEnd"/>
      <w:r w:rsidRPr="00E37E4C">
        <w:rPr>
          <w:rFonts w:ascii="Arial" w:hAnsi="Arial" w:cs="Arial"/>
        </w:rPr>
        <w:t xml:space="preserve"> package</w:t>
      </w:r>
      <w:r w:rsidR="00D413CE">
        <w:rPr>
          <w:rFonts w:ascii="Arial" w:hAnsi="Arial" w:cs="Arial"/>
          <w:vertAlign w:val="superscript"/>
        </w:rPr>
        <w:t>60</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77777777" w:rsidR="00A46C9D" w:rsidRPr="00E37E4C" w:rsidRDefault="00D65859" w:rsidP="00FC17B3">
      <w:pPr>
        <w:rPr>
          <w:rFonts w:ascii="Arial" w:hAnsi="Arial" w:cs="Arial"/>
        </w:rPr>
      </w:pPr>
      <w:r w:rsidRPr="00E37E4C">
        <w:rPr>
          <w:rFonts w:ascii="Arial" w:hAnsi="Arial" w:cs="Arial"/>
        </w:rPr>
        <w:t xml:space="preserve">The study population consisted of 236,732 KPSC DME users who between January 1, 2016 to March 15th, 2020 had a daily average of 2.5 (SD = 4.7) outpatient visits, 0.1 (SD = 0.4) inpatient visits, and 0.1 (SD = 0.5) ED visits per ZCTA grouping. There were </w:t>
      </w:r>
      <w:r w:rsidRPr="00E37E4C">
        <w:rPr>
          <w:rFonts w:ascii="Arial" w:hAnsi="Arial" w:cs="Arial"/>
        </w:rPr>
        <w:lastRenderedPageBreak/>
        <w:t>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w:t>
      </w:r>
      <w:r w:rsidRPr="001E60B8">
        <w:rPr>
          <w:rFonts w:ascii="Arial" w:hAnsi="Arial" w:cs="Arial"/>
          <w:b/>
          <w:bCs/>
          <w:vertAlign w:val="subscript"/>
          <w:rPrChange w:id="81" w:author="Heather M" w:date="2023-02-01T13:05:00Z">
            <w:rPr>
              <w:rFonts w:ascii="Arial" w:hAnsi="Arial" w:cs="Arial"/>
              <w:b/>
              <w:bCs/>
            </w:rPr>
          </w:rPrChange>
        </w:rPr>
        <w:t>2.5</w:t>
      </w:r>
      <w:r w:rsidRPr="00E37E4C">
        <w:rPr>
          <w:rFonts w:ascii="Arial" w:hAnsi="Arial" w:cs="Arial"/>
          <w:b/>
          <w:bCs/>
        </w:rPr>
        <w:t xml:space="preserve">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A2B80C2" w:rsidR="00B135A4" w:rsidRPr="00E37E4C" w:rsidRDefault="00D65859" w:rsidP="00FC17B3">
      <w:pPr>
        <w:rPr>
          <w:rFonts w:ascii="Arial" w:hAnsi="Arial" w:cs="Arial"/>
        </w:rPr>
      </w:pPr>
      <w:r w:rsidRPr="00E37E4C">
        <w:rPr>
          <w:rFonts w:ascii="Arial" w:hAnsi="Arial" w:cs="Arial"/>
        </w:rPr>
        <w:t>Mean daily wildfire PM</w:t>
      </w:r>
      <w:r w:rsidRPr="001E60B8">
        <w:rPr>
          <w:rFonts w:ascii="Arial" w:hAnsi="Arial" w:cs="Arial"/>
          <w:vertAlign w:val="subscript"/>
          <w:rPrChange w:id="82" w:author="Heather M" w:date="2023-02-01T13:05:00Z">
            <w:rPr>
              <w:rFonts w:ascii="Arial" w:hAnsi="Arial" w:cs="Arial"/>
            </w:rPr>
          </w:rPrChange>
        </w:rPr>
        <w:t>2.5</w:t>
      </w:r>
      <w:r w:rsidRPr="00E37E4C">
        <w:rPr>
          <w:rFonts w:ascii="Arial" w:hAnsi="Arial" w:cs="Arial"/>
        </w:rPr>
        <w:t xml:space="preserve">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w:t>
      </w:r>
      <w:r w:rsidRPr="001E60B8">
        <w:rPr>
          <w:rFonts w:ascii="Arial" w:hAnsi="Arial" w:cs="Arial"/>
          <w:vertAlign w:val="subscript"/>
          <w:rPrChange w:id="83" w:author="Heather M" w:date="2023-02-01T13:05:00Z">
            <w:rPr>
              <w:rFonts w:ascii="Arial" w:hAnsi="Arial" w:cs="Arial"/>
            </w:rPr>
          </w:rPrChange>
        </w:rPr>
        <w:t>2.5</w:t>
      </w:r>
      <w:r w:rsidRPr="00E37E4C">
        <w:rPr>
          <w:rFonts w:ascii="Arial" w:hAnsi="Arial" w:cs="Arial"/>
        </w:rPr>
        <w:t>, while the maximum wildfire PM</w:t>
      </w:r>
      <w:r w:rsidRPr="001E60B8">
        <w:rPr>
          <w:rFonts w:ascii="Arial" w:hAnsi="Arial" w:cs="Arial"/>
          <w:vertAlign w:val="subscript"/>
          <w:rPrChange w:id="84" w:author="Heather M" w:date="2023-02-01T13:05:00Z">
            <w:rPr>
              <w:rFonts w:ascii="Arial" w:hAnsi="Arial" w:cs="Arial"/>
            </w:rPr>
          </w:rPrChange>
        </w:rPr>
        <w:t>2.5</w:t>
      </w:r>
      <w:r w:rsidRPr="00E37E4C">
        <w:rPr>
          <w:rFonts w:ascii="Arial" w:hAnsi="Arial" w:cs="Arial"/>
        </w:rPr>
        <w:t xml:space="preserve">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proofErr w:type="gramStart"/>
      <w:r w:rsidRPr="00E37E4C">
        <w:rPr>
          <w:rFonts w:ascii="Arial" w:hAnsi="Arial" w:cs="Arial"/>
          <w:vertAlign w:val="superscript"/>
        </w:rPr>
        <w:t>3</w:t>
      </w:r>
      <w:r w:rsidRPr="00E37E4C">
        <w:rPr>
          <w:rFonts w:ascii="Arial" w:hAnsi="Arial" w:cs="Arial"/>
        </w:rPr>
        <w:t xml:space="preserve"> .</w:t>
      </w:r>
      <w:proofErr w:type="gramEnd"/>
      <w:r w:rsidRPr="00E37E4C">
        <w:rPr>
          <w:rFonts w:ascii="Arial" w:hAnsi="Arial" w:cs="Arial"/>
        </w:rPr>
        <w:t xml:space="preserve"> On the 366 days (23%) when study area wildfire PM</w:t>
      </w:r>
      <w:r w:rsidRPr="001E60B8">
        <w:rPr>
          <w:rFonts w:ascii="Arial" w:hAnsi="Arial" w:cs="Arial"/>
          <w:vertAlign w:val="subscript"/>
          <w:rPrChange w:id="85" w:author="Heather M" w:date="2023-02-01T13:05:00Z">
            <w:rPr>
              <w:rFonts w:ascii="Arial" w:hAnsi="Arial" w:cs="Arial"/>
            </w:rPr>
          </w:rPrChange>
        </w:rPr>
        <w:t>2.5</w:t>
      </w:r>
      <w:r w:rsidRPr="00E37E4C">
        <w:rPr>
          <w:rFonts w:ascii="Arial" w:hAnsi="Arial" w:cs="Arial"/>
        </w:rPr>
        <w:t xml:space="preserve">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(SD = 12.1). On days where wildfire PM</w:t>
      </w:r>
      <w:del w:id="86" w:author="Heather M" w:date="2023-02-01T13:05:00Z">
        <w:r w:rsidRPr="001E60B8" w:rsidDel="001E60B8">
          <w:rPr>
            <w:rFonts w:ascii="Arial" w:hAnsi="Arial" w:cs="Arial"/>
            <w:vertAlign w:val="subscript"/>
            <w:rPrChange w:id="87" w:author="Heather M" w:date="2023-02-01T13:05:00Z">
              <w:rPr>
                <w:rFonts w:ascii="Arial" w:hAnsi="Arial" w:cs="Arial"/>
              </w:rPr>
            </w:rPrChange>
          </w:rPr>
          <w:delText xml:space="preserve"> </w:delText>
        </w:r>
      </w:del>
      <w:r w:rsidRPr="001E60B8">
        <w:rPr>
          <w:rFonts w:ascii="Arial" w:hAnsi="Arial" w:cs="Arial"/>
          <w:vertAlign w:val="subscript"/>
          <w:rPrChange w:id="88" w:author="Heather M" w:date="2023-02-01T13:05:00Z">
            <w:rPr>
              <w:rFonts w:ascii="Arial" w:hAnsi="Arial" w:cs="Arial"/>
            </w:rPr>
          </w:rPrChange>
        </w:rPr>
        <w:t>2.5</w:t>
      </w:r>
      <w:r w:rsidRPr="00E37E4C">
        <w:rPr>
          <w:rFonts w:ascii="Arial" w:hAnsi="Arial" w:cs="Arial"/>
        </w:rPr>
        <w:t xml:space="preserve"> exceeded USEPA </w:t>
      </w:r>
      <w:r w:rsidR="00C46262" w:rsidRPr="00E37E4C">
        <w:rPr>
          <w:rFonts w:ascii="Arial" w:hAnsi="Arial" w:cs="Arial"/>
        </w:rPr>
        <w:t>air quality standards</w:t>
      </w:r>
      <w:r w:rsidRPr="00E37E4C">
        <w:rPr>
          <w:rFonts w:ascii="Arial" w:hAnsi="Arial" w:cs="Arial"/>
        </w:rPr>
        <w:t>, in ZCTA groupings over the</w:t>
      </w:r>
      <w:r w:rsidR="002F5A38" w:rsidRPr="00E37E4C">
        <w:rPr>
          <w:rFonts w:ascii="Arial" w:hAnsi="Arial" w:cs="Arial"/>
        </w:rPr>
        <w:t xml:space="preserve"> standard</w:t>
      </w:r>
      <w:r w:rsidRPr="00E37E4C">
        <w:rPr>
          <w:rFonts w:ascii="Arial" w:hAnsi="Arial" w:cs="Arial"/>
        </w:rPr>
        <w:t>, wildfire PM</w:t>
      </w:r>
      <w:r w:rsidRPr="001E60B8">
        <w:rPr>
          <w:rFonts w:ascii="Arial" w:hAnsi="Arial" w:cs="Arial"/>
          <w:vertAlign w:val="subscript"/>
          <w:rPrChange w:id="89" w:author="Heather M" w:date="2023-02-01T13:05:00Z">
            <w:rPr>
              <w:rFonts w:ascii="Arial" w:hAnsi="Arial" w:cs="Arial"/>
            </w:rPr>
          </w:rPrChange>
        </w:rPr>
        <w:t>2.5</w:t>
      </w:r>
      <w:r w:rsidRPr="00E37E4C">
        <w:rPr>
          <w:rFonts w:ascii="Arial" w:hAnsi="Arial" w:cs="Arial"/>
        </w:rPr>
        <w:t xml:space="preserve"> made up 91% of total PM</w:t>
      </w:r>
      <w:r w:rsidRPr="001E60B8">
        <w:rPr>
          <w:rFonts w:ascii="Arial" w:hAnsi="Arial" w:cs="Arial"/>
          <w:vertAlign w:val="subscript"/>
          <w:rPrChange w:id="90" w:author="Heather M" w:date="2023-02-01T13:05:00Z">
            <w:rPr>
              <w:rFonts w:ascii="Arial" w:hAnsi="Arial" w:cs="Arial"/>
            </w:rPr>
          </w:rPrChange>
        </w:rPr>
        <w:t>2.5</w:t>
      </w:r>
      <w:r w:rsidRPr="00E37E4C">
        <w:rPr>
          <w:rFonts w:ascii="Arial" w:hAnsi="Arial" w:cs="Arial"/>
        </w:rPr>
        <w:t xml:space="preserve">.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w:t>
      </w:r>
      <w:r w:rsidRPr="001E60B8">
        <w:rPr>
          <w:rFonts w:ascii="Arial" w:hAnsi="Arial" w:cs="Arial"/>
          <w:vertAlign w:val="subscript"/>
          <w:rPrChange w:id="91" w:author="Heather M" w:date="2023-02-01T13:05:00Z">
            <w:rPr>
              <w:rFonts w:ascii="Arial" w:hAnsi="Arial" w:cs="Arial"/>
            </w:rPr>
          </w:rPrChange>
        </w:rPr>
        <w:t>2.5</w:t>
      </w:r>
      <w:r w:rsidRPr="00E37E4C">
        <w:rPr>
          <w:rFonts w:ascii="Arial" w:hAnsi="Arial" w:cs="Arial"/>
        </w:rPr>
        <w:t xml:space="preserve"> was associated with a decrease in risk of outpatient visits one day later (RR = 0.96, 95% CI: 0.94, 0.99), but increases on four of the five subsequent days (Table 1a). Wildfire PM</w:t>
      </w:r>
      <w:r w:rsidRPr="001E60B8">
        <w:rPr>
          <w:rFonts w:ascii="Arial" w:hAnsi="Arial" w:cs="Arial"/>
          <w:vertAlign w:val="subscript"/>
          <w:rPrChange w:id="92" w:author="Heather M" w:date="2023-02-01T13:05:00Z">
            <w:rPr>
              <w:rFonts w:ascii="Arial" w:hAnsi="Arial" w:cs="Arial"/>
            </w:rPr>
          </w:rPrChange>
        </w:rPr>
        <w:t>2.5</w:t>
      </w:r>
      <w:r w:rsidRPr="00E37E4C">
        <w:rPr>
          <w:rFonts w:ascii="Arial" w:hAnsi="Arial" w:cs="Arial"/>
        </w:rPr>
        <w:t xml:space="preserve">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rFonts w:ascii="Arial" w:hAnsi="Arial" w:cs="Arial"/>
        </w:rPr>
      </w:pPr>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p>
    <w:p w14:paraId="63B8B2AB" w14:textId="77777777" w:rsidR="00606EFB" w:rsidRPr="00180A30" w:rsidRDefault="00606EFB" w:rsidP="00FC17B3">
      <w:pPr>
        <w:rPr>
          <w:rFonts w:ascii="Arial" w:hAnsi="Arial" w:cs="Arial"/>
        </w:rPr>
      </w:pPr>
    </w:p>
    <w:p w14:paraId="23BA841A" w14:textId="77777777" w:rsidR="00606EFB" w:rsidRPr="00180A30" w:rsidRDefault="00D65859" w:rsidP="00FC17B3">
      <w:pPr>
        <w:rPr>
          <w:rFonts w:ascii="Arial" w:hAnsi="Arial" w:cs="Arial"/>
        </w:rPr>
      </w:pPr>
      <w:r w:rsidRPr="00180A30">
        <w:rPr>
          <w:rFonts w:ascii="Arial" w:hAnsi="Arial" w:cs="Arial"/>
          <w:b/>
          <w:bCs/>
        </w:rPr>
        <w:t>Proximity to wildfire</w:t>
      </w:r>
      <w:r w:rsidRPr="00180A30">
        <w:rPr>
          <w:rFonts w:ascii="Arial" w:hAnsi="Arial" w:cs="Arial"/>
        </w:rPr>
        <w:t xml:space="preserve"> </w:t>
      </w:r>
    </w:p>
    <w:p w14:paraId="25D7D273" w14:textId="77777777" w:rsidR="00606EFB" w:rsidRPr="00180A30" w:rsidRDefault="00606EFB" w:rsidP="00FC17B3">
      <w:pPr>
        <w:rPr>
          <w:rFonts w:ascii="Arial" w:hAnsi="Arial" w:cs="Arial"/>
        </w:rPr>
      </w:pPr>
    </w:p>
    <w:p w14:paraId="51DF30D8" w14:textId="77777777" w:rsidR="00AA66F0" w:rsidRPr="00180A30" w:rsidRDefault="00D65859" w:rsidP="00FC17B3">
      <w:pPr>
        <w:rPr>
          <w:rFonts w:ascii="Arial" w:hAnsi="Arial" w:cs="Arial"/>
        </w:rPr>
      </w:pPr>
      <w:r w:rsidRPr="00180A30">
        <w:rPr>
          <w:rFonts w:ascii="Arial" w:hAnsi="Arial" w:cs="Arial"/>
        </w:rPr>
        <w:t>There were 54 ZCTAs (9%) within 20 km of the Woolsey Fire boundary, which we considered exposed to the fire. Despite the comparatively small size of the Getty Fire (~3 km</w:t>
      </w:r>
      <w:r w:rsidRPr="00180A30">
        <w:rPr>
          <w:rFonts w:ascii="Arial" w:hAnsi="Arial" w:cs="Arial"/>
          <w:vertAlign w:val="superscript"/>
        </w:rPr>
        <w:t>2</w:t>
      </w:r>
      <w:r w:rsidRPr="00180A30">
        <w:rPr>
          <w:rFonts w:ascii="Arial" w:hAnsi="Arial" w:cs="Arial"/>
        </w:rPr>
        <w:t xml:space="preserve"> vs ~400 km</w:t>
      </w:r>
      <w:r w:rsidRPr="00180A30">
        <w:rPr>
          <w:rFonts w:ascii="Arial" w:hAnsi="Arial" w:cs="Arial"/>
          <w:vertAlign w:val="superscript"/>
        </w:rPr>
        <w:t>2</w:t>
      </w:r>
      <w:r w:rsidRPr="00180A30">
        <w:rPr>
          <w:rFonts w:ascii="Arial" w:hAnsi="Arial" w:cs="Arial"/>
        </w:rPr>
        <w:t>), 98 ZCTAs (17%) met our exposure definition, as the Getty Fire was closer to population centers.</w:t>
      </w:r>
      <w:r w:rsidR="00AA66F0" w:rsidRPr="00180A30">
        <w:rPr>
          <w:rFonts w:ascii="Arial" w:hAnsi="Arial" w:cs="Arial"/>
        </w:rPr>
        <w:t xml:space="preserve"> </w:t>
      </w:r>
      <w:r w:rsidRPr="00180A30">
        <w:rPr>
          <w:rFonts w:ascii="Arial" w:hAnsi="Arial" w:cs="Arial"/>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180A30" w:rsidRDefault="00AA66F0" w:rsidP="00FC17B3">
      <w:pPr>
        <w:rPr>
          <w:rFonts w:ascii="Arial" w:hAnsi="Arial" w:cs="Arial"/>
        </w:rPr>
      </w:pPr>
    </w:p>
    <w:p w14:paraId="065D3B35" w14:textId="77777777" w:rsidR="004115AD" w:rsidRPr="00180A30" w:rsidRDefault="00D65859" w:rsidP="00FC17B3">
      <w:pPr>
        <w:rPr>
          <w:rFonts w:ascii="Arial" w:hAnsi="Arial" w:cs="Arial"/>
        </w:rPr>
      </w:pPr>
      <w:r w:rsidRPr="00180A30">
        <w:rPr>
          <w:rFonts w:ascii="Arial" w:hAnsi="Arial" w:cs="Arial"/>
          <w:b/>
          <w:bCs/>
        </w:rPr>
        <w:t>Woolsey Fire proximity and evacuation exposure</w:t>
      </w:r>
      <w:r w:rsidRPr="00180A30">
        <w:rPr>
          <w:rFonts w:ascii="Arial" w:hAnsi="Arial" w:cs="Arial"/>
        </w:rPr>
        <w:t xml:space="preserve"> </w:t>
      </w:r>
    </w:p>
    <w:p w14:paraId="727F6314" w14:textId="77777777" w:rsidR="00137713" w:rsidRPr="00180A30" w:rsidRDefault="00137713" w:rsidP="00FC17B3">
      <w:pPr>
        <w:rPr>
          <w:rFonts w:ascii="Arial" w:hAnsi="Arial" w:cs="Arial"/>
        </w:rPr>
      </w:pPr>
    </w:p>
    <w:p w14:paraId="6BF53599" w14:textId="0C8A0786" w:rsidR="003E420D" w:rsidRPr="00180A30" w:rsidRDefault="00C537FA" w:rsidP="00FC17B3">
      <w:pPr>
        <w:rPr>
          <w:rFonts w:ascii="Arial" w:hAnsi="Arial" w:cs="Arial"/>
        </w:rPr>
      </w:pPr>
      <w:r w:rsidRPr="00180A30">
        <w:rPr>
          <w:rFonts w:ascii="Arial" w:hAnsi="Arial" w:cs="Arial"/>
        </w:rPr>
        <w:t xml:space="preserve">Residence </w:t>
      </w:r>
      <w:r w:rsidR="008B04E4" w:rsidRPr="00180A30">
        <w:rPr>
          <w:rFonts w:ascii="Arial" w:hAnsi="Arial" w:cs="Arial"/>
        </w:rPr>
        <w:t xml:space="preserve">in a ZCTA located </w:t>
      </w:r>
      <w:r w:rsidRPr="00180A30">
        <w:rPr>
          <w:rFonts w:ascii="Arial" w:hAnsi="Arial" w:cs="Arial"/>
        </w:rPr>
        <w:t>within 20km of the Woolsey Fire boundary during the fire was associated with increased inpatient admissions for cardiorespiratory disease compared residence outside of it (RR = 1.4</w:t>
      </w:r>
      <w:r w:rsidR="00317270" w:rsidRPr="00180A30">
        <w:rPr>
          <w:rFonts w:ascii="Arial" w:hAnsi="Arial" w:cs="Arial"/>
        </w:rPr>
        <w:t>5</w:t>
      </w:r>
      <w:r w:rsidRPr="00180A30">
        <w:rPr>
          <w:rFonts w:ascii="Arial" w:hAnsi="Arial" w:cs="Arial"/>
        </w:rPr>
        <w:t xml:space="preserve">, 95% CI: </w:t>
      </w:r>
      <w:r w:rsidR="00317270" w:rsidRPr="00180A30">
        <w:rPr>
          <w:rFonts w:ascii="Arial" w:hAnsi="Arial" w:cs="Arial"/>
        </w:rPr>
        <w:t>0.99</w:t>
      </w:r>
      <w:r w:rsidRPr="00180A30">
        <w:rPr>
          <w:rFonts w:ascii="Arial" w:hAnsi="Arial" w:cs="Arial"/>
        </w:rPr>
        <w:t>, 2.1</w:t>
      </w:r>
      <w:r w:rsidR="00317270" w:rsidRPr="00180A30">
        <w:rPr>
          <w:rFonts w:ascii="Arial" w:hAnsi="Arial" w:cs="Arial"/>
        </w:rPr>
        <w:t>2</w:t>
      </w:r>
      <w:r w:rsidRPr="00180A30">
        <w:rPr>
          <w:rFonts w:ascii="Arial" w:hAnsi="Arial" w:cs="Arial"/>
        </w:rPr>
        <w:t xml:space="preserve">), and associated with </w:t>
      </w:r>
      <w:r w:rsidRPr="00180A30">
        <w:rPr>
          <w:rFonts w:ascii="Arial" w:hAnsi="Arial" w:cs="Arial"/>
        </w:rPr>
        <w:lastRenderedPageBreak/>
        <w:t>decreased all-cause outpatient visits compared to residence outside of it (RR = 0.89, 95% CI: 0.79, 1.00), though the confidence interval</w:t>
      </w:r>
      <w:r w:rsidR="008B04E4" w:rsidRPr="00180A30">
        <w:rPr>
          <w:rFonts w:ascii="Arial" w:hAnsi="Arial" w:cs="Arial"/>
        </w:rPr>
        <w:t>s</w:t>
      </w:r>
      <w:r w:rsidRPr="00180A30">
        <w:rPr>
          <w:rFonts w:ascii="Arial" w:hAnsi="Arial" w:cs="Arial"/>
        </w:rPr>
        <w:t xml:space="preserve"> </w:t>
      </w:r>
      <w:r w:rsidR="008B04E4" w:rsidRPr="00180A30">
        <w:rPr>
          <w:rFonts w:ascii="Arial" w:hAnsi="Arial" w:cs="Arial"/>
        </w:rPr>
        <w:t>were</w:t>
      </w:r>
      <w:r w:rsidRPr="00180A30">
        <w:rPr>
          <w:rFonts w:ascii="Arial" w:hAnsi="Arial" w:cs="Arial"/>
        </w:rPr>
        <w:t xml:space="preserve"> wide (Figure 3). We observed similar associations, with </w:t>
      </w:r>
      <w:ins w:id="93" w:author="Heather M" w:date="2023-02-01T12:33:00Z">
        <w:r w:rsidR="00DA0B87">
          <w:rPr>
            <w:rFonts w:ascii="Arial" w:hAnsi="Arial" w:cs="Arial"/>
          </w:rPr>
          <w:t>wider</w:t>
        </w:r>
      </w:ins>
      <w:del w:id="94" w:author="Heather M" w:date="2023-02-01T12:33:00Z">
        <w:r w:rsidRPr="00180A30" w:rsidDel="00DA0B87">
          <w:rPr>
            <w:rFonts w:ascii="Arial" w:hAnsi="Arial" w:cs="Arial"/>
          </w:rPr>
          <w:delText>narrower</w:delText>
        </w:r>
      </w:del>
      <w:r w:rsidRPr="00180A30">
        <w:rPr>
          <w:rFonts w:ascii="Arial" w:hAnsi="Arial" w:cs="Arial"/>
        </w:rPr>
        <w:t xml:space="preserve"> confidence intervals, between Woolsey Fire evacuation exposure and healthcare visits. Residence in</w:t>
      </w:r>
      <w:r w:rsidR="008C2E69" w:rsidRPr="00180A30">
        <w:rPr>
          <w:rFonts w:ascii="Arial" w:hAnsi="Arial" w:cs="Arial"/>
        </w:rPr>
        <w:t xml:space="preserve"> a ZCTA located in an evacuation zone </w:t>
      </w:r>
      <w:r w:rsidRPr="00180A30">
        <w:rPr>
          <w:rFonts w:ascii="Arial" w:hAnsi="Arial" w:cs="Arial"/>
        </w:rPr>
        <w:t xml:space="preserve">of the Woolsey Fire during the fire was also associated with decreased all-cause outpatient and increased inpatient admissions for cardiorespiratory disease visits </w:t>
      </w:r>
      <w:r w:rsidR="005F5FA0" w:rsidRPr="00180A30">
        <w:rPr>
          <w:rFonts w:ascii="Arial" w:hAnsi="Arial" w:cs="Arial"/>
        </w:rPr>
        <w:t xml:space="preserve">compared to residence outside of it </w:t>
      </w:r>
      <w:r w:rsidRPr="00180A30">
        <w:rPr>
          <w:rFonts w:ascii="Arial" w:hAnsi="Arial" w:cs="Arial"/>
        </w:rPr>
        <w:t>(RR = 0.8</w:t>
      </w:r>
      <w:r w:rsidR="00C5545A" w:rsidRPr="00180A30">
        <w:rPr>
          <w:rFonts w:ascii="Arial" w:hAnsi="Arial" w:cs="Arial"/>
        </w:rPr>
        <w:t>6</w:t>
      </w:r>
      <w:r w:rsidRPr="00180A30">
        <w:rPr>
          <w:rFonts w:ascii="Arial" w:hAnsi="Arial" w:cs="Arial"/>
        </w:rPr>
        <w:t>, 95% CI: 0.7</w:t>
      </w:r>
      <w:r w:rsidR="00C5545A" w:rsidRPr="00180A30">
        <w:rPr>
          <w:rFonts w:ascii="Arial" w:hAnsi="Arial" w:cs="Arial"/>
        </w:rPr>
        <w:t>2</w:t>
      </w:r>
      <w:r w:rsidRPr="00180A30">
        <w:rPr>
          <w:rFonts w:ascii="Arial" w:hAnsi="Arial" w:cs="Arial"/>
        </w:rPr>
        <w:t>, 1.0</w:t>
      </w:r>
      <w:r w:rsidR="00C5545A" w:rsidRPr="00180A30">
        <w:rPr>
          <w:rFonts w:ascii="Arial" w:hAnsi="Arial" w:cs="Arial"/>
        </w:rPr>
        <w:t>3</w:t>
      </w:r>
      <w:r w:rsidR="008B04E4" w:rsidRPr="00180A30">
        <w:rPr>
          <w:rFonts w:ascii="Arial" w:hAnsi="Arial" w:cs="Arial"/>
        </w:rPr>
        <w:t>, RR = 1.7</w:t>
      </w:r>
      <w:r w:rsidR="00C5545A" w:rsidRPr="00180A30">
        <w:rPr>
          <w:rFonts w:ascii="Arial" w:hAnsi="Arial" w:cs="Arial"/>
        </w:rPr>
        <w:t>2</w:t>
      </w:r>
      <w:r w:rsidR="008B04E4" w:rsidRPr="00180A30">
        <w:rPr>
          <w:rFonts w:ascii="Arial" w:hAnsi="Arial" w:cs="Arial"/>
        </w:rPr>
        <w:t>, 95% CI: 1.0</w:t>
      </w:r>
      <w:r w:rsidR="00C5545A" w:rsidRPr="00180A30">
        <w:rPr>
          <w:rFonts w:ascii="Arial" w:hAnsi="Arial" w:cs="Arial"/>
        </w:rPr>
        <w:t>0</w:t>
      </w:r>
      <w:r w:rsidR="008B04E4" w:rsidRPr="00180A30">
        <w:rPr>
          <w:rFonts w:ascii="Arial" w:hAnsi="Arial" w:cs="Arial"/>
        </w:rPr>
        <w:t xml:space="preserve">, </w:t>
      </w:r>
      <w:r w:rsidR="00C5545A" w:rsidRPr="00180A30">
        <w:rPr>
          <w:rFonts w:ascii="Arial" w:hAnsi="Arial" w:cs="Arial"/>
        </w:rPr>
        <w:t>2.96</w:t>
      </w:r>
      <w:r w:rsidR="008B04E4" w:rsidRPr="00180A30">
        <w:rPr>
          <w:rFonts w:ascii="Arial" w:hAnsi="Arial" w:cs="Arial"/>
        </w:rPr>
        <w:t>,</w:t>
      </w:r>
      <w:r w:rsidRPr="00180A30">
        <w:rPr>
          <w:rFonts w:ascii="Arial" w:hAnsi="Arial" w:cs="Arial"/>
        </w:rPr>
        <w:t xml:space="preserve"> respectively) (Figure 3).</w:t>
      </w:r>
      <w:ins w:id="95" w:author="Heather M" w:date="2023-02-01T13:36:00Z">
        <w:r w:rsidR="00C90E20">
          <w:rPr>
            <w:rFonts w:ascii="Arial" w:hAnsi="Arial" w:cs="Arial"/>
          </w:rPr>
          <w:t xml:space="preserve"> Detailed RRs for all visit types are outlined in </w:t>
        </w:r>
        <w:proofErr w:type="spellStart"/>
        <w:r w:rsidR="00C90E20">
          <w:rPr>
            <w:rFonts w:ascii="Arial" w:hAnsi="Arial" w:cs="Arial"/>
          </w:rPr>
          <w:t>eTable</w:t>
        </w:r>
        <w:proofErr w:type="spellEnd"/>
        <w:r w:rsidR="00C90E20">
          <w:rPr>
            <w:rFonts w:ascii="Arial" w:hAnsi="Arial" w:cs="Arial"/>
          </w:rPr>
          <w:t xml:space="preserve"> 1</w:t>
        </w:r>
      </w:ins>
      <w:ins w:id="96" w:author="Heather M" w:date="2023-02-01T13:37:00Z">
        <w:r w:rsidR="00C90E20">
          <w:rPr>
            <w:rFonts w:ascii="Arial" w:hAnsi="Arial" w:cs="Arial"/>
          </w:rPr>
          <w:t>a</w:t>
        </w:r>
        <w:r w:rsidR="00B61501">
          <w:rPr>
            <w:rFonts w:ascii="Arial" w:hAnsi="Arial" w:cs="Arial"/>
          </w:rPr>
          <w:t xml:space="preserve"> and 1c</w:t>
        </w:r>
      </w:ins>
      <w:ins w:id="97" w:author="Heather M" w:date="2023-02-01T13:36:00Z">
        <w:r w:rsidR="00C90E20">
          <w:rPr>
            <w:rFonts w:ascii="Arial" w:hAnsi="Arial" w:cs="Arial"/>
          </w:rPr>
          <w:t>.</w:t>
        </w:r>
      </w:ins>
    </w:p>
    <w:p w14:paraId="61513297" w14:textId="77777777" w:rsidR="00137713" w:rsidRPr="00180A30" w:rsidRDefault="00137713" w:rsidP="00FC17B3">
      <w:pPr>
        <w:rPr>
          <w:rFonts w:ascii="Arial" w:hAnsi="Arial" w:cs="Arial"/>
        </w:rPr>
      </w:pPr>
    </w:p>
    <w:p w14:paraId="6474EAF6" w14:textId="77777777" w:rsidR="00137713" w:rsidRPr="00180A30" w:rsidRDefault="00137713" w:rsidP="00FC17B3">
      <w:pPr>
        <w:rPr>
          <w:rFonts w:ascii="Arial" w:hAnsi="Arial" w:cs="Arial"/>
        </w:rPr>
      </w:pPr>
      <w:r w:rsidRPr="00180A30">
        <w:rPr>
          <w:rFonts w:ascii="Arial" w:hAnsi="Arial" w:cs="Arial"/>
          <w:b/>
          <w:bCs/>
        </w:rPr>
        <w:t>Getty Fire proximity and evacuation exposure</w:t>
      </w:r>
      <w:r w:rsidRPr="00180A30">
        <w:rPr>
          <w:rFonts w:ascii="Arial" w:hAnsi="Arial" w:cs="Arial"/>
        </w:rPr>
        <w:t xml:space="preserve"> </w:t>
      </w:r>
    </w:p>
    <w:p w14:paraId="28D575A4" w14:textId="77777777" w:rsidR="00137713" w:rsidRPr="00180A30" w:rsidRDefault="00137713" w:rsidP="00FC17B3">
      <w:pPr>
        <w:rPr>
          <w:rFonts w:ascii="Arial" w:hAnsi="Arial" w:cs="Arial"/>
        </w:rPr>
      </w:pPr>
    </w:p>
    <w:p w14:paraId="2147B54C" w14:textId="13DD83DE" w:rsidR="003E420D" w:rsidRPr="00180A30" w:rsidRDefault="00F97218" w:rsidP="00FC17B3">
      <w:pPr>
        <w:rPr>
          <w:rFonts w:ascii="Arial" w:hAnsi="Arial" w:cs="Arial"/>
        </w:rPr>
      </w:pPr>
      <w:ins w:id="98" w:author="Heather M" w:date="2023-02-01T12:34:00Z">
        <w:r w:rsidRPr="00F97218">
          <w:rPr>
            <w:rFonts w:ascii="Arial" w:hAnsi="Arial" w:cs="Arial"/>
          </w:rPr>
          <w:t>We observed no difference in frequency for any visit type during the Getty Fire for those living within 20 km of the fire compared to those living further away</w:t>
        </w:r>
        <w:r>
          <w:rPr>
            <w:rFonts w:ascii="Arial" w:hAnsi="Arial" w:cs="Arial"/>
          </w:rPr>
          <w:t xml:space="preserve"> </w:t>
        </w:r>
      </w:ins>
      <w:del w:id="99" w:author="Heather M" w:date="2023-02-01T12:34:00Z">
        <w:r w:rsidR="009A301C" w:rsidRPr="00180A30" w:rsidDel="00F97218">
          <w:rPr>
            <w:rFonts w:ascii="Arial" w:hAnsi="Arial" w:cs="Arial"/>
          </w:rPr>
          <w:delText xml:space="preserve">We observed no association between Getty Fire proximity during the fire and risk of all visits types </w:delText>
        </w:r>
      </w:del>
      <w:r w:rsidR="009A301C" w:rsidRPr="00180A30">
        <w:rPr>
          <w:rFonts w:ascii="Arial" w:hAnsi="Arial" w:cs="Arial"/>
        </w:rPr>
        <w:t xml:space="preserve">(Figure 3). Residence within an evacuation zone plus 10km was associated with reduced risk of all types of visits, though confidence intervals were very wide (Figure 3). </w:t>
      </w:r>
      <w:ins w:id="100" w:author="Heather M" w:date="2023-02-01T13:37:00Z">
        <w:r w:rsidR="00C90E20">
          <w:rPr>
            <w:rFonts w:ascii="Arial" w:hAnsi="Arial" w:cs="Arial"/>
          </w:rPr>
          <w:t xml:space="preserve">Detailed RRs for all visit types are outlined in </w:t>
        </w:r>
        <w:proofErr w:type="spellStart"/>
        <w:r w:rsidR="00C90E20">
          <w:rPr>
            <w:rFonts w:ascii="Arial" w:hAnsi="Arial" w:cs="Arial"/>
          </w:rPr>
          <w:t>eTable</w:t>
        </w:r>
        <w:proofErr w:type="spellEnd"/>
        <w:r w:rsidR="00C90E20">
          <w:rPr>
            <w:rFonts w:ascii="Arial" w:hAnsi="Arial" w:cs="Arial"/>
          </w:rPr>
          <w:t xml:space="preserve"> </w:t>
        </w:r>
        <w:r w:rsidR="00C90E20">
          <w:rPr>
            <w:rFonts w:ascii="Arial" w:hAnsi="Arial" w:cs="Arial"/>
          </w:rPr>
          <w:t>1b</w:t>
        </w:r>
        <w:r w:rsidR="00B61501">
          <w:rPr>
            <w:rFonts w:ascii="Arial" w:hAnsi="Arial" w:cs="Arial"/>
          </w:rPr>
          <w:t xml:space="preserve"> and 1d</w:t>
        </w:r>
        <w:r w:rsidR="00C90E20">
          <w:rPr>
            <w:rFonts w:ascii="Arial" w:hAnsi="Arial" w:cs="Arial"/>
          </w:rPr>
          <w:t>.</w:t>
        </w:r>
      </w:ins>
    </w:p>
    <w:p w14:paraId="77A87D76" w14:textId="77777777" w:rsidR="00AE2356" w:rsidRPr="00180A30" w:rsidRDefault="00AE2356" w:rsidP="00FC17B3">
      <w:pPr>
        <w:rPr>
          <w:rFonts w:ascii="Arial" w:hAnsi="Arial" w:cs="Arial"/>
        </w:rPr>
      </w:pPr>
    </w:p>
    <w:p w14:paraId="4FAB16C2" w14:textId="2431E9E8" w:rsidR="00137713" w:rsidRPr="00180A30" w:rsidRDefault="00137713" w:rsidP="00FC17B3">
      <w:pPr>
        <w:rPr>
          <w:rFonts w:ascii="Arial" w:hAnsi="Arial" w:cs="Arial"/>
        </w:rPr>
      </w:pPr>
      <w:r w:rsidRPr="00180A30">
        <w:rPr>
          <w:rFonts w:ascii="Arial" w:hAnsi="Arial" w:cs="Arial"/>
        </w:rPr>
        <w:t>None of our results were sensitive to spline flexibility</w:t>
      </w:r>
      <w:r w:rsidR="00CE418E" w:rsidRPr="00180A30">
        <w:rPr>
          <w:rFonts w:ascii="Arial" w:hAnsi="Arial" w:cs="Arial"/>
        </w:rPr>
        <w:t xml:space="preserve"> or the size of the buffer around exposures. </w:t>
      </w:r>
      <w:r w:rsidR="00951BC2" w:rsidRPr="00180A30">
        <w:rPr>
          <w:rFonts w:ascii="Arial" w:hAnsi="Arial" w:cs="Arial"/>
        </w:rPr>
        <w:t xml:space="preserve">Visual inspection of model residuals and Moran’s I results indicated that our model residuals were not exhibit spatial autocorrelation (plots included in </w:t>
      </w:r>
      <w:proofErr w:type="spellStart"/>
      <w:ins w:id="101" w:author="Heather M" w:date="2023-02-01T13:34:00Z">
        <w:r w:rsidR="004702BA">
          <w:rPr>
            <w:rFonts w:ascii="Arial" w:hAnsi="Arial" w:cs="Arial"/>
          </w:rPr>
          <w:t>eFigure</w:t>
        </w:r>
        <w:proofErr w:type="spellEnd"/>
        <w:r w:rsidR="004702BA">
          <w:rPr>
            <w:rFonts w:ascii="Arial" w:hAnsi="Arial" w:cs="Arial"/>
          </w:rPr>
          <w:t xml:space="preserve"> 2, in the</w:t>
        </w:r>
      </w:ins>
      <w:del w:id="102" w:author="Heather M" w:date="2023-02-01T13:34:00Z">
        <w:r w:rsidR="00951BC2" w:rsidRPr="00180A30" w:rsidDel="004702BA">
          <w:rPr>
            <w:rFonts w:ascii="Arial" w:hAnsi="Arial" w:cs="Arial"/>
          </w:rPr>
          <w:delText>the</w:delText>
        </w:r>
      </w:del>
      <w:r w:rsidR="00951BC2" w:rsidRPr="00180A30">
        <w:rPr>
          <w:rFonts w:ascii="Arial" w:hAnsi="Arial" w:cs="Arial"/>
        </w:rPr>
        <w:t xml:space="preserve"> </w:t>
      </w:r>
      <w:proofErr w:type="spellStart"/>
      <w:r w:rsidR="00951BC2" w:rsidRPr="00180A30">
        <w:rPr>
          <w:rFonts w:ascii="Arial" w:hAnsi="Arial" w:cs="Arial"/>
        </w:rPr>
        <w:t>eAppendix</w:t>
      </w:r>
      <w:proofErr w:type="spellEnd"/>
      <w:r w:rsidR="00951BC2" w:rsidRPr="00180A30">
        <w:rPr>
          <w:rFonts w:ascii="Arial" w:hAnsi="Arial" w:cs="Arial"/>
        </w:rPr>
        <w:t>).</w:t>
      </w:r>
    </w:p>
    <w:p w14:paraId="796F5146" w14:textId="77777777" w:rsidR="00137713" w:rsidRPr="00180A30" w:rsidRDefault="00137713" w:rsidP="00FC17B3">
      <w:pPr>
        <w:rPr>
          <w:rFonts w:ascii="Arial" w:hAnsi="Arial" w:cs="Arial"/>
        </w:rPr>
      </w:pPr>
    </w:p>
    <w:p w14:paraId="2C3D9AD8" w14:textId="77777777" w:rsidR="00581DAB" w:rsidRPr="00180A30" w:rsidRDefault="00581DAB" w:rsidP="00FC17B3">
      <w:pPr>
        <w:rPr>
          <w:rFonts w:ascii="Arial" w:hAnsi="Arial" w:cs="Arial"/>
        </w:rPr>
      </w:pPr>
      <w:r w:rsidRPr="00180A30">
        <w:rPr>
          <w:rFonts w:ascii="Arial" w:hAnsi="Arial" w:cs="Arial"/>
          <w:b/>
          <w:bCs/>
          <w:sz w:val="28"/>
          <w:szCs w:val="28"/>
        </w:rPr>
        <w:t>Discussion</w:t>
      </w:r>
      <w:r w:rsidRPr="00180A30">
        <w:rPr>
          <w:rFonts w:ascii="Arial" w:hAnsi="Arial" w:cs="Arial"/>
        </w:rPr>
        <w:t xml:space="preserve"> </w:t>
      </w:r>
    </w:p>
    <w:p w14:paraId="4CAF7856" w14:textId="77777777" w:rsidR="00581DAB" w:rsidRPr="00180A30" w:rsidRDefault="00581DAB" w:rsidP="00FC17B3">
      <w:pPr>
        <w:rPr>
          <w:rFonts w:ascii="Arial" w:hAnsi="Arial" w:cs="Arial"/>
        </w:rPr>
      </w:pPr>
    </w:p>
    <w:p w14:paraId="06FA81D4" w14:textId="57B9ED1A" w:rsidR="00521316" w:rsidRPr="00180A30" w:rsidRDefault="00521316" w:rsidP="00FC17B3">
      <w:pPr>
        <w:rPr>
          <w:rFonts w:ascii="Arial" w:hAnsi="Arial" w:cs="Arial"/>
        </w:rPr>
      </w:pPr>
      <w:r w:rsidRPr="00180A30">
        <w:rPr>
          <w:rFonts w:ascii="Arial" w:hAnsi="Arial" w:cs="Arial"/>
        </w:rPr>
        <w:t>Using electronic health data describing 236,732 Kaiser Permanente DME-using patients from 2016-2020, we found that an increase in wildfire PM</w:t>
      </w:r>
      <w:r w:rsidRPr="001E60B8">
        <w:rPr>
          <w:rFonts w:ascii="Arial" w:hAnsi="Arial" w:cs="Arial"/>
          <w:vertAlign w:val="subscript"/>
          <w:rPrChange w:id="103" w:author="Heather M" w:date="2023-02-01T13:05:00Z">
            <w:rPr>
              <w:rFonts w:ascii="Arial" w:hAnsi="Arial" w:cs="Arial"/>
            </w:rPr>
          </w:rPrChange>
        </w:rPr>
        <w:t>2.5</w:t>
      </w:r>
      <w:r w:rsidRPr="00180A30">
        <w:rPr>
          <w:rFonts w:ascii="Arial" w:hAnsi="Arial" w:cs="Arial"/>
        </w:rPr>
        <w:t xml:space="preserve"> concentration was associated with brief (next-day) decreases in all-cause outpatient visits but increases in all-cause outpatient visits up to two weeks later</w:t>
      </w:r>
      <w:ins w:id="104" w:author="Heather M" w:date="2023-01-31T17:24:00Z">
        <w:r w:rsidR="00DE69C4">
          <w:rPr>
            <w:rFonts w:ascii="Arial" w:hAnsi="Arial" w:cs="Arial"/>
          </w:rPr>
          <w:t xml:space="preserve"> in this population</w:t>
        </w:r>
      </w:ins>
      <w:r w:rsidRPr="00180A30">
        <w:rPr>
          <w:rFonts w:ascii="Arial" w:hAnsi="Arial" w:cs="Arial"/>
        </w:rPr>
        <w:t>. Increases in wildfire PM</w:t>
      </w:r>
      <w:r w:rsidRPr="001E60B8">
        <w:rPr>
          <w:rFonts w:ascii="Arial" w:hAnsi="Arial" w:cs="Arial"/>
          <w:vertAlign w:val="subscript"/>
          <w:rPrChange w:id="105" w:author="Heather M" w:date="2023-02-01T13:05:00Z">
            <w:rPr>
              <w:rFonts w:ascii="Arial" w:hAnsi="Arial" w:cs="Arial"/>
            </w:rPr>
          </w:rPrChange>
        </w:rPr>
        <w:t>2.5</w:t>
      </w:r>
      <w:r w:rsidRPr="00180A30">
        <w:rPr>
          <w:rFonts w:ascii="Arial" w:hAnsi="Arial" w:cs="Arial"/>
        </w:rPr>
        <w:t xml:space="preserve">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180A30">
        <w:rPr>
          <w:rFonts w:ascii="Arial" w:hAnsi="Arial" w:cs="Arial"/>
        </w:rPr>
        <w:t xml:space="preserve">of </w:t>
      </w:r>
      <w:r w:rsidRPr="00180A30">
        <w:rPr>
          <w:rFonts w:ascii="Arial" w:hAnsi="Arial" w:cs="Arial"/>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Pr="001E60B8">
        <w:rPr>
          <w:rFonts w:ascii="Arial" w:hAnsi="Arial" w:cs="Arial"/>
          <w:vertAlign w:val="subscript"/>
          <w:rPrChange w:id="106" w:author="Heather M" w:date="2023-02-01T13:05:00Z">
            <w:rPr>
              <w:rFonts w:ascii="Arial" w:hAnsi="Arial" w:cs="Arial"/>
            </w:rPr>
          </w:rPrChange>
        </w:rPr>
        <w:t>2.5</w:t>
      </w:r>
      <w:r w:rsidRPr="00180A30">
        <w:rPr>
          <w:rFonts w:ascii="Arial" w:hAnsi="Arial" w:cs="Arial"/>
        </w:rPr>
        <w:t xml:space="preserve"> exposure.</w:t>
      </w:r>
    </w:p>
    <w:p w14:paraId="6AE0F692" w14:textId="77777777" w:rsidR="008B6644" w:rsidRPr="00180A30" w:rsidRDefault="008B6644" w:rsidP="00FC17B3">
      <w:pPr>
        <w:rPr>
          <w:rFonts w:ascii="Arial" w:hAnsi="Arial" w:cs="Arial"/>
        </w:rPr>
      </w:pPr>
    </w:p>
    <w:p w14:paraId="089FEAE1" w14:textId="7BB7A469" w:rsidR="006F5445" w:rsidRPr="00F92E7F" w:rsidRDefault="00521316" w:rsidP="00FC17B3">
      <w:pPr>
        <w:rPr>
          <w:rFonts w:ascii="Arial" w:hAnsi="Arial" w:cs="Arial"/>
        </w:rPr>
      </w:pPr>
      <w:r w:rsidRPr="00180A30">
        <w:rPr>
          <w:rFonts w:ascii="Arial" w:hAnsi="Arial" w:cs="Arial"/>
        </w:rPr>
        <w:t>The literature describes a strong relationship between wildfire smoke exposure and respiratory health</w:t>
      </w:r>
      <w:r w:rsidRPr="00F92E7F">
        <w:rPr>
          <w:rFonts w:ascii="Arial" w:hAnsi="Arial" w:cs="Arial"/>
          <w:vertAlign w:val="superscript"/>
        </w:rPr>
        <w:t>20</w:t>
      </w:r>
      <w:r w:rsidRPr="00F92E7F">
        <w:rPr>
          <w:rFonts w:ascii="Arial" w:hAnsi="Arial" w:cs="Arial"/>
        </w:rPr>
        <w:t>, and a strong relationship between PM</w:t>
      </w:r>
      <w:del w:id="107" w:author="Heather M" w:date="2023-02-01T13:05:00Z">
        <w:r w:rsidRPr="001E60B8" w:rsidDel="001E60B8">
          <w:rPr>
            <w:rFonts w:ascii="Arial" w:hAnsi="Arial" w:cs="Arial"/>
            <w:vertAlign w:val="subscript"/>
            <w:rPrChange w:id="108" w:author="Heather M" w:date="2023-02-01T13:06:00Z">
              <w:rPr>
                <w:rFonts w:ascii="Arial" w:hAnsi="Arial" w:cs="Arial"/>
              </w:rPr>
            </w:rPrChange>
          </w:rPr>
          <w:delText xml:space="preserve"> </w:delText>
        </w:r>
      </w:del>
      <w:r w:rsidRPr="001E60B8">
        <w:rPr>
          <w:rFonts w:ascii="Arial" w:hAnsi="Arial" w:cs="Arial"/>
          <w:vertAlign w:val="subscript"/>
          <w:rPrChange w:id="109" w:author="Heather M" w:date="2023-02-01T13:06:00Z">
            <w:rPr>
              <w:rFonts w:ascii="Arial" w:hAnsi="Arial" w:cs="Arial"/>
            </w:rPr>
          </w:rPrChange>
        </w:rPr>
        <w:t>2.5</w:t>
      </w:r>
      <w:r w:rsidRPr="00F92E7F">
        <w:rPr>
          <w:rFonts w:ascii="Arial" w:hAnsi="Arial" w:cs="Arial"/>
        </w:rPr>
        <w:t xml:space="preserve"> exposure and cardiovascular health</w:t>
      </w:r>
      <w:r w:rsidR="005A61B9">
        <w:rPr>
          <w:rFonts w:ascii="Arial" w:hAnsi="Arial" w:cs="Arial"/>
          <w:vertAlign w:val="superscript"/>
        </w:rPr>
        <w:t>6</w:t>
      </w:r>
      <w:r w:rsidR="00D413CE">
        <w:rPr>
          <w:rFonts w:ascii="Arial" w:hAnsi="Arial" w:cs="Arial"/>
          <w:vertAlign w:val="superscript"/>
        </w:rPr>
        <w:t>1</w:t>
      </w:r>
      <w:r w:rsidRPr="00F92E7F">
        <w:rPr>
          <w:rFonts w:ascii="Arial" w:hAnsi="Arial" w:cs="Arial"/>
        </w:rPr>
        <w:t>, though the relationship between wildfire PM</w:t>
      </w:r>
      <w:r w:rsidRPr="001E60B8">
        <w:rPr>
          <w:rFonts w:ascii="Arial" w:hAnsi="Arial" w:cs="Arial"/>
          <w:vertAlign w:val="subscript"/>
          <w:rPrChange w:id="110" w:author="Heather M" w:date="2023-02-01T13:06:00Z">
            <w:rPr>
              <w:rFonts w:ascii="Arial" w:hAnsi="Arial" w:cs="Arial"/>
            </w:rPr>
          </w:rPrChange>
        </w:rPr>
        <w:t>2.5</w:t>
      </w:r>
      <w:r w:rsidRPr="00F92E7F">
        <w:rPr>
          <w:rFonts w:ascii="Arial" w:hAnsi="Arial" w:cs="Arial"/>
        </w:rPr>
        <w:t xml:space="preserve"> and cardiovascular health </w:t>
      </w:r>
      <w:r w:rsidR="00CE7B20" w:rsidRPr="00F92E7F">
        <w:rPr>
          <w:rFonts w:ascii="Arial" w:hAnsi="Arial" w:cs="Arial"/>
        </w:rPr>
        <w:t>is</w:t>
      </w:r>
      <w:r w:rsidRPr="00F92E7F">
        <w:rPr>
          <w:rFonts w:ascii="Arial" w:hAnsi="Arial" w:cs="Arial"/>
        </w:rPr>
        <w:t xml:space="preserve"> still being characterized. </w:t>
      </w:r>
      <w:r w:rsidR="00581DAB" w:rsidRPr="00F92E7F">
        <w:rPr>
          <w:rFonts w:ascii="Arial" w:hAnsi="Arial" w:cs="Arial"/>
        </w:rPr>
        <w:t>Large studies measure this association through healthcare utilization and have found increased risk of hospital admissions and ED visits for cardiorespiratory outcomes following wildfire PM</w:t>
      </w:r>
      <w:r w:rsidR="00581DAB" w:rsidRPr="001E60B8">
        <w:rPr>
          <w:rFonts w:ascii="Arial" w:hAnsi="Arial" w:cs="Arial"/>
          <w:vertAlign w:val="subscript"/>
          <w:rPrChange w:id="111" w:author="Heather M" w:date="2023-02-01T13:06:00Z">
            <w:rPr>
              <w:rFonts w:ascii="Arial" w:hAnsi="Arial" w:cs="Arial"/>
            </w:rPr>
          </w:rPrChange>
        </w:rPr>
        <w:t>2.5</w:t>
      </w:r>
      <w:r w:rsidR="00581DAB" w:rsidRPr="00F92E7F">
        <w:rPr>
          <w:rFonts w:ascii="Arial" w:hAnsi="Arial" w:cs="Arial"/>
        </w:rPr>
        <w:t xml:space="preserve">, PM10, </w:t>
      </w:r>
      <w:r w:rsidR="00581DAB" w:rsidRPr="00F92E7F">
        <w:rPr>
          <w:rFonts w:ascii="Arial" w:hAnsi="Arial" w:cs="Arial"/>
        </w:rPr>
        <w:lastRenderedPageBreak/>
        <w:t>or general smoke exposure in the U.S., Canada, Australia, and Brazil</w:t>
      </w:r>
      <w:r w:rsidR="00EA7FEB">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EA7FEB">
        <w:rPr>
          <w:rFonts w:ascii="Arial" w:hAnsi="Arial" w:cs="Arial"/>
          <w:vertAlign w:val="superscript"/>
        </w:rPr>
        <w:t>6</w:t>
      </w:r>
      <w:r w:rsidR="00D413CE">
        <w:rPr>
          <w:rFonts w:ascii="Arial" w:hAnsi="Arial" w:cs="Arial"/>
          <w:vertAlign w:val="superscript"/>
        </w:rPr>
        <w:t>7</w:t>
      </w:r>
      <w:r w:rsidR="00072FA7">
        <w:rPr>
          <w:rFonts w:ascii="Arial" w:hAnsi="Arial" w:cs="Arial"/>
        </w:rPr>
        <w:t>.</w:t>
      </w:r>
      <w:r w:rsidR="00581DAB" w:rsidRPr="00F92E7F">
        <w:rPr>
          <w:rFonts w:ascii="Arial" w:hAnsi="Arial" w:cs="Arial"/>
        </w:rPr>
        <w:t xml:space="preserve"> Fewer studies have examined wildfire PM</w:t>
      </w:r>
      <w:r w:rsidR="00581DAB" w:rsidRPr="001E60B8">
        <w:rPr>
          <w:rFonts w:ascii="Arial" w:hAnsi="Arial" w:cs="Arial"/>
          <w:vertAlign w:val="subscript"/>
          <w:rPrChange w:id="112" w:author="Heather M" w:date="2023-02-01T13:06:00Z">
            <w:rPr>
              <w:rFonts w:ascii="Arial" w:hAnsi="Arial" w:cs="Arial"/>
            </w:rPr>
          </w:rPrChange>
        </w:rPr>
        <w:t>2.5</w:t>
      </w:r>
      <w:r w:rsidR="00581DAB" w:rsidRPr="00F92E7F">
        <w:rPr>
          <w:rFonts w:ascii="Arial" w:hAnsi="Arial" w:cs="Arial"/>
        </w:rPr>
        <w:t xml:space="preserve"> exposure in vulnerable populations</w:t>
      </w:r>
      <w:r w:rsidR="00581DAB" w:rsidRPr="00F92E7F">
        <w:rPr>
          <w:rFonts w:ascii="Arial" w:hAnsi="Arial" w:cs="Arial"/>
          <w:vertAlign w:val="superscript"/>
        </w:rPr>
        <w:t>15,</w:t>
      </w:r>
      <w:r w:rsidR="0000796C">
        <w:rPr>
          <w:rFonts w:ascii="Arial" w:hAnsi="Arial" w:cs="Arial"/>
          <w:vertAlign w:val="superscript"/>
        </w:rPr>
        <w:t>6</w:t>
      </w:r>
      <w:r w:rsidR="00D413CE">
        <w:rPr>
          <w:rFonts w:ascii="Arial" w:hAnsi="Arial" w:cs="Arial"/>
          <w:vertAlign w:val="superscript"/>
        </w:rPr>
        <w:t>8</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6</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9</w:t>
      </w:r>
      <w:r w:rsidR="00581DAB" w:rsidRPr="00F92E7F">
        <w:rPr>
          <w:rFonts w:ascii="Arial" w:hAnsi="Arial" w:cs="Arial"/>
          <w:vertAlign w:val="superscript"/>
        </w:rPr>
        <w:t>,</w:t>
      </w:r>
      <w:r w:rsidR="00D413CE">
        <w:rPr>
          <w:rFonts w:ascii="Arial" w:hAnsi="Arial" w:cs="Arial"/>
          <w:vertAlign w:val="superscript"/>
        </w:rPr>
        <w:t>70</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D413CE">
        <w:rPr>
          <w:rFonts w:ascii="Arial" w:hAnsi="Arial" w:cs="Arial"/>
          <w:vertAlign w:val="superscript"/>
        </w:rPr>
        <w:t>4</w:t>
      </w:r>
      <w:r w:rsidR="00581DAB" w:rsidRPr="00F92E7F">
        <w:rPr>
          <w:rFonts w:ascii="Arial" w:hAnsi="Arial" w:cs="Arial"/>
          <w:vertAlign w:val="superscript"/>
        </w:rPr>
        <w:t>,</w:t>
      </w:r>
      <w:r w:rsidR="008E1619">
        <w:rPr>
          <w:rFonts w:ascii="Arial" w:hAnsi="Arial" w:cs="Arial"/>
          <w:vertAlign w:val="superscript"/>
        </w:rPr>
        <w:t>6</w:t>
      </w:r>
      <w:r w:rsidR="00D413CE">
        <w:rPr>
          <w:rFonts w:ascii="Arial" w:hAnsi="Arial" w:cs="Arial"/>
          <w:vertAlign w:val="superscript"/>
        </w:rPr>
        <w:t>9</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D413CE">
        <w:rPr>
          <w:rFonts w:ascii="Arial" w:hAnsi="Arial" w:cs="Arial"/>
          <w:vertAlign w:val="superscript"/>
        </w:rPr>
        <w:t>2</w:t>
      </w:r>
      <w:r w:rsidR="00F92E7F">
        <w:rPr>
          <w:rFonts w:ascii="Arial" w:hAnsi="Arial" w:cs="Arial"/>
        </w:rPr>
        <w:t>.</w:t>
      </w:r>
      <w:r w:rsidR="00581DAB" w:rsidRPr="00F92E7F">
        <w:rPr>
          <w:rFonts w:ascii="Arial" w:hAnsi="Arial" w:cs="Arial"/>
        </w:rPr>
        <w:t xml:space="preserve"> Surprisingly, we observed no association between wildfire PM</w:t>
      </w:r>
      <w:r w:rsidR="00581DAB" w:rsidRPr="001E60B8">
        <w:rPr>
          <w:rFonts w:ascii="Arial" w:hAnsi="Arial" w:cs="Arial"/>
          <w:vertAlign w:val="subscript"/>
          <w:rPrChange w:id="113" w:author="Heather M" w:date="2023-02-01T13:06:00Z">
            <w:rPr>
              <w:rFonts w:ascii="Arial" w:hAnsi="Arial" w:cs="Arial"/>
            </w:rPr>
          </w:rPrChange>
        </w:rPr>
        <w:t>2.5</w:t>
      </w:r>
      <w:r w:rsidR="00581DAB" w:rsidRPr="00F92E7F">
        <w:rPr>
          <w:rFonts w:ascii="Arial" w:hAnsi="Arial" w:cs="Arial"/>
        </w:rPr>
        <w:t xml:space="preserve"> and ED or inpatient visits</w:t>
      </w:r>
      <w:r w:rsidR="00EE2EFA" w:rsidRPr="00F92E7F">
        <w:rPr>
          <w:rFonts w:ascii="Arial" w:hAnsi="Arial" w:cs="Arial"/>
        </w:rPr>
        <w:t xml:space="preserve"> among DME users</w:t>
      </w:r>
      <w:r w:rsidR="00581DAB" w:rsidRPr="00F92E7F">
        <w:rPr>
          <w:rFonts w:ascii="Arial" w:hAnsi="Arial" w:cs="Arial"/>
        </w:rPr>
        <w:t>. We hypothesized that older adult DME users would be particularly susceptible to wildfire PM</w:t>
      </w:r>
      <w:r w:rsidR="00581DAB" w:rsidRPr="001E60B8">
        <w:rPr>
          <w:rFonts w:ascii="Arial" w:hAnsi="Arial" w:cs="Arial"/>
          <w:vertAlign w:val="subscript"/>
          <w:rPrChange w:id="114" w:author="Heather M" w:date="2023-02-01T13:06:00Z">
            <w:rPr>
              <w:rFonts w:ascii="Arial" w:hAnsi="Arial" w:cs="Arial"/>
            </w:rPr>
          </w:rPrChange>
        </w:rPr>
        <w:t>2.5</w:t>
      </w:r>
      <w:r w:rsidR="00581DAB" w:rsidRPr="00F92E7F">
        <w:rPr>
          <w:rFonts w:ascii="Arial" w:hAnsi="Arial" w:cs="Arial"/>
        </w:rPr>
        <w:t xml:space="preserve"> due to probable high prevalence of underlying cardiorespiratory disease</w:t>
      </w:r>
      <w:r w:rsidR="005A61B9">
        <w:rPr>
          <w:rFonts w:ascii="Arial" w:hAnsi="Arial" w:cs="Arial"/>
          <w:vertAlign w:val="superscript"/>
        </w:rPr>
        <w:t>30</w:t>
      </w:r>
      <w:r w:rsidR="001E6233">
        <w:rPr>
          <w:rFonts w:ascii="Arial" w:hAnsi="Arial" w:cs="Arial"/>
        </w:rPr>
        <w:t>.</w:t>
      </w:r>
      <w:r w:rsidR="00581DAB" w:rsidRPr="00F92E7F">
        <w:rPr>
          <w:rFonts w:ascii="Arial" w:hAnsi="Arial" w:cs="Arial"/>
        </w:rPr>
        <w:t xml:space="preserve"> The observed null association between wildfire PM</w:t>
      </w:r>
      <w:r w:rsidR="00581DAB" w:rsidRPr="001E60B8">
        <w:rPr>
          <w:rFonts w:ascii="Arial" w:hAnsi="Arial" w:cs="Arial"/>
          <w:vertAlign w:val="subscript"/>
          <w:rPrChange w:id="115" w:author="Heather M" w:date="2023-02-01T13:06:00Z">
            <w:rPr>
              <w:rFonts w:ascii="Arial" w:hAnsi="Arial" w:cs="Arial"/>
            </w:rPr>
          </w:rPrChange>
        </w:rPr>
        <w:t>2.5</w:t>
      </w:r>
      <w:r w:rsidR="00581DAB" w:rsidRPr="00F92E7F">
        <w:rPr>
          <w:rFonts w:ascii="Arial" w:hAnsi="Arial" w:cs="Arial"/>
        </w:rPr>
        <w:t xml:space="preserve">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5856BAA2" w14:textId="2A7554F1" w:rsidR="00EC3E91" w:rsidRPr="00030F45" w:rsidRDefault="00581DAB" w:rsidP="00FC17B3">
      <w:pPr>
        <w:rPr>
          <w:rFonts w:ascii="Arial" w:hAnsi="Arial" w:cs="Arial"/>
        </w:rPr>
      </w:pPr>
      <w:r w:rsidRPr="00F92E7F">
        <w:rPr>
          <w:rFonts w:ascii="Arial" w:hAnsi="Arial" w:cs="Arial"/>
        </w:rPr>
        <w:t xml:space="preserve">Limited studies have assessed outpatient care utilization during </w:t>
      </w:r>
      <w:ins w:id="116" w:author="Heather M" w:date="2023-02-01T12:00:00Z">
        <w:r w:rsidR="000D4526">
          <w:rPr>
            <w:rFonts w:ascii="Arial" w:hAnsi="Arial" w:cs="Arial"/>
          </w:rPr>
          <w:t xml:space="preserve">wildfire </w:t>
        </w:r>
      </w:ins>
      <w:r w:rsidRPr="00F92E7F">
        <w:rPr>
          <w:rFonts w:ascii="Arial" w:hAnsi="Arial" w:cs="Arial"/>
        </w:rPr>
        <w:t>smoke exposure and most have focused on outpatient visits for respiratory concerns, reporting increases during smoke exposure</w:t>
      </w:r>
      <w:r w:rsidR="008E1619">
        <w:rPr>
          <w:rFonts w:ascii="Arial" w:hAnsi="Arial" w:cs="Arial"/>
          <w:vertAlign w:val="superscript"/>
        </w:rPr>
        <w:t>6</w:t>
      </w:r>
      <w:r w:rsidR="00D413CE">
        <w:rPr>
          <w:rFonts w:ascii="Arial" w:hAnsi="Arial" w:cs="Arial"/>
          <w:vertAlign w:val="superscript"/>
        </w:rPr>
        <w:t>2</w:t>
      </w:r>
      <w:r w:rsidRPr="00030F45">
        <w:rPr>
          <w:rFonts w:ascii="Arial" w:hAnsi="Arial" w:cs="Arial"/>
          <w:vertAlign w:val="superscript"/>
        </w:rPr>
        <w:t>,</w:t>
      </w:r>
      <w:r w:rsidR="005A61B9">
        <w:rPr>
          <w:rFonts w:ascii="Arial" w:hAnsi="Arial" w:cs="Arial"/>
          <w:vertAlign w:val="superscript"/>
        </w:rPr>
        <w:t>7</w:t>
      </w:r>
      <w:r w:rsidR="00D413CE">
        <w:rPr>
          <w:rFonts w:ascii="Arial" w:hAnsi="Arial" w:cs="Arial"/>
          <w:vertAlign w:val="superscript"/>
        </w:rPr>
        <w:t>1</w:t>
      </w:r>
      <w:r w:rsidRPr="00030F45">
        <w:rPr>
          <w:rFonts w:ascii="Arial" w:hAnsi="Arial" w:cs="Arial"/>
          <w:vertAlign w:val="superscript"/>
        </w:rPr>
        <w:t>–</w:t>
      </w:r>
      <w:r w:rsidR="008E1619">
        <w:rPr>
          <w:rFonts w:ascii="Arial" w:hAnsi="Arial" w:cs="Arial"/>
          <w:vertAlign w:val="superscript"/>
        </w:rPr>
        <w:t>7</w:t>
      </w:r>
      <w:r w:rsidR="00D413CE">
        <w:rPr>
          <w:rFonts w:ascii="Arial" w:hAnsi="Arial" w:cs="Arial"/>
          <w:vertAlign w:val="superscript"/>
        </w:rPr>
        <w:t>4</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ins w:id="117" w:author="Heather M" w:date="2023-01-31T17:25:00Z">
        <w:r w:rsidR="00075EBC">
          <w:rPr>
            <w:rFonts w:ascii="Arial" w:hAnsi="Arial" w:cs="Arial"/>
          </w:rPr>
          <w:t xml:space="preserve">, suggesting that all </w:t>
        </w:r>
      </w:ins>
      <w:ins w:id="118" w:author="Heather M" w:date="2023-02-01T12:00:00Z">
        <w:r w:rsidR="007B2D72">
          <w:rPr>
            <w:rFonts w:ascii="Arial" w:hAnsi="Arial" w:cs="Arial"/>
          </w:rPr>
          <w:t xml:space="preserve">or routine </w:t>
        </w:r>
      </w:ins>
      <w:ins w:id="119" w:author="Heather M" w:date="2023-01-31T17:25:00Z">
        <w:r w:rsidR="00075EBC">
          <w:rPr>
            <w:rFonts w:ascii="Arial" w:hAnsi="Arial" w:cs="Arial"/>
          </w:rPr>
          <w:t>outpatient care may be disrupted, but respiratory care may be more needed and accessed during these exposures</w:t>
        </w:r>
      </w:ins>
      <w:r w:rsidRPr="00030F45">
        <w:rPr>
          <w:rFonts w:ascii="Arial" w:hAnsi="Arial" w:cs="Arial"/>
        </w:rPr>
        <w:t xml:space="preserve">. Similarly, Henderson et al. 2011 found increased physician visits for asthma and all-respiratory outcomes related to same-day wildfire smoke exposure but no increase in physician visits for cardiovascular disease. </w:t>
      </w:r>
      <w:r w:rsidR="003D2F86" w:rsidRPr="00030F45">
        <w:rPr>
          <w:rFonts w:ascii="Arial" w:hAnsi="Arial" w:cs="Arial"/>
        </w:rPr>
        <w:t>In models with daily lags, we observed an initial same-day and next-day decrease in all-cause outpatient visits, and then a positive association between wildfire PM</w:t>
      </w:r>
      <w:r w:rsidR="003D2F86" w:rsidRPr="001E60B8">
        <w:rPr>
          <w:rFonts w:ascii="Arial" w:hAnsi="Arial" w:cs="Arial"/>
          <w:vertAlign w:val="subscript"/>
          <w:rPrChange w:id="120" w:author="Heather M" w:date="2023-02-01T13:06:00Z">
            <w:rPr>
              <w:rFonts w:ascii="Arial" w:hAnsi="Arial" w:cs="Arial"/>
            </w:rPr>
          </w:rPrChange>
        </w:rPr>
        <w:t>2.5</w:t>
      </w:r>
      <w:r w:rsidR="003D2F86" w:rsidRPr="00030F45">
        <w:rPr>
          <w:rFonts w:ascii="Arial" w:hAnsi="Arial" w:cs="Arial"/>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002E0B8A" w:rsidRPr="001E60B8">
        <w:rPr>
          <w:rFonts w:ascii="Arial" w:hAnsi="Arial" w:cs="Arial"/>
          <w:vertAlign w:val="subscript"/>
          <w:rPrChange w:id="121" w:author="Heather M" w:date="2023-02-01T13:06:00Z">
            <w:rPr>
              <w:rFonts w:ascii="Arial" w:hAnsi="Arial" w:cs="Arial"/>
            </w:rPr>
          </w:rPrChange>
        </w:rPr>
        <w:t>2.5</w:t>
      </w:r>
      <w:r w:rsidR="003D2F86" w:rsidRPr="00030F45">
        <w:rPr>
          <w:rFonts w:ascii="Arial" w:hAnsi="Arial" w:cs="Arial"/>
        </w:rPr>
        <w:t xml:space="preserve"> exposure. </w:t>
      </w:r>
      <w:del w:id="122" w:author="Heather M" w:date="2023-01-31T17:28:00Z">
        <w:r w:rsidR="00162BBC" w:rsidRPr="00030F45" w:rsidDel="00A10127">
          <w:rPr>
            <w:rFonts w:ascii="Arial" w:hAnsi="Arial" w:cs="Arial"/>
          </w:rPr>
          <w:delText xml:space="preserve">These findings are consistent with </w:delText>
        </w:r>
        <w:r w:rsidR="00162BBC" w:rsidRPr="00030F45" w:rsidDel="007D7877">
          <w:rPr>
            <w:rFonts w:ascii="Arial" w:hAnsi="Arial" w:cs="Arial"/>
          </w:rPr>
          <w:delText xml:space="preserve">much of </w:delText>
        </w:r>
      </w:del>
      <w:del w:id="123" w:author="Heather M" w:date="2023-01-31T17:27:00Z">
        <w:r w:rsidR="00162BBC" w:rsidRPr="00030F45" w:rsidDel="007D7877">
          <w:rPr>
            <w:rFonts w:ascii="Arial" w:hAnsi="Arial" w:cs="Arial"/>
          </w:rPr>
          <w:delText xml:space="preserve">the literature in that they indicate increased healthcare </w:delText>
        </w:r>
      </w:del>
      <w:del w:id="124" w:author="Heather M" w:date="2023-01-31T17:28:00Z">
        <w:r w:rsidR="00162BBC" w:rsidRPr="00030F45" w:rsidDel="007D7877">
          <w:rPr>
            <w:rFonts w:ascii="Arial" w:hAnsi="Arial" w:cs="Arial"/>
          </w:rPr>
          <w:delText xml:space="preserve">utilization </w:delText>
        </w:r>
        <w:r w:rsidR="00162BBC" w:rsidRPr="00030F45" w:rsidDel="00A10127">
          <w:rPr>
            <w:rFonts w:ascii="Arial" w:hAnsi="Arial" w:cs="Arial"/>
          </w:rPr>
          <w:delText xml:space="preserve">following smoke exposure. </w:delText>
        </w:r>
      </w:del>
      <w:r w:rsidR="00162BBC" w:rsidRPr="00030F45">
        <w:rPr>
          <w:rFonts w:ascii="Arial" w:hAnsi="Arial" w:cs="Arial"/>
        </w:rPr>
        <w:t>Very few prior studies have evaluated lags of short-term exposure to wildfire PM</w:t>
      </w:r>
      <w:r w:rsidR="00162BBC" w:rsidRPr="001E60B8">
        <w:rPr>
          <w:rFonts w:ascii="Arial" w:hAnsi="Arial" w:cs="Arial"/>
          <w:vertAlign w:val="subscript"/>
          <w:rPrChange w:id="125" w:author="Heather M" w:date="2023-02-01T13:06:00Z">
            <w:rPr>
              <w:rFonts w:ascii="Arial" w:hAnsi="Arial" w:cs="Arial"/>
            </w:rPr>
          </w:rPrChange>
        </w:rPr>
        <w:t>2.5</w:t>
      </w:r>
      <w:r w:rsidR="00162BBC" w:rsidRPr="00030F45">
        <w:rPr>
          <w:rFonts w:ascii="Arial" w:hAnsi="Arial" w:cs="Arial"/>
        </w:rPr>
        <w:t xml:space="preserve"> beyond 7 days</w:t>
      </w:r>
      <w:r w:rsidR="005A61B9">
        <w:rPr>
          <w:rFonts w:ascii="Arial" w:hAnsi="Arial" w:cs="Arial"/>
          <w:vertAlign w:val="superscript"/>
        </w:rPr>
        <w:t>34</w:t>
      </w:r>
      <w:r w:rsidR="00162BBC" w:rsidRPr="00030F45">
        <w:rPr>
          <w:rFonts w:ascii="Arial" w:hAnsi="Arial" w:cs="Arial"/>
        </w:rPr>
        <w:t xml:space="preserve">, but our results indicate that outpatient visits </w:t>
      </w:r>
      <w:r w:rsidR="00262537" w:rsidRPr="00030F45">
        <w:rPr>
          <w:rFonts w:ascii="Arial" w:hAnsi="Arial" w:cs="Arial"/>
        </w:rPr>
        <w:t xml:space="preserve">among DME users </w:t>
      </w:r>
      <w:r w:rsidR="00162BBC" w:rsidRPr="00030F45">
        <w:rPr>
          <w:rFonts w:ascii="Arial" w:hAnsi="Arial" w:cs="Arial"/>
        </w:rPr>
        <w:t xml:space="preserve">remained elevated for up to two weeks. </w:t>
      </w:r>
      <w:r w:rsidR="00D9590C">
        <w:rPr>
          <w:rFonts w:ascii="Arial" w:hAnsi="Arial" w:cs="Arial"/>
        </w:rPr>
        <w:t>A decrease in healthcare utilization has been observed in previous studies of disaster-related exposures, including wildfires</w:t>
      </w:r>
      <w:r w:rsidR="00D9590C">
        <w:rPr>
          <w:rFonts w:ascii="Arial" w:hAnsi="Arial" w:cs="Arial"/>
          <w:vertAlign w:val="superscript"/>
        </w:rPr>
        <w:t>7</w:t>
      </w:r>
      <w:r w:rsidR="00D413CE">
        <w:rPr>
          <w:rFonts w:ascii="Arial" w:hAnsi="Arial" w:cs="Arial"/>
          <w:vertAlign w:val="superscript"/>
        </w:rPr>
        <w:t>5</w:t>
      </w:r>
      <w:r w:rsidR="00D9590C">
        <w:rPr>
          <w:rFonts w:ascii="Arial" w:hAnsi="Arial" w:cs="Arial"/>
        </w:rPr>
        <w:t xml:space="preserve"> and extreme storms</w:t>
      </w:r>
      <w:r w:rsidR="005A61B9">
        <w:rPr>
          <w:rFonts w:ascii="Arial" w:hAnsi="Arial" w:cs="Arial"/>
          <w:vertAlign w:val="superscript"/>
        </w:rPr>
        <w:t>7</w:t>
      </w:r>
      <w:r w:rsidR="00D413CE">
        <w:rPr>
          <w:rFonts w:ascii="Arial" w:hAnsi="Arial" w:cs="Arial"/>
          <w:vertAlign w:val="superscript"/>
        </w:rPr>
        <w:t>6</w:t>
      </w:r>
      <w:r w:rsidR="00D9590C">
        <w:rPr>
          <w:rFonts w:ascii="Arial" w:hAnsi="Arial" w:cs="Arial"/>
        </w:rPr>
        <w:t>.</w:t>
      </w:r>
      <w:ins w:id="126" w:author="Heather M" w:date="2023-01-31T17:28:00Z">
        <w:r w:rsidR="00C036A0">
          <w:rPr>
            <w:rFonts w:ascii="Arial" w:hAnsi="Arial" w:cs="Arial"/>
          </w:rPr>
          <w:t xml:space="preserve"> Our</w:t>
        </w:r>
      </w:ins>
      <w:del w:id="127" w:author="Heather M" w:date="2023-01-31T17:28:00Z">
        <w:r w:rsidR="00D9590C" w:rsidDel="00C036A0">
          <w:rPr>
            <w:rFonts w:ascii="Arial" w:hAnsi="Arial" w:cs="Arial"/>
          </w:rPr>
          <w:delText xml:space="preserve"> </w:delText>
        </w:r>
      </w:del>
      <w:ins w:id="128" w:author="Heather M" w:date="2023-01-31T17:28:00Z">
        <w:r w:rsidR="00A10127" w:rsidRPr="00030F45">
          <w:rPr>
            <w:rFonts w:ascii="Arial" w:hAnsi="Arial" w:cs="Arial"/>
          </w:rPr>
          <w:t xml:space="preserve"> findings are consistent with </w:t>
        </w:r>
        <w:r w:rsidR="00A10127">
          <w:rPr>
            <w:rFonts w:ascii="Arial" w:hAnsi="Arial" w:cs="Arial"/>
          </w:rPr>
          <w:t xml:space="preserve">theories that wildfire smoke may disrupt care immediately, but at the same time exacerbate respiratory conditions leading to increased care use </w:t>
        </w:r>
        <w:r w:rsidR="00A10127" w:rsidRPr="00030F45">
          <w:rPr>
            <w:rFonts w:ascii="Arial" w:hAnsi="Arial" w:cs="Arial"/>
          </w:rPr>
          <w:t>following smoke exposure</w:t>
        </w:r>
      </w:ins>
      <w:ins w:id="129" w:author="Heather M" w:date="2023-02-01T12:04:00Z">
        <w:r w:rsidR="003528D8">
          <w:rPr>
            <w:rFonts w:ascii="Arial" w:hAnsi="Arial" w:cs="Arial"/>
          </w:rPr>
          <w:t xml:space="preserve"> among people (such as DME </w:t>
        </w:r>
        <w:proofErr w:type="spellStart"/>
        <w:r w:rsidR="003528D8">
          <w:rPr>
            <w:rFonts w:ascii="Arial" w:hAnsi="Arial" w:cs="Arial"/>
          </w:rPr>
          <w:t>users)</w:t>
        </w:r>
        <w:proofErr w:type="spellEnd"/>
        <w:r w:rsidR="003528D8">
          <w:rPr>
            <w:rFonts w:ascii="Arial" w:hAnsi="Arial" w:cs="Arial"/>
          </w:rPr>
          <w:t xml:space="preserve"> who have respiratory conditions</w:t>
        </w:r>
      </w:ins>
      <w:ins w:id="130" w:author="Heather M" w:date="2023-01-31T17:28:00Z">
        <w:r w:rsidR="00A10127" w:rsidRPr="00030F45">
          <w:rPr>
            <w:rFonts w:ascii="Arial" w:hAnsi="Arial" w:cs="Arial"/>
          </w:rPr>
          <w:t>.</w:t>
        </w:r>
      </w:ins>
      <w:ins w:id="131" w:author="Heather M" w:date="2023-02-01T12:03:00Z">
        <w:r w:rsidR="0077649D">
          <w:rPr>
            <w:rFonts w:ascii="Arial" w:hAnsi="Arial" w:cs="Arial"/>
          </w:rPr>
          <w:t xml:space="preserve"> </w:t>
        </w:r>
      </w:ins>
    </w:p>
    <w:p w14:paraId="3B55A1D6" w14:textId="77777777" w:rsidR="00BC0CE1" w:rsidRPr="00030F45" w:rsidRDefault="00BC0CE1" w:rsidP="00FC17B3">
      <w:pPr>
        <w:rPr>
          <w:rFonts w:ascii="Arial" w:hAnsi="Arial" w:cs="Arial"/>
        </w:rPr>
      </w:pPr>
    </w:p>
    <w:p w14:paraId="095FD5FC" w14:textId="77777777" w:rsidR="001B7102" w:rsidRDefault="00581DAB" w:rsidP="00FC17B3">
      <w:pPr>
        <w:rPr>
          <w:ins w:id="132" w:author="Heather M" w:date="2023-02-01T12:18:00Z"/>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00D413CE">
        <w:rPr>
          <w:rFonts w:ascii="Arial" w:hAnsi="Arial" w:cs="Arial"/>
          <w:vertAlign w:val="superscript"/>
        </w:rPr>
        <w:t>4</w:t>
      </w:r>
      <w:r w:rsidR="00594073">
        <w:rPr>
          <w:rFonts w:ascii="Arial" w:hAnsi="Arial" w:cs="Arial"/>
          <w:vertAlign w:val="superscript"/>
        </w:rPr>
        <w:t>,7</w:t>
      </w:r>
      <w:r w:rsidR="00D413CE">
        <w:rPr>
          <w:rFonts w:ascii="Arial" w:hAnsi="Arial" w:cs="Arial"/>
          <w:vertAlign w:val="superscript"/>
        </w:rPr>
        <w:t>7</w:t>
      </w:r>
      <w:r w:rsidR="00594073">
        <w:rPr>
          <w:rFonts w:ascii="Arial" w:hAnsi="Arial" w:cs="Arial"/>
          <w:vertAlign w:val="superscript"/>
        </w:rPr>
        <w:t>,7</w:t>
      </w:r>
      <w:r w:rsidR="00D413CE">
        <w:rPr>
          <w:rFonts w:ascii="Arial" w:hAnsi="Arial" w:cs="Arial"/>
          <w:vertAlign w:val="superscript"/>
        </w:rPr>
        <w:t>8</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00D413CE">
        <w:rPr>
          <w:rFonts w:ascii="Arial" w:hAnsi="Arial" w:cs="Arial"/>
          <w:vertAlign w:val="superscript"/>
        </w:rPr>
        <w:t>3</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w:t>
      </w:r>
      <w:r w:rsidRPr="00030F45">
        <w:rPr>
          <w:rFonts w:ascii="Arial" w:hAnsi="Arial" w:cs="Arial"/>
        </w:rPr>
        <w:lastRenderedPageBreak/>
        <w:t>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population prevalence</w:t>
      </w:r>
      <w:r w:rsidR="00C1476D">
        <w:rPr>
          <w:rFonts w:ascii="Arial" w:hAnsi="Arial" w:cs="Arial"/>
          <w:vertAlign w:val="superscript"/>
        </w:rPr>
        <w:t>7</w:t>
      </w:r>
      <w:r w:rsidR="00D413CE">
        <w:rPr>
          <w:rFonts w:ascii="Arial" w:hAnsi="Arial" w:cs="Arial"/>
          <w:vertAlign w:val="superscript"/>
        </w:rPr>
        <w:t>9</w:t>
      </w:r>
      <w:r w:rsidRPr="00030F45">
        <w:rPr>
          <w:rFonts w:ascii="Arial" w:hAnsi="Arial" w:cs="Arial"/>
        </w:rPr>
        <w:t xml:space="preserve">. We attempted to assess this proximity/evacuation pathway for two major fires in our study area using a difference-in-differences analysis. </w:t>
      </w:r>
    </w:p>
    <w:p w14:paraId="2861993B" w14:textId="77777777" w:rsidR="001B7102" w:rsidRDefault="001B7102" w:rsidP="00FC17B3">
      <w:pPr>
        <w:rPr>
          <w:ins w:id="133" w:author="Heather M" w:date="2023-02-01T12:18:00Z"/>
          <w:rFonts w:ascii="Arial" w:hAnsi="Arial" w:cs="Arial"/>
        </w:rPr>
      </w:pPr>
    </w:p>
    <w:p w14:paraId="174A8367" w14:textId="38B58FFC" w:rsidR="00936475" w:rsidRPr="00030F45" w:rsidRDefault="00581DAB" w:rsidP="00FC17B3">
      <w:pPr>
        <w:rPr>
          <w:rFonts w:ascii="Arial" w:hAnsi="Arial" w:cs="Arial"/>
        </w:rPr>
      </w:pPr>
      <w:r w:rsidRPr="00030F45">
        <w:rPr>
          <w:rFonts w:ascii="Arial" w:hAnsi="Arial" w:cs="Arial"/>
        </w:rPr>
        <w:t xml:space="preserve">We found no association between exposure and healthcare visits during the Getty Fire. However, during the Woolsey Fire, we observed an increase in cardiorespiratory inpatient visits and a decrease in all-cause outpatient visits with both </w:t>
      </w:r>
      <w:ins w:id="134" w:author="Heather M" w:date="2023-01-31T16:42:00Z">
        <w:r w:rsidR="00D300AA">
          <w:rPr>
            <w:rFonts w:ascii="Arial" w:hAnsi="Arial" w:cs="Arial"/>
          </w:rPr>
          <w:t xml:space="preserve">residential </w:t>
        </w:r>
      </w:ins>
      <w:del w:id="135" w:author="Heather M" w:date="2023-01-31T16:42:00Z">
        <w:r w:rsidRPr="00030F45" w:rsidDel="00D300AA">
          <w:rPr>
            <w:rFonts w:ascii="Arial" w:hAnsi="Arial" w:cs="Arial"/>
          </w:rPr>
          <w:delText xml:space="preserve">fire </w:delText>
        </w:r>
      </w:del>
      <w:r w:rsidRPr="00030F45">
        <w:rPr>
          <w:rFonts w:ascii="Arial" w:hAnsi="Arial" w:cs="Arial"/>
        </w:rPr>
        <w:t>proximity</w:t>
      </w:r>
      <w:ins w:id="136" w:author="Heather M" w:date="2023-01-31T16:42:00Z">
        <w:r w:rsidR="00D300AA">
          <w:rPr>
            <w:rFonts w:ascii="Arial" w:hAnsi="Arial" w:cs="Arial"/>
          </w:rPr>
          <w:t xml:space="preserve"> to fire</w:t>
        </w:r>
      </w:ins>
      <w:r w:rsidRPr="00030F45">
        <w:rPr>
          <w:rFonts w:ascii="Arial" w:hAnsi="Arial" w:cs="Arial"/>
        </w:rPr>
        <w:t xml:space="preserve"> and </w:t>
      </w:r>
      <w:ins w:id="137" w:author="Heather M" w:date="2023-01-31T16:42:00Z">
        <w:r w:rsidR="00D300AA">
          <w:rPr>
            <w:rFonts w:ascii="Arial" w:hAnsi="Arial" w:cs="Arial"/>
          </w:rPr>
          <w:t>reside</w:t>
        </w:r>
      </w:ins>
      <w:ins w:id="138" w:author="Heather M" w:date="2023-01-31T16:43:00Z">
        <w:r w:rsidR="00D300AA">
          <w:rPr>
            <w:rFonts w:ascii="Arial" w:hAnsi="Arial" w:cs="Arial"/>
          </w:rPr>
          <w:t xml:space="preserve">nce in an </w:t>
        </w:r>
      </w:ins>
      <w:r w:rsidRPr="00030F45">
        <w:rPr>
          <w:rFonts w:ascii="Arial" w:hAnsi="Arial" w:cs="Arial"/>
        </w:rPr>
        <w:t>evacuation</w:t>
      </w:r>
      <w:r w:rsidR="001D7C09" w:rsidRPr="00030F45">
        <w:rPr>
          <w:rFonts w:ascii="Arial" w:hAnsi="Arial" w:cs="Arial"/>
        </w:rPr>
        <w:t xml:space="preserve"> among DME users</w:t>
      </w:r>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D413CE">
        <w:rPr>
          <w:rFonts w:ascii="Arial" w:hAnsi="Arial" w:cs="Arial"/>
          <w:vertAlign w:val="superscript"/>
        </w:rPr>
        <w:t>80</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w:t>
      </w:r>
      <w:r w:rsidR="00D413CE">
        <w:rPr>
          <w:rFonts w:ascii="Arial" w:hAnsi="Arial" w:cs="Arial"/>
          <w:vertAlign w:val="superscript"/>
        </w:rPr>
        <w:t>9</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ins w:id="139" w:author="Heather M" w:date="2023-02-01T12:16:00Z">
        <w:r w:rsidR="00837E77">
          <w:rPr>
            <w:rFonts w:ascii="Arial" w:hAnsi="Arial" w:cs="Arial"/>
          </w:rPr>
          <w:t>As in our discussion of wildfire PM</w:t>
        </w:r>
        <w:r w:rsidR="00837E77" w:rsidRPr="001E60B8">
          <w:rPr>
            <w:rFonts w:ascii="Arial" w:hAnsi="Arial" w:cs="Arial"/>
            <w:vertAlign w:val="subscript"/>
            <w:rPrChange w:id="140" w:author="Heather M" w:date="2023-02-01T13:06:00Z">
              <w:rPr>
                <w:rFonts w:ascii="Arial" w:hAnsi="Arial" w:cs="Arial"/>
              </w:rPr>
            </w:rPrChange>
          </w:rPr>
          <w:t>2.5</w:t>
        </w:r>
        <w:r w:rsidR="00837E77">
          <w:rPr>
            <w:rFonts w:ascii="Arial" w:hAnsi="Arial" w:cs="Arial"/>
          </w:rPr>
          <w:t xml:space="preserve"> exposure, t</w:t>
        </w:r>
        <w:r w:rsidR="00E535C9">
          <w:rPr>
            <w:rFonts w:ascii="Arial" w:hAnsi="Arial" w:cs="Arial"/>
          </w:rPr>
          <w:t>he Woolsey Fire may have decreased outpatient care as has been documented during other disaster scenarios</w:t>
        </w:r>
        <w:r w:rsidR="006A6E2F">
          <w:rPr>
            <w:rFonts w:ascii="Arial" w:hAnsi="Arial" w:cs="Arial"/>
          </w:rPr>
          <w:t>,</w:t>
        </w:r>
        <w:r w:rsidR="00432A71">
          <w:rPr>
            <w:rFonts w:ascii="Arial" w:hAnsi="Arial" w:cs="Arial"/>
            <w:vertAlign w:val="superscript"/>
          </w:rPr>
          <w:t>75, 76</w:t>
        </w:r>
        <w:r w:rsidR="00E535C9">
          <w:rPr>
            <w:rFonts w:ascii="Arial" w:hAnsi="Arial" w:cs="Arial"/>
          </w:rPr>
          <w:t xml:space="preserve"> </w:t>
        </w:r>
        <w:r w:rsidR="006A6E2F">
          <w:rPr>
            <w:rFonts w:ascii="Arial" w:hAnsi="Arial" w:cs="Arial"/>
          </w:rPr>
          <w:t xml:space="preserve">while inpatient visits may have increased </w:t>
        </w:r>
      </w:ins>
      <w:ins w:id="141" w:author="Heather M" w:date="2023-02-01T12:17:00Z">
        <w:r w:rsidR="006A6E2F">
          <w:rPr>
            <w:rFonts w:ascii="Arial" w:hAnsi="Arial" w:cs="Arial"/>
          </w:rPr>
          <w:t xml:space="preserve">because of </w:t>
        </w:r>
        <w:r w:rsidR="00967315">
          <w:rPr>
            <w:rFonts w:ascii="Arial" w:hAnsi="Arial" w:cs="Arial"/>
          </w:rPr>
          <w:t xml:space="preserve">respiratory disease worsening with exposure. </w:t>
        </w:r>
      </w:ins>
    </w:p>
    <w:p w14:paraId="2A1B9E55" w14:textId="77777777" w:rsidR="00936475" w:rsidRPr="00030F45" w:rsidRDefault="00936475" w:rsidP="00FC17B3">
      <w:pPr>
        <w:rPr>
          <w:rFonts w:ascii="Arial" w:hAnsi="Arial" w:cs="Arial"/>
        </w:rPr>
      </w:pPr>
    </w:p>
    <w:p w14:paraId="53EEE5BB" w14:textId="1967A693" w:rsidR="003B386B" w:rsidRPr="00030F45" w:rsidRDefault="00F05801" w:rsidP="00FC17B3">
      <w:pPr>
        <w:rPr>
          <w:rFonts w:ascii="Arial" w:hAnsi="Arial" w:cs="Arial"/>
        </w:rPr>
      </w:pPr>
      <w:ins w:id="142" w:author="Heather M" w:date="2023-02-01T12:17:00Z">
        <w:r>
          <w:rPr>
            <w:rFonts w:ascii="Arial" w:hAnsi="Arial" w:cs="Arial"/>
          </w:rPr>
          <w:t>However, s</w:t>
        </w:r>
      </w:ins>
      <w:del w:id="143" w:author="Heather M" w:date="2023-02-01T12:17:00Z">
        <w:r w:rsidR="00581DAB" w:rsidRPr="00030F45" w:rsidDel="00F05801">
          <w:rPr>
            <w:rFonts w:ascii="Arial" w:hAnsi="Arial" w:cs="Arial"/>
          </w:rPr>
          <w:delText>S</w:delText>
        </w:r>
      </w:del>
      <w:r w:rsidR="00581DAB" w:rsidRPr="00030F45">
        <w:rPr>
          <w:rFonts w:ascii="Arial" w:hAnsi="Arial" w:cs="Arial"/>
        </w:rPr>
        <w:t xml:space="preserve">tudy limitations could have influenced our results. First, </w:t>
      </w:r>
      <w:r w:rsidR="00DA3623" w:rsidRPr="00030F45">
        <w:rPr>
          <w:rFonts w:ascii="Arial" w:hAnsi="Arial" w:cs="Arial"/>
        </w:rPr>
        <w:t>we identified KPSC members who</w:t>
      </w:r>
      <w:r w:rsidR="001515EA" w:rsidRPr="00030F45">
        <w:rPr>
          <w:rFonts w:ascii="Arial" w:hAnsi="Arial" w:cs="Arial"/>
        </w:rPr>
        <w:t xml:space="preserve"> rented DME in the year prior to October 29, 2019</w:t>
      </w:r>
      <w:r w:rsidR="00581DAB" w:rsidRPr="00030F45">
        <w:rPr>
          <w:rFonts w:ascii="Arial" w:hAnsi="Arial" w:cs="Arial"/>
        </w:rPr>
        <w:t xml:space="preserve">. </w:t>
      </w:r>
      <w:r w:rsidR="00DA3623" w:rsidRPr="00030F45">
        <w:rPr>
          <w:rFonts w:ascii="Arial" w:hAnsi="Arial" w:cs="Arial"/>
        </w:rPr>
        <w:t xml:space="preserve">This meant that some study participants may not have been using DME at the time of wildfire exposure or healthcare visit but were nonetheless likely socially or medically vulnerable. KPSC </w:t>
      </w:r>
      <w:r w:rsidR="00581DAB" w:rsidRPr="00030F45">
        <w:rPr>
          <w:rFonts w:ascii="Arial" w:hAnsi="Arial" w:cs="Arial"/>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rFonts w:ascii="Arial" w:hAnsi="Arial" w:cs="Arial"/>
        </w:rPr>
      </w:pPr>
    </w:p>
    <w:p w14:paraId="5A0FD958" w14:textId="33F216A1" w:rsidR="003A35F1" w:rsidRPr="00030F45" w:rsidRDefault="003A35F1" w:rsidP="00FC17B3">
      <w:pPr>
        <w:rPr>
          <w:rFonts w:ascii="Arial" w:hAnsi="Arial" w:cs="Arial"/>
        </w:rPr>
      </w:pPr>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r w:rsidR="00AF5AC2">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r w:rsidR="00DA3623" w:rsidRPr="00030F45">
        <w:rPr>
          <w:rFonts w:ascii="Arial" w:hAnsi="Arial" w:cs="Arial"/>
        </w:rPr>
        <w:t xml:space="preserve"> overall</w:t>
      </w:r>
      <w:r w:rsidRPr="00030F45">
        <w:rPr>
          <w:rFonts w:ascii="Arial" w:hAnsi="Arial" w:cs="Arial"/>
        </w:rPr>
        <w:t xml:space="preserve"> aged 45 and older who were likely the most susceptible to wildfire. However, </w:t>
      </w:r>
      <w:r w:rsidR="00DA3623" w:rsidRPr="00030F45">
        <w:rPr>
          <w:rFonts w:ascii="Arial" w:hAnsi="Arial" w:cs="Arial"/>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030F45" w:rsidRDefault="003A35F1" w:rsidP="00FC17B3">
      <w:pPr>
        <w:rPr>
          <w:rFonts w:ascii="Arial" w:hAnsi="Arial" w:cs="Arial"/>
        </w:rPr>
      </w:pPr>
    </w:p>
    <w:p w14:paraId="674CE721" w14:textId="63D13DC4" w:rsidR="00FE20F2" w:rsidRPr="00030F45" w:rsidRDefault="00FE20F2" w:rsidP="00FC17B3">
      <w:pPr>
        <w:rPr>
          <w:rFonts w:ascii="Arial" w:hAnsi="Arial" w:cs="Arial"/>
        </w:rPr>
      </w:pPr>
      <w:r w:rsidRPr="00030F45">
        <w:rPr>
          <w:rFonts w:ascii="Arial" w:hAnsi="Arial" w:cs="Arial"/>
        </w:rPr>
        <w:t xml:space="preserve">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w:t>
      </w:r>
      <w:r w:rsidRPr="00030F45">
        <w:rPr>
          <w:rFonts w:ascii="Arial" w:hAnsi="Arial" w:cs="Arial"/>
        </w:rPr>
        <w:lastRenderedPageBreak/>
        <w:t>observed decreased outpatient visits in ZCTAs proximate to the fire and among evacuation exposed ZCTAs but, for both, confidence intervals were wide, likely due to sample size.</w:t>
      </w:r>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r w:rsidRPr="00030F45">
        <w:rPr>
          <w:rFonts w:ascii="Arial" w:hAnsi="Arial" w:cs="Arial"/>
          <w:b/>
          <w:bCs/>
          <w:sz w:val="28"/>
          <w:szCs w:val="28"/>
        </w:rPr>
        <w:t>Conclusion</w:t>
      </w:r>
    </w:p>
    <w:p w14:paraId="2DAFD890" w14:textId="4E13EA59" w:rsidR="000C6588" w:rsidRPr="00030F45" w:rsidRDefault="000C6588" w:rsidP="00FC17B3">
      <w:pPr>
        <w:rPr>
          <w:rFonts w:ascii="Arial" w:hAnsi="Arial" w:cs="Arial"/>
        </w:rPr>
      </w:pPr>
    </w:p>
    <w:p w14:paraId="6D123098" w14:textId="76FCCA6B" w:rsidR="000C6588" w:rsidRPr="00030F45" w:rsidRDefault="009852CE" w:rsidP="00FC17B3">
      <w:pPr>
        <w:rPr>
          <w:rFonts w:ascii="Arial" w:hAnsi="Arial" w:cs="Arial"/>
        </w:rPr>
      </w:pPr>
      <w:r w:rsidRPr="00030F45">
        <w:rPr>
          <w:rFonts w:ascii="Arial" w:hAnsi="Arial" w:cs="Arial"/>
        </w:rPr>
        <w:t xml:space="preserve">As wildfires become more frequent and severe with climate change, we must understand how they affect both </w:t>
      </w:r>
      <w:r w:rsidR="007D2346" w:rsidRPr="00030F45">
        <w:rPr>
          <w:rFonts w:ascii="Arial" w:hAnsi="Arial" w:cs="Arial"/>
        </w:rPr>
        <w:t>proximate</w:t>
      </w:r>
      <w:r w:rsidRPr="00030F45">
        <w:rPr>
          <w:rFonts w:ascii="Arial" w:hAnsi="Arial" w:cs="Arial"/>
        </w:rPr>
        <w:t xml:space="preserve"> populations and those exposed to wildfire PM</w:t>
      </w:r>
      <w:r w:rsidRPr="001E60B8">
        <w:rPr>
          <w:rFonts w:ascii="Arial" w:hAnsi="Arial" w:cs="Arial"/>
          <w:vertAlign w:val="subscript"/>
          <w:rPrChange w:id="144" w:author="Heather M" w:date="2023-02-01T13:06:00Z">
            <w:rPr>
              <w:rFonts w:ascii="Arial" w:hAnsi="Arial" w:cs="Arial"/>
            </w:rPr>
          </w:rPrChange>
        </w:rPr>
        <w:t>2.5</w:t>
      </w:r>
      <w:r w:rsidRPr="00030F45">
        <w:rPr>
          <w:rFonts w:ascii="Arial" w:hAnsi="Arial" w:cs="Arial"/>
        </w:rPr>
        <w:t>. Protecting vulnerable populations that may be harmed by exposures which others can avoid or endure is essential. More work is needed to understand we can best support those affected by smoke, fire, and evacuation.</w:t>
      </w:r>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727615DD" w:rsidR="00A67CD1" w:rsidDel="003B67D1" w:rsidRDefault="00A67CD1" w:rsidP="00A67CD1">
      <w:pPr>
        <w:pStyle w:val="Heading1"/>
        <w:spacing w:before="0"/>
        <w:rPr>
          <w:del w:id="145" w:author="Heather M" w:date="2023-02-01T12:29:00Z"/>
          <w:rFonts w:ascii="Arial" w:hAnsi="Arial" w:cs="Arial"/>
          <w:color w:val="000000" w:themeColor="text1"/>
        </w:rPr>
      </w:pPr>
    </w:p>
    <w:p w14:paraId="3731AC28" w14:textId="7D1CB975" w:rsidR="003B67D1" w:rsidRDefault="003B67D1" w:rsidP="003B67D1">
      <w:pPr>
        <w:pStyle w:val="BodyText"/>
        <w:rPr>
          <w:ins w:id="146" w:author="Heather M" w:date="2023-02-01T12:29:00Z"/>
        </w:rPr>
      </w:pPr>
    </w:p>
    <w:p w14:paraId="5203C499" w14:textId="759A0E9A" w:rsidR="003B67D1" w:rsidRDefault="003B67D1" w:rsidP="003B67D1">
      <w:pPr>
        <w:pStyle w:val="BodyText"/>
        <w:rPr>
          <w:ins w:id="147" w:author="Heather M" w:date="2023-02-01T12:29:00Z"/>
        </w:rPr>
      </w:pPr>
    </w:p>
    <w:p w14:paraId="322F0ECD" w14:textId="525794D4" w:rsidR="003B67D1" w:rsidRDefault="003B67D1" w:rsidP="003B67D1">
      <w:pPr>
        <w:pStyle w:val="BodyText"/>
        <w:rPr>
          <w:ins w:id="148" w:author="Heather M" w:date="2023-02-01T12:29:00Z"/>
        </w:rPr>
      </w:pPr>
    </w:p>
    <w:p w14:paraId="04F5785D" w14:textId="5817381D" w:rsidR="003B67D1" w:rsidRDefault="003B67D1" w:rsidP="003B67D1">
      <w:pPr>
        <w:pStyle w:val="BodyText"/>
        <w:rPr>
          <w:ins w:id="149" w:author="Heather M" w:date="2023-02-01T12:29:00Z"/>
        </w:rPr>
      </w:pPr>
    </w:p>
    <w:p w14:paraId="0DD09072" w14:textId="15422C13" w:rsidR="003B67D1" w:rsidRDefault="003B67D1" w:rsidP="003B67D1">
      <w:pPr>
        <w:pStyle w:val="BodyText"/>
        <w:rPr>
          <w:ins w:id="150" w:author="Heather M" w:date="2023-02-01T12:29:00Z"/>
        </w:rPr>
      </w:pPr>
    </w:p>
    <w:p w14:paraId="26A19365" w14:textId="1FA04FE7" w:rsidR="003B67D1" w:rsidRDefault="003B67D1" w:rsidP="003B67D1">
      <w:pPr>
        <w:pStyle w:val="BodyText"/>
        <w:rPr>
          <w:ins w:id="151" w:author="Heather M" w:date="2023-02-01T12:29:00Z"/>
        </w:rPr>
      </w:pPr>
    </w:p>
    <w:p w14:paraId="64260BF6" w14:textId="17E6B7E1" w:rsidR="003B67D1" w:rsidRDefault="003B67D1" w:rsidP="003B67D1">
      <w:pPr>
        <w:pStyle w:val="BodyText"/>
        <w:rPr>
          <w:ins w:id="152" w:author="Heather M" w:date="2023-02-01T12:29:00Z"/>
        </w:rPr>
      </w:pPr>
    </w:p>
    <w:p w14:paraId="0928E2A0" w14:textId="008ABADE" w:rsidR="003B67D1" w:rsidRDefault="003B67D1" w:rsidP="003B67D1">
      <w:pPr>
        <w:pStyle w:val="BodyText"/>
        <w:rPr>
          <w:ins w:id="153" w:author="Heather M" w:date="2023-02-01T12:29:00Z"/>
        </w:rPr>
      </w:pPr>
    </w:p>
    <w:p w14:paraId="652F869A" w14:textId="2C139CBC" w:rsidR="003B67D1" w:rsidRDefault="003B67D1" w:rsidP="003B67D1">
      <w:pPr>
        <w:pStyle w:val="BodyText"/>
        <w:rPr>
          <w:ins w:id="154" w:author="Heather M" w:date="2023-02-01T12:29:00Z"/>
        </w:rPr>
      </w:pPr>
    </w:p>
    <w:p w14:paraId="0770984A" w14:textId="058F0702" w:rsidR="003B67D1" w:rsidRDefault="003B67D1" w:rsidP="003B67D1">
      <w:pPr>
        <w:pStyle w:val="BodyText"/>
        <w:rPr>
          <w:ins w:id="155" w:author="Heather M" w:date="2023-02-01T12:29:00Z"/>
        </w:rPr>
      </w:pPr>
    </w:p>
    <w:p w14:paraId="5B0C8D13" w14:textId="0B8CF855" w:rsidR="003B67D1" w:rsidRDefault="003B67D1" w:rsidP="003B67D1">
      <w:pPr>
        <w:pStyle w:val="BodyText"/>
        <w:rPr>
          <w:ins w:id="156" w:author="Heather M" w:date="2023-02-01T12:29:00Z"/>
        </w:rPr>
      </w:pPr>
    </w:p>
    <w:p w14:paraId="3A1F93F8" w14:textId="44A18EE1" w:rsidR="003B67D1" w:rsidRDefault="003B67D1" w:rsidP="003B67D1">
      <w:pPr>
        <w:pStyle w:val="BodyText"/>
        <w:rPr>
          <w:ins w:id="157" w:author="Heather M" w:date="2023-02-01T12:29:00Z"/>
        </w:rPr>
      </w:pPr>
    </w:p>
    <w:p w14:paraId="04F32BC7" w14:textId="15E03191" w:rsidR="003B67D1" w:rsidRDefault="003B67D1" w:rsidP="003B67D1">
      <w:pPr>
        <w:pStyle w:val="BodyText"/>
        <w:rPr>
          <w:ins w:id="158" w:author="Heather M" w:date="2023-02-01T12:29:00Z"/>
        </w:rPr>
      </w:pPr>
    </w:p>
    <w:p w14:paraId="54DA371B" w14:textId="7E308D61" w:rsidR="003B67D1" w:rsidRDefault="003B67D1" w:rsidP="003B67D1">
      <w:pPr>
        <w:pStyle w:val="BodyText"/>
        <w:rPr>
          <w:ins w:id="159" w:author="Heather M" w:date="2023-02-01T12:29:00Z"/>
        </w:rPr>
      </w:pPr>
    </w:p>
    <w:p w14:paraId="27ACC391" w14:textId="20B01F21" w:rsidR="003B67D1" w:rsidRDefault="003B67D1" w:rsidP="003B67D1">
      <w:pPr>
        <w:pStyle w:val="BodyText"/>
        <w:rPr>
          <w:ins w:id="160" w:author="Heather M" w:date="2023-02-01T12:29:00Z"/>
        </w:rPr>
      </w:pPr>
    </w:p>
    <w:p w14:paraId="1FA70131" w14:textId="4BD60E82" w:rsidR="003B67D1" w:rsidRDefault="003B67D1" w:rsidP="003B67D1">
      <w:pPr>
        <w:pStyle w:val="BodyText"/>
        <w:rPr>
          <w:ins w:id="161" w:author="Heather M" w:date="2023-02-01T12:30:00Z"/>
        </w:rPr>
      </w:pPr>
    </w:p>
    <w:p w14:paraId="2FA262BF" w14:textId="2A3E241A" w:rsidR="00A67CD1" w:rsidDel="00FC63D0" w:rsidRDefault="00A67CD1" w:rsidP="00A67CD1">
      <w:pPr>
        <w:pStyle w:val="Heading1"/>
        <w:spacing w:before="0"/>
        <w:rPr>
          <w:del w:id="162" w:author="Heather M" w:date="2023-02-01T12:29:00Z"/>
          <w:rFonts w:ascii="Arial" w:hAnsi="Arial" w:cs="Arial"/>
        </w:rPr>
      </w:pPr>
    </w:p>
    <w:p w14:paraId="2CFBBB9C" w14:textId="77777777" w:rsidR="00FC63D0" w:rsidRPr="00FC63D0" w:rsidRDefault="00FC63D0" w:rsidP="00FC63D0">
      <w:pPr>
        <w:pStyle w:val="BodyText"/>
        <w:rPr>
          <w:ins w:id="163" w:author="Heather M" w:date="2023-02-01T12:30:00Z"/>
          <w:rPrChange w:id="164" w:author="Heather M" w:date="2023-02-01T12:30:00Z">
            <w:rPr>
              <w:ins w:id="165" w:author="Heather M" w:date="2023-02-01T12:30:00Z"/>
              <w:rFonts w:ascii="Arial" w:hAnsi="Arial" w:cs="Arial"/>
            </w:rPr>
          </w:rPrChange>
        </w:rPr>
        <w:pPrChange w:id="166" w:author="Heather M" w:date="2023-02-01T12:30:00Z">
          <w:pPr/>
        </w:pPrChange>
      </w:pPr>
    </w:p>
    <w:p w14:paraId="07239330" w14:textId="7AD24564" w:rsidR="00A67CD1" w:rsidDel="003B67D1" w:rsidRDefault="00A67CD1" w:rsidP="00FC17B3">
      <w:pPr>
        <w:rPr>
          <w:del w:id="167" w:author="Heather M" w:date="2023-02-01T12:29:00Z"/>
          <w:rFonts w:ascii="Arial" w:hAnsi="Arial" w:cs="Arial"/>
        </w:rPr>
      </w:pPr>
    </w:p>
    <w:p w14:paraId="2744C20B" w14:textId="77777777" w:rsidR="002D6FCD" w:rsidRDefault="002D6FCD" w:rsidP="00A67CD1">
      <w:pPr>
        <w:pStyle w:val="Heading1"/>
        <w:spacing w:before="0"/>
        <w:rPr>
          <w:rFonts w:ascii="Arial" w:hAnsi="Arial" w:cs="Arial"/>
          <w:color w:val="000000" w:themeColor="text1"/>
        </w:rPr>
      </w:pPr>
    </w:p>
    <w:p w14:paraId="01C6927E" w14:textId="62530DC9"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67CD1" w:rsidRPr="004D5FDF" w14:paraId="1307B462" w14:textId="77777777" w:rsidTr="008F3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8F30C5">
        <w:trPr>
          <w:trHeight w:val="687"/>
          <w:tblHeader/>
          <w:tblCellSpacing w:w="15" w:type="dxa"/>
        </w:trPr>
        <w:tc>
          <w:tcPr>
            <w:tcW w:w="144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8F30C5">
        <w:trPr>
          <w:trHeight w:val="583"/>
          <w:tblCellSpacing w:w="15" w:type="dxa"/>
        </w:trPr>
        <w:tc>
          <w:tcPr>
            <w:tcW w:w="144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A67CD1" w:rsidRPr="004D5FDF" w14:paraId="6E10C89C" w14:textId="77777777" w:rsidTr="008F30C5">
        <w:trPr>
          <w:trHeight w:val="583"/>
          <w:tblCellSpacing w:w="15" w:type="dxa"/>
        </w:trPr>
        <w:tc>
          <w:tcPr>
            <w:tcW w:w="1440" w:type="dxa"/>
            <w:shd w:val="clear" w:color="auto" w:fill="auto"/>
            <w:vAlign w:val="center"/>
            <w:hideMark/>
          </w:tcPr>
          <w:p w14:paraId="124B13D9"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65453257" w14:textId="77777777" w:rsidR="00A67CD1" w:rsidRPr="004D5FDF" w:rsidRDefault="00A67CD1" w:rsidP="008F30C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2AA91607" w14:textId="77777777" w:rsidR="00A67CD1" w:rsidRPr="004D5FDF" w:rsidRDefault="00A67CD1" w:rsidP="008F30C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33BEC13E" w14:textId="77777777" w:rsidR="00A67CD1" w:rsidRPr="004D5FDF" w:rsidRDefault="00A67CD1" w:rsidP="008F30C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380831EE" w14:textId="77777777" w:rsidR="00A67CD1" w:rsidRPr="004D5FDF" w:rsidRDefault="00A67CD1" w:rsidP="008F30C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2D703919" w14:textId="77777777" w:rsidR="00A67CD1" w:rsidRPr="004D5FDF" w:rsidRDefault="00A67CD1" w:rsidP="008F30C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54B526B" w14:textId="77777777" w:rsidR="00A67CD1" w:rsidRPr="004D5FDF" w:rsidRDefault="00A67CD1" w:rsidP="008F30C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75A5A0A5" w14:textId="77777777" w:rsidR="00A67CD1" w:rsidRPr="004D5FDF" w:rsidRDefault="00A67CD1" w:rsidP="008F30C5">
            <w:pPr>
              <w:rPr>
                <w:rFonts w:ascii="Arial" w:hAnsi="Arial" w:cs="Arial"/>
                <w:sz w:val="22"/>
                <w:szCs w:val="22"/>
              </w:rPr>
            </w:pPr>
            <w:r w:rsidRPr="004D5FDF">
              <w:rPr>
                <w:rFonts w:ascii="Arial" w:hAnsi="Arial" w:cs="Arial"/>
                <w:sz w:val="22"/>
                <w:szCs w:val="22"/>
              </w:rPr>
              <w:t>1.02 [0.89, 1.16]</w:t>
            </w:r>
          </w:p>
        </w:tc>
      </w:tr>
      <w:tr w:rsidR="00A67CD1" w:rsidRPr="004D5FDF" w14:paraId="49521C9F" w14:textId="77777777" w:rsidTr="008F30C5">
        <w:trPr>
          <w:trHeight w:val="572"/>
          <w:tblCellSpacing w:w="15" w:type="dxa"/>
        </w:trPr>
        <w:tc>
          <w:tcPr>
            <w:tcW w:w="1440" w:type="dxa"/>
            <w:shd w:val="clear" w:color="auto" w:fill="auto"/>
            <w:vAlign w:val="center"/>
            <w:hideMark/>
          </w:tcPr>
          <w:p w14:paraId="14ECED7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605E3A74" w14:textId="77777777" w:rsidR="00A67CD1" w:rsidRPr="004D5FDF" w:rsidRDefault="00A67CD1" w:rsidP="008F30C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19F560A4" w14:textId="77777777" w:rsidR="00A67CD1" w:rsidRPr="004D5FDF" w:rsidRDefault="00A67CD1" w:rsidP="008F30C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758927A6" w14:textId="77777777" w:rsidR="00A67CD1" w:rsidRPr="004D5FDF" w:rsidRDefault="00A67CD1" w:rsidP="008F30C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29C314BA" w14:textId="77777777" w:rsidR="00A67CD1" w:rsidRPr="004D5FDF" w:rsidRDefault="00A67CD1" w:rsidP="008F30C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3BFEDC24" w14:textId="77777777" w:rsidR="00A67CD1" w:rsidRPr="004D5FDF" w:rsidRDefault="00A67CD1" w:rsidP="008F30C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B50303D" w14:textId="77777777" w:rsidR="00A67CD1" w:rsidRPr="004D5FDF" w:rsidRDefault="00A67CD1" w:rsidP="008F30C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0E5761DD" w14:textId="77777777" w:rsidR="00A67CD1" w:rsidRPr="004D5FDF" w:rsidRDefault="00A67CD1" w:rsidP="008F30C5">
            <w:pPr>
              <w:rPr>
                <w:rFonts w:ascii="Arial" w:hAnsi="Arial" w:cs="Arial"/>
                <w:sz w:val="22"/>
                <w:szCs w:val="22"/>
              </w:rPr>
            </w:pPr>
            <w:r w:rsidRPr="004D5FDF">
              <w:rPr>
                <w:rFonts w:ascii="Arial" w:hAnsi="Arial" w:cs="Arial"/>
                <w:sz w:val="22"/>
                <w:szCs w:val="22"/>
              </w:rPr>
              <w:t>0.92 [0.82, 1.02]</w:t>
            </w:r>
          </w:p>
        </w:tc>
      </w:tr>
      <w:tr w:rsidR="00A67CD1" w:rsidRPr="004D5FDF" w14:paraId="7BFAD90E" w14:textId="77777777" w:rsidTr="008F30C5">
        <w:trPr>
          <w:trHeight w:val="583"/>
          <w:tblCellSpacing w:w="15" w:type="dxa"/>
        </w:trPr>
        <w:tc>
          <w:tcPr>
            <w:tcW w:w="1440" w:type="dxa"/>
            <w:shd w:val="clear" w:color="auto" w:fill="auto"/>
            <w:vAlign w:val="center"/>
            <w:hideMark/>
          </w:tcPr>
          <w:p w14:paraId="6E20E895"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7F87A0C0" w14:textId="77777777" w:rsidR="00A67CD1" w:rsidRPr="004D5FDF" w:rsidRDefault="00A67CD1" w:rsidP="008F30C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112ED313" w14:textId="77777777" w:rsidR="00A67CD1" w:rsidRPr="004D5FDF" w:rsidRDefault="00A67CD1" w:rsidP="008F30C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4C6433FA" w14:textId="77777777" w:rsidR="00A67CD1" w:rsidRPr="004D5FDF" w:rsidRDefault="00A67CD1" w:rsidP="008F30C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3B2AE0E0"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7701D028" w14:textId="77777777" w:rsidR="00A67CD1" w:rsidRPr="004D5FDF" w:rsidRDefault="00A67CD1" w:rsidP="008F30C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B9B861F"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387502D8" w14:textId="77777777" w:rsidR="00A67CD1" w:rsidRPr="004D5FDF" w:rsidRDefault="00A67CD1" w:rsidP="008F30C5">
            <w:pPr>
              <w:rPr>
                <w:rFonts w:ascii="Arial" w:hAnsi="Arial" w:cs="Arial"/>
                <w:sz w:val="22"/>
                <w:szCs w:val="22"/>
              </w:rPr>
            </w:pPr>
            <w:r w:rsidRPr="004D5FDF">
              <w:rPr>
                <w:rFonts w:ascii="Arial" w:hAnsi="Arial" w:cs="Arial"/>
                <w:sz w:val="22"/>
                <w:szCs w:val="22"/>
              </w:rPr>
              <w:t>0.99 [0.86, 1.14]</w:t>
            </w:r>
          </w:p>
        </w:tc>
      </w:tr>
      <w:tr w:rsidR="00A67CD1" w:rsidRPr="004D5FDF" w14:paraId="09E20DF7" w14:textId="77777777" w:rsidTr="008F30C5">
        <w:trPr>
          <w:trHeight w:val="583"/>
          <w:tblCellSpacing w:w="15" w:type="dxa"/>
        </w:trPr>
        <w:tc>
          <w:tcPr>
            <w:tcW w:w="1440" w:type="dxa"/>
            <w:shd w:val="clear" w:color="auto" w:fill="auto"/>
            <w:vAlign w:val="center"/>
            <w:hideMark/>
          </w:tcPr>
          <w:p w14:paraId="6165DDF4"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1C00BAD3" w14:textId="77777777" w:rsidR="00A67CD1" w:rsidRPr="004D5FDF" w:rsidRDefault="00A67CD1" w:rsidP="008F30C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630BFAAE" w14:textId="77777777" w:rsidR="00A67CD1" w:rsidRPr="004D5FDF" w:rsidRDefault="00A67CD1" w:rsidP="008F30C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5D9CD0BB" w14:textId="77777777" w:rsidR="00A67CD1" w:rsidRPr="004D5FDF" w:rsidRDefault="00A67CD1" w:rsidP="008F30C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640088DF" w14:textId="77777777" w:rsidR="00A67CD1" w:rsidRPr="004D5FDF" w:rsidRDefault="00A67CD1" w:rsidP="008F30C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038FC548" w14:textId="77777777" w:rsidR="00A67CD1" w:rsidRPr="004D5FDF" w:rsidRDefault="00A67CD1" w:rsidP="008F30C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3D900EB5" w14:textId="77777777" w:rsidR="00A67CD1" w:rsidRPr="004D5FDF" w:rsidRDefault="00A67CD1" w:rsidP="008F30C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5A910E65" w14:textId="77777777" w:rsidR="00A67CD1" w:rsidRPr="004D5FDF" w:rsidRDefault="00A67CD1" w:rsidP="008F30C5">
            <w:pPr>
              <w:rPr>
                <w:rFonts w:ascii="Arial" w:hAnsi="Arial" w:cs="Arial"/>
                <w:sz w:val="22"/>
                <w:szCs w:val="22"/>
              </w:rPr>
            </w:pPr>
            <w:r w:rsidRPr="004D5FDF">
              <w:rPr>
                <w:rFonts w:ascii="Arial" w:hAnsi="Arial" w:cs="Arial"/>
                <w:sz w:val="22"/>
                <w:szCs w:val="22"/>
              </w:rPr>
              <w:t>0.89 [0.79, 1.01]</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59778DF9" w14:textId="77777777" w:rsidR="00EB2A19" w:rsidRDefault="00EB2A19" w:rsidP="00A67CD1">
      <w:pPr>
        <w:pStyle w:val="Header"/>
        <w:rPr>
          <w:rFonts w:ascii="Arial" w:hAnsi="Arial" w:cs="Arial"/>
          <w:b/>
          <w:bCs/>
          <w:sz w:val="22"/>
          <w:szCs w:val="22"/>
        </w:rPr>
      </w:pPr>
    </w:p>
    <w:p w14:paraId="32E6E14F" w14:textId="39202F59"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w:t>
      </w:r>
      <w:ins w:id="168" w:author="Heather M" w:date="2023-02-01T12:30:00Z">
        <w:r w:rsidR="003B67D1">
          <w:rPr>
            <w:rFonts w:ascii="Arial" w:hAnsi="Arial" w:cs="Arial"/>
            <w:sz w:val="22"/>
            <w:szCs w:val="22"/>
          </w:rPr>
          <w:t xml:space="preserve"> weekly</w:t>
        </w:r>
      </w:ins>
      <w:del w:id="169" w:author="Heather M" w:date="2023-02-01T12:30:00Z">
        <w:r w:rsidRPr="004D5FDF" w:rsidDel="003B67D1">
          <w:rPr>
            <w:rFonts w:ascii="Arial" w:hAnsi="Arial" w:cs="Arial"/>
            <w:sz w:val="22"/>
            <w:szCs w:val="22"/>
          </w:rPr>
          <w:delText xml:space="preserve"> daily</w:delText>
        </w:r>
      </w:del>
      <w:r w:rsidRPr="004D5FDF">
        <w:rPr>
          <w:rFonts w:ascii="Arial" w:hAnsi="Arial" w:cs="Arial"/>
          <w:sz w:val="22"/>
          <w:szCs w:val="22"/>
        </w:rPr>
        <w:t xml:space="preserve">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A67CD1" w:rsidRPr="004D5FDF" w14:paraId="7875E1BF" w14:textId="77777777" w:rsidTr="008F30C5">
        <w:trPr>
          <w:tblCellSpacing w:w="15" w:type="dxa"/>
        </w:trPr>
        <w:tc>
          <w:tcPr>
            <w:tcW w:w="2932" w:type="dxa"/>
            <w:shd w:val="clear" w:color="auto" w:fill="auto"/>
            <w:vAlign w:val="center"/>
            <w:hideMark/>
          </w:tcPr>
          <w:p w14:paraId="03DE99D2"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A67CD1" w:rsidRPr="004D5FDF" w:rsidRDefault="00A67CD1" w:rsidP="008F30C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A67CD1" w:rsidRPr="004D5FDF" w:rsidRDefault="00A67CD1" w:rsidP="008F30C5">
            <w:pPr>
              <w:rPr>
                <w:rFonts w:ascii="Arial" w:hAnsi="Arial" w:cs="Arial"/>
                <w:sz w:val="22"/>
                <w:szCs w:val="22"/>
              </w:rPr>
            </w:pPr>
            <w:r w:rsidRPr="004D5FDF">
              <w:rPr>
                <w:rFonts w:ascii="Arial" w:hAnsi="Arial" w:cs="Arial"/>
                <w:sz w:val="22"/>
                <w:szCs w:val="22"/>
              </w:rPr>
              <w:t>0.99 [0.85, 1.15]</w:t>
            </w:r>
          </w:p>
        </w:tc>
      </w:tr>
      <w:tr w:rsidR="00A67CD1" w:rsidRPr="004D5FDF" w14:paraId="408BC3E3" w14:textId="77777777" w:rsidTr="008F30C5">
        <w:trPr>
          <w:tblCellSpacing w:w="15" w:type="dxa"/>
        </w:trPr>
        <w:tc>
          <w:tcPr>
            <w:tcW w:w="2932" w:type="dxa"/>
            <w:shd w:val="clear" w:color="auto" w:fill="auto"/>
            <w:vAlign w:val="center"/>
            <w:hideMark/>
          </w:tcPr>
          <w:p w14:paraId="5D624D9A"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1F47F878" w14:textId="77777777" w:rsidR="00A67CD1" w:rsidRPr="004D5FDF" w:rsidRDefault="00A67CD1" w:rsidP="008F30C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2713E02C" w14:textId="77777777" w:rsidR="00A67CD1" w:rsidRPr="004D5FDF" w:rsidRDefault="00A67CD1" w:rsidP="008F30C5">
            <w:pPr>
              <w:rPr>
                <w:rFonts w:ascii="Arial" w:hAnsi="Arial" w:cs="Arial"/>
                <w:sz w:val="22"/>
                <w:szCs w:val="22"/>
              </w:rPr>
            </w:pPr>
            <w:r w:rsidRPr="004D5FDF">
              <w:rPr>
                <w:rFonts w:ascii="Arial" w:hAnsi="Arial" w:cs="Arial"/>
                <w:sz w:val="22"/>
                <w:szCs w:val="22"/>
              </w:rPr>
              <w:t>1.02 [0.92, 1.14]</w:t>
            </w:r>
          </w:p>
        </w:tc>
      </w:tr>
      <w:tr w:rsidR="00A67CD1" w:rsidRPr="004D5FDF" w14:paraId="2EEA0654" w14:textId="77777777" w:rsidTr="008F30C5">
        <w:trPr>
          <w:tblCellSpacing w:w="15" w:type="dxa"/>
        </w:trPr>
        <w:tc>
          <w:tcPr>
            <w:tcW w:w="2932" w:type="dxa"/>
            <w:shd w:val="clear" w:color="auto" w:fill="auto"/>
            <w:vAlign w:val="center"/>
            <w:hideMark/>
          </w:tcPr>
          <w:p w14:paraId="4CE6B561"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A67CD1" w:rsidRPr="004D5FDF" w:rsidRDefault="00A67CD1" w:rsidP="008F30C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A67CD1" w:rsidRPr="004D5FDF" w:rsidRDefault="00A67CD1" w:rsidP="008F30C5">
            <w:pPr>
              <w:rPr>
                <w:rFonts w:ascii="Arial" w:hAnsi="Arial" w:cs="Arial"/>
                <w:sz w:val="22"/>
                <w:szCs w:val="22"/>
              </w:rPr>
            </w:pPr>
            <w:r w:rsidRPr="004D5FDF">
              <w:rPr>
                <w:rFonts w:ascii="Arial" w:hAnsi="Arial" w:cs="Arial"/>
                <w:sz w:val="22"/>
                <w:szCs w:val="22"/>
              </w:rPr>
              <w:t>0.98 [0.85, 1.15]</w:t>
            </w:r>
          </w:p>
        </w:tc>
      </w:tr>
      <w:tr w:rsidR="00A67CD1" w:rsidRPr="004D5FDF" w14:paraId="4ADFCBBA" w14:textId="77777777" w:rsidTr="008F30C5">
        <w:trPr>
          <w:tblCellSpacing w:w="15" w:type="dxa"/>
        </w:trPr>
        <w:tc>
          <w:tcPr>
            <w:tcW w:w="2932" w:type="dxa"/>
            <w:shd w:val="clear" w:color="auto" w:fill="auto"/>
            <w:vAlign w:val="center"/>
            <w:hideMark/>
          </w:tcPr>
          <w:p w14:paraId="63018CBF"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4D81591F" w14:textId="77777777" w:rsidR="00A67CD1" w:rsidRPr="004D5FDF" w:rsidRDefault="00A67CD1" w:rsidP="008F30C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7644DD04" w14:textId="77777777" w:rsidR="00A67CD1" w:rsidRPr="004D5FDF" w:rsidRDefault="00A67CD1" w:rsidP="008F30C5">
            <w:pPr>
              <w:rPr>
                <w:rFonts w:ascii="Arial" w:hAnsi="Arial" w:cs="Arial"/>
                <w:sz w:val="22"/>
                <w:szCs w:val="22"/>
              </w:rPr>
            </w:pPr>
            <w:r w:rsidRPr="004D5FDF">
              <w:rPr>
                <w:rFonts w:ascii="Arial" w:hAnsi="Arial" w:cs="Arial"/>
                <w:sz w:val="22"/>
                <w:szCs w:val="22"/>
              </w:rPr>
              <w:t>1.02 [0.91, 1.15]</w:t>
            </w:r>
          </w:p>
        </w:tc>
      </w:tr>
    </w:tbl>
    <w:p w14:paraId="6B1669FC" w14:textId="48A5A067" w:rsidR="00A67CD1" w:rsidRDefault="00A67CD1" w:rsidP="00A67CD1">
      <w:pPr>
        <w:pStyle w:val="Header"/>
        <w:rPr>
          <w:rFonts w:ascii="Arial" w:hAnsi="Arial" w:cs="Arial"/>
          <w:sz w:val="22"/>
          <w:szCs w:val="22"/>
        </w:rPr>
      </w:pPr>
      <w:proofErr w:type="spellStart"/>
      <w:r w:rsidRPr="004D5FDF">
        <w:rPr>
          <w:rFonts w:ascii="Arial" w:hAnsi="Arial" w:cs="Arial"/>
          <w:sz w:val="22"/>
          <w:szCs w:val="22"/>
          <w:vertAlign w:val="superscript"/>
        </w:rPr>
        <w:t>a</w:t>
      </w:r>
      <w:r w:rsidRPr="004D5FDF">
        <w:rPr>
          <w:rFonts w:ascii="Arial" w:hAnsi="Arial" w:cs="Arial"/>
          <w:sz w:val="22"/>
          <w:szCs w:val="22"/>
        </w:rPr>
        <w:t>Negative</w:t>
      </w:r>
      <w:proofErr w:type="spellEnd"/>
      <w:r w:rsidRPr="004D5FDF">
        <w:rPr>
          <w:rFonts w:ascii="Arial" w:hAnsi="Arial" w:cs="Arial"/>
          <w:sz w:val="22"/>
          <w:szCs w:val="22"/>
        </w:rPr>
        <w:t xml:space="preser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262A8DC3" w14:textId="77777777" w:rsidR="00EB2A19" w:rsidRDefault="00EB2A19" w:rsidP="00A67CD1">
      <w:pPr>
        <w:pStyle w:val="Header"/>
        <w:rPr>
          <w:rFonts w:ascii="Arial" w:hAnsi="Arial" w:cs="Arial"/>
          <w:sz w:val="22"/>
          <w:szCs w:val="22"/>
        </w:rPr>
      </w:pPr>
    </w:p>
    <w:p w14:paraId="4A867BF0" w14:textId="77777777" w:rsidR="00EB2A19" w:rsidRDefault="00EB2A19" w:rsidP="00A67CD1">
      <w:pPr>
        <w:pStyle w:val="Header"/>
        <w:rPr>
          <w:rFonts w:ascii="Arial" w:hAnsi="Arial" w:cs="Arial"/>
          <w:sz w:val="22"/>
          <w:szCs w:val="22"/>
        </w:rPr>
      </w:pPr>
    </w:p>
    <w:p w14:paraId="4C076049" w14:textId="77777777" w:rsidR="00EB2A19" w:rsidRDefault="00EB2A19" w:rsidP="00A67CD1">
      <w:pPr>
        <w:pStyle w:val="Header"/>
        <w:rPr>
          <w:rFonts w:ascii="Arial" w:hAnsi="Arial" w:cs="Arial"/>
          <w:sz w:val="22"/>
          <w:szCs w:val="22"/>
        </w:rPr>
      </w:pPr>
    </w:p>
    <w:p w14:paraId="3CB6307E" w14:textId="77777777" w:rsidR="00EB2A19" w:rsidRDefault="00EB2A19" w:rsidP="00A67CD1">
      <w:pPr>
        <w:pStyle w:val="Header"/>
        <w:rPr>
          <w:rFonts w:ascii="Arial" w:hAnsi="Arial" w:cs="Arial"/>
          <w:sz w:val="22"/>
          <w:szCs w:val="22"/>
        </w:rPr>
      </w:pPr>
    </w:p>
    <w:p w14:paraId="287E70FC" w14:textId="77777777" w:rsidR="00EB2A19" w:rsidRDefault="00EB2A19" w:rsidP="00A67CD1">
      <w:pPr>
        <w:pStyle w:val="Header"/>
        <w:rPr>
          <w:rFonts w:ascii="Arial" w:hAnsi="Arial" w:cs="Arial"/>
          <w:sz w:val="22"/>
          <w:szCs w:val="22"/>
        </w:rPr>
      </w:pPr>
    </w:p>
    <w:p w14:paraId="30530836" w14:textId="77777777" w:rsidR="00EB2A19" w:rsidRDefault="00EB2A19" w:rsidP="00A67CD1">
      <w:pPr>
        <w:pStyle w:val="Header"/>
        <w:rPr>
          <w:rFonts w:ascii="Arial" w:hAnsi="Arial" w:cs="Arial"/>
          <w:sz w:val="22"/>
          <w:szCs w:val="22"/>
        </w:rPr>
      </w:pPr>
    </w:p>
    <w:p w14:paraId="42CA387D" w14:textId="77777777" w:rsidR="00EB2A19" w:rsidRDefault="00EB2A19" w:rsidP="00A67CD1">
      <w:pPr>
        <w:pStyle w:val="Header"/>
        <w:rPr>
          <w:rFonts w:ascii="Arial" w:hAnsi="Arial" w:cs="Arial"/>
          <w:sz w:val="22"/>
          <w:szCs w:val="22"/>
        </w:rPr>
      </w:pPr>
    </w:p>
    <w:p w14:paraId="28391407" w14:textId="77777777" w:rsidR="00EB2A19" w:rsidRDefault="00EB2A19" w:rsidP="00A67CD1">
      <w:pPr>
        <w:pStyle w:val="Header"/>
        <w:rPr>
          <w:rFonts w:ascii="Arial" w:hAnsi="Arial" w:cs="Arial"/>
          <w:sz w:val="22"/>
          <w:szCs w:val="22"/>
        </w:rPr>
      </w:pPr>
    </w:p>
    <w:p w14:paraId="24090177" w14:textId="77777777" w:rsidR="00EB2A19" w:rsidRDefault="00EB2A19" w:rsidP="00A67CD1">
      <w:pPr>
        <w:pStyle w:val="Header"/>
        <w:rPr>
          <w:rFonts w:ascii="Arial" w:hAnsi="Arial" w:cs="Arial"/>
          <w:sz w:val="22"/>
          <w:szCs w:val="22"/>
        </w:rPr>
      </w:pPr>
    </w:p>
    <w:p w14:paraId="3007025B" w14:textId="77777777" w:rsidR="00EB2A19" w:rsidRDefault="00EB2A19" w:rsidP="00A67CD1">
      <w:pPr>
        <w:pStyle w:val="Header"/>
        <w:rPr>
          <w:rFonts w:ascii="Arial" w:hAnsi="Arial" w:cs="Arial"/>
          <w:sz w:val="22"/>
          <w:szCs w:val="22"/>
        </w:rPr>
      </w:pPr>
    </w:p>
    <w:p w14:paraId="3E70D26C" w14:textId="77777777" w:rsidR="00EB2A19" w:rsidRDefault="00EB2A19" w:rsidP="00A67CD1">
      <w:pPr>
        <w:pStyle w:val="Header"/>
        <w:rPr>
          <w:rFonts w:ascii="Arial" w:hAnsi="Arial" w:cs="Arial"/>
          <w:sz w:val="22"/>
          <w:szCs w:val="22"/>
        </w:rPr>
      </w:pPr>
    </w:p>
    <w:p w14:paraId="42CD5A5E" w14:textId="77777777" w:rsidR="00EB2A19" w:rsidRDefault="00EB2A19" w:rsidP="00A67CD1">
      <w:pPr>
        <w:pStyle w:val="Header"/>
        <w:rPr>
          <w:rFonts w:ascii="Arial" w:hAnsi="Arial" w:cs="Arial"/>
          <w:sz w:val="22"/>
          <w:szCs w:val="22"/>
        </w:rPr>
      </w:pPr>
    </w:p>
    <w:p w14:paraId="29D2652F" w14:textId="77777777" w:rsidR="00EB2A19" w:rsidRDefault="00EB2A19" w:rsidP="00A67CD1">
      <w:pPr>
        <w:pStyle w:val="Header"/>
        <w:rPr>
          <w:rFonts w:ascii="Arial" w:hAnsi="Arial" w:cs="Arial"/>
          <w:sz w:val="22"/>
          <w:szCs w:val="22"/>
        </w:rPr>
      </w:pPr>
    </w:p>
    <w:p w14:paraId="6A4C0BF4" w14:textId="77777777" w:rsidR="00EB2A19" w:rsidRDefault="00EB2A19" w:rsidP="00A67CD1">
      <w:pPr>
        <w:pStyle w:val="Header"/>
        <w:rPr>
          <w:rFonts w:ascii="Arial" w:hAnsi="Arial" w:cs="Arial"/>
          <w:sz w:val="22"/>
          <w:szCs w:val="22"/>
        </w:rPr>
      </w:pPr>
    </w:p>
    <w:p w14:paraId="2598EC32" w14:textId="77777777" w:rsidR="00EB2A19" w:rsidRDefault="00EB2A19" w:rsidP="00A67CD1">
      <w:pPr>
        <w:pStyle w:val="Header"/>
        <w:rPr>
          <w:rFonts w:ascii="Arial" w:hAnsi="Arial" w:cs="Arial"/>
          <w:sz w:val="22"/>
          <w:szCs w:val="22"/>
        </w:rPr>
      </w:pPr>
    </w:p>
    <w:p w14:paraId="72F9F3A0" w14:textId="77777777" w:rsidR="00EB2A19" w:rsidRDefault="00EB2A19" w:rsidP="00A67CD1">
      <w:pPr>
        <w:pStyle w:val="Header"/>
        <w:rPr>
          <w:rFonts w:ascii="Arial" w:hAnsi="Arial" w:cs="Arial"/>
          <w:sz w:val="22"/>
          <w:szCs w:val="22"/>
        </w:rPr>
      </w:pPr>
    </w:p>
    <w:p w14:paraId="0F4850E8" w14:textId="77777777" w:rsidR="00EB2A19" w:rsidRDefault="00EB2A19" w:rsidP="00A67CD1">
      <w:pPr>
        <w:pStyle w:val="Header"/>
        <w:rPr>
          <w:rFonts w:ascii="Arial" w:hAnsi="Arial" w:cs="Arial"/>
          <w:sz w:val="22"/>
          <w:szCs w:val="22"/>
        </w:rPr>
      </w:pPr>
    </w:p>
    <w:p w14:paraId="18FD39C1" w14:textId="77777777" w:rsidR="00EB2A19" w:rsidRDefault="00EB2A19" w:rsidP="00A67CD1">
      <w:pPr>
        <w:pStyle w:val="Header"/>
        <w:rPr>
          <w:rFonts w:ascii="Arial" w:hAnsi="Arial" w:cs="Arial"/>
          <w:sz w:val="22"/>
          <w:szCs w:val="22"/>
        </w:rPr>
      </w:pPr>
    </w:p>
    <w:p w14:paraId="4457C1C3" w14:textId="77777777" w:rsidR="00EB2A19" w:rsidRDefault="00EB2A19" w:rsidP="00A67CD1">
      <w:pPr>
        <w:pStyle w:val="Header"/>
        <w:rPr>
          <w:rFonts w:ascii="Arial" w:hAnsi="Arial" w:cs="Arial"/>
          <w:sz w:val="22"/>
          <w:szCs w:val="22"/>
        </w:rPr>
      </w:pPr>
    </w:p>
    <w:p w14:paraId="2A6AAD48" w14:textId="77777777" w:rsidR="00EB2A19" w:rsidRDefault="00EB2A19" w:rsidP="00A67CD1">
      <w:pPr>
        <w:pStyle w:val="Header"/>
        <w:rPr>
          <w:rFonts w:ascii="Arial" w:hAnsi="Arial" w:cs="Arial"/>
          <w:sz w:val="22"/>
          <w:szCs w:val="22"/>
        </w:rPr>
      </w:pPr>
    </w:p>
    <w:p w14:paraId="12BECAA1" w14:textId="77777777" w:rsidR="00EB2A19" w:rsidRDefault="00EB2A19" w:rsidP="00A67CD1">
      <w:pPr>
        <w:pStyle w:val="Header"/>
        <w:rPr>
          <w:rFonts w:ascii="Arial" w:hAnsi="Arial" w:cs="Arial"/>
          <w:sz w:val="22"/>
          <w:szCs w:val="22"/>
        </w:rPr>
      </w:pPr>
    </w:p>
    <w:p w14:paraId="753272A8" w14:textId="59865D86"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2A61CAE9"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r w:rsidRPr="00A67CD1">
        <w:rPr>
          <w:rFonts w:ascii="Arial" w:hAnsi="Arial" w:cs="Arial"/>
          <w:sz w:val="22"/>
          <w:szCs w:val="22"/>
        </w:rPr>
        <w:t xml:space="preserve">The DID estimators subtracted the change in visit frequency when the </w:t>
      </w:r>
      <w:ins w:id="170" w:author="Heather M" w:date="2023-02-01T13:21:00Z">
        <w:r w:rsidR="006701F5">
          <w:rPr>
            <w:rFonts w:ascii="Arial" w:hAnsi="Arial" w:cs="Arial"/>
            <w:sz w:val="22"/>
            <w:szCs w:val="22"/>
          </w:rPr>
          <w:t>Woolsey</w:t>
        </w:r>
      </w:ins>
      <w:del w:id="171"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w:t>
      </w:r>
      <w:ins w:id="172" w:author="Heather M" w:date="2023-02-01T13:21:00Z">
        <w:r w:rsidR="006701F5">
          <w:rPr>
            <w:rFonts w:ascii="Arial" w:hAnsi="Arial" w:cs="Arial"/>
            <w:sz w:val="22"/>
            <w:szCs w:val="22"/>
          </w:rPr>
          <w:t xml:space="preserve"> Getty</w:t>
        </w:r>
      </w:ins>
      <w:del w:id="173" w:author="Heather M" w:date="2023-02-01T13:21:00Z">
        <w:r w:rsidRPr="00A67CD1" w:rsidDel="006701F5">
          <w:rPr>
            <w:rFonts w:ascii="Arial" w:hAnsi="Arial" w:cs="Arial"/>
            <w:sz w:val="22"/>
            <w:szCs w:val="22"/>
          </w:rPr>
          <w:delText xml:space="preserve"> Woolsey</w:delText>
        </w:r>
      </w:del>
      <w:r w:rsidRPr="00A67CD1">
        <w:rPr>
          <w:rFonts w:ascii="Arial" w:hAnsi="Arial" w:cs="Arial"/>
          <w:sz w:val="22"/>
          <w:szCs w:val="22"/>
        </w:rPr>
        <w:t xml:space="preserve"> Fire was burning versus not burning among control ZCTAs (difference 1) from the change in visit frequency when the </w:t>
      </w:r>
      <w:ins w:id="174" w:author="Heather M" w:date="2023-02-01T13:21:00Z">
        <w:r w:rsidR="006701F5">
          <w:rPr>
            <w:rFonts w:ascii="Arial" w:hAnsi="Arial" w:cs="Arial"/>
            <w:sz w:val="22"/>
            <w:szCs w:val="22"/>
          </w:rPr>
          <w:t>Woolsey</w:t>
        </w:r>
      </w:ins>
      <w:del w:id="175"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 </w:t>
      </w:r>
      <w:ins w:id="176" w:author="Heather M" w:date="2023-02-01T13:21:00Z">
        <w:r w:rsidR="006701F5">
          <w:rPr>
            <w:rFonts w:ascii="Arial" w:hAnsi="Arial" w:cs="Arial"/>
            <w:sz w:val="22"/>
            <w:szCs w:val="22"/>
          </w:rPr>
          <w:t>Getty</w:t>
        </w:r>
      </w:ins>
      <w:del w:id="177" w:author="Heather M" w:date="2023-02-01T13:21:00Z">
        <w:r w:rsidRPr="00A67CD1" w:rsidDel="006701F5">
          <w:rPr>
            <w:rFonts w:ascii="Arial" w:hAnsi="Arial" w:cs="Arial"/>
            <w:sz w:val="22"/>
            <w:szCs w:val="22"/>
          </w:rPr>
          <w:delText>Woolsey</w:delText>
        </w:r>
      </w:del>
      <w:r w:rsidRPr="00A67CD1">
        <w:rPr>
          <w:rFonts w:ascii="Arial" w:hAnsi="Arial" w:cs="Arial"/>
          <w:sz w:val="22"/>
          <w:szCs w:val="22"/>
        </w:rPr>
        <w:t xml:space="preserve"> Fire was burning versus not burning among ZCTAs exposed to the fire or evacuation zone (difference 2</w:t>
      </w:r>
      <w:proofErr w:type="gramStart"/>
      <w:r w:rsidRPr="00A67CD1">
        <w:rPr>
          <w:rFonts w:ascii="Arial" w:hAnsi="Arial" w:cs="Arial"/>
          <w:sz w:val="22"/>
          <w:szCs w:val="22"/>
        </w:rPr>
        <w:t>).</w:t>
      </w:r>
      <w:r w:rsidRPr="00927A17">
        <w:rPr>
          <w:rFonts w:ascii="Arial" w:hAnsi="Arial" w:cs="Arial"/>
          <w:sz w:val="22"/>
          <w:szCs w:val="22"/>
        </w:rPr>
        <w:t>We</w:t>
      </w:r>
      <w:proofErr w:type="gramEnd"/>
      <w:r w:rsidRPr="00927A17">
        <w:rPr>
          <w:rFonts w:ascii="Arial" w:hAnsi="Arial" w:cs="Arial"/>
          <w:sz w:val="22"/>
          <w:szCs w:val="22"/>
        </w:rPr>
        <w:t xml:space="preserv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5C18DC48" w14:textId="7140A038" w:rsidR="00172AB9" w:rsidRDefault="00F8571C" w:rsidP="00A67CD1">
      <w:pPr>
        <w:pStyle w:val="BodyText"/>
        <w:rPr>
          <w:rFonts w:ascii="Arial" w:hAnsi="Arial" w:cs="Arial"/>
        </w:rPr>
      </w:pPr>
      <w:r>
        <w:rPr>
          <w:rFonts w:ascii="Arial" w:hAnsi="Arial" w:cs="Arial"/>
          <w:noProof/>
        </w:rPr>
        <w:drawing>
          <wp:anchor distT="0" distB="0" distL="114300" distR="114300" simplePos="0" relativeHeight="251668480" behindDoc="0" locked="0" layoutInCell="1" allowOverlap="1" wp14:anchorId="4683BB7B" wp14:editId="774B94D4">
            <wp:simplePos x="0" y="0"/>
            <wp:positionH relativeFrom="column">
              <wp:posOffset>1203325</wp:posOffset>
            </wp:positionH>
            <wp:positionV relativeFrom="paragraph">
              <wp:posOffset>147320</wp:posOffset>
            </wp:positionV>
            <wp:extent cx="5521960" cy="27609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521960" cy="27609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70528" behindDoc="0" locked="0" layoutInCell="1" allowOverlap="1" wp14:anchorId="72BE4ECD" wp14:editId="18CF8215">
                <wp:simplePos x="0" y="0"/>
                <wp:positionH relativeFrom="column">
                  <wp:posOffset>-644856</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77777777" w:rsidR="00F8571C" w:rsidRDefault="00F8571C" w:rsidP="00F8571C">
                            <w:pPr>
                              <w:rPr>
                                <w:rFonts w:ascii="Arial" w:hAnsi="Arial" w:cs="Arial"/>
                                <w:sz w:val="16"/>
                                <w:szCs w:val="16"/>
                              </w:rPr>
                            </w:pPr>
                          </w:p>
                          <w:p w14:paraId="03D2369D"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50.8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77777777" w:rsidR="00F8571C" w:rsidRDefault="00F8571C" w:rsidP="00F8571C">
                      <w:pPr>
                        <w:rPr>
                          <w:rFonts w:ascii="Arial" w:hAnsi="Arial" w:cs="Arial"/>
                          <w:sz w:val="16"/>
                          <w:szCs w:val="16"/>
                        </w:rPr>
                      </w:pPr>
                    </w:p>
                    <w:p w14:paraId="03D2369D"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p>
    <w:p w14:paraId="7989BCD5" w14:textId="352F0120" w:rsidR="00172AB9" w:rsidRDefault="00172AB9" w:rsidP="00A67CD1">
      <w:pPr>
        <w:pStyle w:val="BodyText"/>
        <w:rPr>
          <w:rFonts w:ascii="Arial" w:hAnsi="Arial" w:cs="Arial"/>
        </w:rPr>
      </w:pPr>
    </w:p>
    <w:p w14:paraId="37F64442" w14:textId="33869E07" w:rsidR="00172AB9" w:rsidRDefault="00172AB9" w:rsidP="00A67CD1">
      <w:pPr>
        <w:pStyle w:val="BodyText"/>
        <w:rPr>
          <w:rFonts w:ascii="Arial" w:hAnsi="Arial" w:cs="Arial"/>
        </w:rPr>
      </w:pPr>
    </w:p>
    <w:p w14:paraId="0204504B" w14:textId="3744404F" w:rsidR="00172AB9" w:rsidRDefault="00172AB9" w:rsidP="00A67CD1">
      <w:pPr>
        <w:pStyle w:val="BodyText"/>
        <w:rPr>
          <w:rFonts w:ascii="Arial" w:hAnsi="Arial" w:cs="Arial"/>
        </w:rPr>
      </w:pPr>
    </w:p>
    <w:p w14:paraId="772F50E2" w14:textId="522E480D" w:rsidR="00172AB9" w:rsidRDefault="00172AB9" w:rsidP="00A67CD1">
      <w:pPr>
        <w:pStyle w:val="BodyText"/>
        <w:rPr>
          <w:rFonts w:ascii="Arial" w:hAnsi="Arial" w:cs="Arial"/>
        </w:rPr>
      </w:pPr>
    </w:p>
    <w:p w14:paraId="0C0E8434" w14:textId="02E489B1" w:rsidR="00172AB9" w:rsidRDefault="00172AB9" w:rsidP="00A67CD1">
      <w:pPr>
        <w:pStyle w:val="BodyText"/>
        <w:rPr>
          <w:rFonts w:ascii="Arial" w:hAnsi="Arial" w:cs="Arial"/>
        </w:rPr>
      </w:pPr>
    </w:p>
    <w:p w14:paraId="260BDC1D" w14:textId="761D04AB" w:rsidR="00172AB9" w:rsidRDefault="00172AB9" w:rsidP="00A67CD1">
      <w:pPr>
        <w:pStyle w:val="BodyText"/>
        <w:rPr>
          <w:rFonts w:ascii="Arial" w:hAnsi="Arial" w:cs="Arial"/>
        </w:rPr>
      </w:pPr>
    </w:p>
    <w:p w14:paraId="72EF2FED" w14:textId="122A98B3" w:rsidR="00172AB9" w:rsidRDefault="00172AB9" w:rsidP="00A67CD1">
      <w:pPr>
        <w:pStyle w:val="BodyText"/>
        <w:rPr>
          <w:rFonts w:ascii="Arial" w:hAnsi="Arial" w:cs="Arial"/>
        </w:rPr>
      </w:pPr>
    </w:p>
    <w:p w14:paraId="1EA56B1C" w14:textId="5D86B5A8" w:rsidR="00172AB9" w:rsidRDefault="00172AB9" w:rsidP="00A67CD1">
      <w:pPr>
        <w:pStyle w:val="BodyText"/>
        <w:rPr>
          <w:rFonts w:ascii="Arial" w:hAnsi="Arial" w:cs="Arial"/>
        </w:rPr>
      </w:pPr>
    </w:p>
    <w:p w14:paraId="7314E192" w14:textId="049F0DEF" w:rsidR="00172AB9" w:rsidRDefault="00172AB9" w:rsidP="00A67CD1">
      <w:pPr>
        <w:pStyle w:val="BodyText"/>
        <w:rPr>
          <w:rFonts w:ascii="Arial" w:hAnsi="Arial" w:cs="Arial"/>
        </w:rPr>
      </w:pPr>
    </w:p>
    <w:p w14:paraId="1649EE37" w14:textId="5942B761" w:rsidR="00A67CD1" w:rsidRDefault="008A58CF"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3D662CF" wp14:editId="16BF0426">
                <wp:simplePos x="0" y="0"/>
                <wp:positionH relativeFrom="column">
                  <wp:posOffset>-658495</wp:posOffset>
                </wp:positionH>
                <wp:positionV relativeFrom="paragraph">
                  <wp:posOffset>268301</wp:posOffset>
                </wp:positionV>
                <wp:extent cx="2122805" cy="248031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62CF" id="Text Box 6" o:spid="_x0000_s1027" type="#_x0000_t202" style="position:absolute;margin-left:-51.85pt;margin-top:21.15pt;width:167.15pt;height:19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" fillcolor="white [3212]" stroked="f" strokeweight=".5pt">
                <v:textbo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v:textbox>
              </v:shape>
            </w:pict>
          </mc:Fallback>
        </mc:AlternateContent>
      </w:r>
      <w:ins w:id="178" w:author="Heather M" w:date="2023-02-01T13:22:00Z">
        <w:r w:rsidR="00F8571C">
          <w:rPr>
            <w:rFonts w:ascii="Arial" w:hAnsi="Arial" w:cs="Arial"/>
            <w:noProof/>
          </w:rPr>
          <w:drawing>
            <wp:anchor distT="0" distB="0" distL="114300" distR="114300" simplePos="0" relativeHeight="251667456" behindDoc="0" locked="0" layoutInCell="1" allowOverlap="1" wp14:anchorId="6FF5D819" wp14:editId="3AD16716">
              <wp:simplePos x="0" y="0"/>
              <wp:positionH relativeFrom="column">
                <wp:posOffset>1475740</wp:posOffset>
              </wp:positionH>
              <wp:positionV relativeFrom="paragraph">
                <wp:posOffset>87630</wp:posOffset>
              </wp:positionV>
              <wp:extent cx="5377180" cy="28060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4167"/>
                      <a:stretch/>
                    </pic:blipFill>
                    <pic:spPr bwMode="auto">
                      <a:xfrm>
                        <a:off x="0" y="0"/>
                        <a:ext cx="5377180" cy="2806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A67CD1">
        <w:rPr>
          <w:rFonts w:ascii="Arial" w:hAnsi="Arial" w:cs="Arial"/>
          <w:noProof/>
        </w:rPr>
        <mc:AlternateContent>
          <mc:Choice Requires="wps">
            <w:drawing>
              <wp:anchor distT="0" distB="0" distL="114300" distR="114300" simplePos="0" relativeHeight="251664384" behindDoc="0" locked="0" layoutInCell="1" allowOverlap="1" wp14:anchorId="260457F4" wp14:editId="58A81E77">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88EB1"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del w:id="179" w:author="Heather M" w:date="2023-02-01T13:22:00Z">
        <w:r w:rsidR="00A67CD1" w:rsidDel="00172AB9">
          <w:rPr>
            <w:rFonts w:ascii="Arial" w:hAnsi="Arial" w:cs="Arial"/>
            <w:noProof/>
          </w:rPr>
          <w:drawing>
            <wp:anchor distT="0" distB="0" distL="114300" distR="114300" simplePos="0" relativeHeight="251662336" behindDoc="0" locked="0" layoutInCell="1" allowOverlap="1" wp14:anchorId="43112F4D" wp14:editId="44A591EC">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del>
    </w:p>
    <w:p w14:paraId="2D447971" w14:textId="26DBCC8B" w:rsidR="00A67CD1" w:rsidRDefault="00A67CD1" w:rsidP="00A67CD1">
      <w:pPr>
        <w:pStyle w:val="BodyText"/>
        <w:rPr>
          <w:rFonts w:ascii="Arial" w:hAnsi="Arial" w:cs="Arial"/>
        </w:rPr>
      </w:pPr>
    </w:p>
    <w:p w14:paraId="75826C43" w14:textId="39D3C555" w:rsidR="0077046D" w:rsidRDefault="0077046D" w:rsidP="00A67CD1">
      <w:pPr>
        <w:pStyle w:val="BodyText"/>
        <w:rPr>
          <w:rFonts w:ascii="Arial" w:hAnsi="Arial" w:cs="Arial"/>
        </w:rPr>
      </w:pPr>
    </w:p>
    <w:p w14:paraId="2518F472" w14:textId="42EEC837" w:rsidR="0077046D" w:rsidRDefault="0077046D" w:rsidP="00A67CD1">
      <w:pPr>
        <w:pStyle w:val="BodyText"/>
        <w:rPr>
          <w:rFonts w:ascii="Arial" w:hAnsi="Arial" w:cs="Arial"/>
        </w:rPr>
      </w:pPr>
    </w:p>
    <w:p w14:paraId="7C8594CD" w14:textId="1F9E1ACD" w:rsidR="0077046D" w:rsidRDefault="0077046D" w:rsidP="00A67CD1">
      <w:pPr>
        <w:pStyle w:val="BodyText"/>
        <w:rPr>
          <w:rFonts w:ascii="Arial" w:hAnsi="Arial" w:cs="Arial"/>
        </w:rPr>
      </w:pPr>
    </w:p>
    <w:p w14:paraId="4871F417" w14:textId="53598E29" w:rsidR="0077046D" w:rsidRDefault="0077046D" w:rsidP="00A67CD1">
      <w:pPr>
        <w:pStyle w:val="BodyText"/>
        <w:rPr>
          <w:rFonts w:ascii="Arial" w:hAnsi="Arial" w:cs="Arial"/>
        </w:rPr>
      </w:pPr>
    </w:p>
    <w:p w14:paraId="6CA4C026" w14:textId="098289B0" w:rsidR="0077046D" w:rsidRDefault="0077046D" w:rsidP="00A67CD1">
      <w:pPr>
        <w:pStyle w:val="BodyText"/>
        <w:rPr>
          <w:rFonts w:ascii="Arial" w:hAnsi="Arial" w:cs="Arial"/>
        </w:rPr>
      </w:pPr>
    </w:p>
    <w:p w14:paraId="6478BE67" w14:textId="31F8B954" w:rsidR="0077046D" w:rsidRDefault="0077046D" w:rsidP="00A67CD1">
      <w:pPr>
        <w:pStyle w:val="BodyText"/>
        <w:rPr>
          <w:rFonts w:ascii="Arial" w:hAnsi="Arial" w:cs="Arial"/>
        </w:rPr>
      </w:pPr>
    </w:p>
    <w:p w14:paraId="732EE726" w14:textId="191FCC75" w:rsidR="0077046D" w:rsidRDefault="0077046D" w:rsidP="00A67CD1">
      <w:pPr>
        <w:pStyle w:val="BodyText"/>
        <w:rPr>
          <w:rFonts w:ascii="Arial" w:hAnsi="Arial" w:cs="Arial"/>
        </w:rPr>
      </w:pPr>
    </w:p>
    <w:p w14:paraId="21967C68" w14:textId="0312E94E" w:rsidR="0077046D" w:rsidRDefault="0077046D" w:rsidP="00A67CD1">
      <w:pPr>
        <w:pStyle w:val="BodyText"/>
        <w:rPr>
          <w:rFonts w:ascii="Arial" w:hAnsi="Arial" w:cs="Arial"/>
        </w:rPr>
      </w:pPr>
    </w:p>
    <w:p w14:paraId="2DF2DECC" w14:textId="4B67F2F3" w:rsidR="0077046D" w:rsidRDefault="0077046D" w:rsidP="00A67CD1">
      <w:pPr>
        <w:pStyle w:val="BodyText"/>
        <w:rPr>
          <w:rFonts w:ascii="Arial" w:hAnsi="Arial" w:cs="Arial"/>
        </w:rPr>
      </w:pPr>
    </w:p>
    <w:p w14:paraId="130496F8" w14:textId="1F6D5525" w:rsidR="0077046D" w:rsidRDefault="0077046D" w:rsidP="00A67CD1">
      <w:pPr>
        <w:pStyle w:val="BodyText"/>
        <w:rPr>
          <w:rFonts w:ascii="Arial" w:hAnsi="Arial" w:cs="Arial"/>
        </w:rPr>
      </w:pPr>
    </w:p>
    <w:p w14:paraId="20A4A7D9" w14:textId="0FB8949A" w:rsidR="0077046D" w:rsidRDefault="0077046D" w:rsidP="00A67CD1">
      <w:pPr>
        <w:pStyle w:val="BodyText"/>
        <w:rPr>
          <w:rFonts w:ascii="Arial" w:hAnsi="Arial" w:cs="Arial"/>
        </w:rPr>
      </w:pPr>
    </w:p>
    <w:p w14:paraId="36F3A623" w14:textId="77777777" w:rsidR="00A67CD1" w:rsidRDefault="00A67CD1" w:rsidP="00A67CD1">
      <w:pPr>
        <w:pStyle w:val="Heading1"/>
        <w:spacing w:before="0"/>
        <w:rPr>
          <w:rFonts w:ascii="Arial" w:hAnsi="Arial" w:cs="Arial"/>
          <w:color w:val="000000" w:themeColor="text1"/>
        </w:rPr>
      </w:pPr>
    </w:p>
    <w:p w14:paraId="2B974B75" w14:textId="77777777" w:rsidR="00C11168" w:rsidRDefault="00C11168" w:rsidP="00FC17B3">
      <w:pPr>
        <w:rPr>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180" w:name="ref-spracklen2009"/>
      <w:r w:rsidRPr="00BF39C0">
        <w:rPr>
          <w:rFonts w:ascii="Arial" w:hAnsi="Arial" w:cs="Arial"/>
          <w:color w:val="000000" w:themeColor="text1"/>
        </w:rPr>
        <w:t xml:space="preserve">1. </w:t>
      </w:r>
      <w:r w:rsidRPr="00BF39C0">
        <w:rPr>
          <w:rFonts w:ascii="Arial" w:hAnsi="Arial" w:cs="Arial"/>
          <w:color w:val="000000" w:themeColor="text1"/>
        </w:rPr>
        <w:tab/>
      </w:r>
      <w:proofErr w:type="spellStart"/>
      <w:r w:rsidRPr="00BF39C0">
        <w:rPr>
          <w:rFonts w:ascii="Arial" w:hAnsi="Arial" w:cs="Arial"/>
          <w:color w:val="000000" w:themeColor="text1"/>
        </w:rPr>
        <w:t>Spracklen</w:t>
      </w:r>
      <w:proofErr w:type="spellEnd"/>
      <w:r w:rsidRPr="00BF39C0">
        <w:rPr>
          <w:rFonts w:ascii="Arial" w:hAnsi="Arial" w:cs="Arial"/>
          <w:color w:val="000000" w:themeColor="text1"/>
        </w:rPr>
        <w:t xml:space="preserve"> DV,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xml:space="preserve">. 2009;114(D20). </w:t>
      </w:r>
      <w:proofErr w:type="spellStart"/>
      <w:r w:rsidRPr="00BF39C0">
        <w:rPr>
          <w:rFonts w:ascii="Arial" w:hAnsi="Arial" w:cs="Arial"/>
          <w:color w:val="000000" w:themeColor="text1"/>
        </w:rPr>
        <w:t>doi:</w:t>
      </w:r>
      <w:hyperlink r:id="rId14">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181" w:name="ref-fried2004"/>
      <w:bookmarkEnd w:id="180"/>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5">
        <w:r w:rsidRPr="00BF39C0">
          <w:rPr>
            <w:rStyle w:val="Hyperlink"/>
            <w:rFonts w:ascii="Arial" w:hAnsi="Arial" w:cs="Arial"/>
            <w:color w:val="000000" w:themeColor="text1"/>
          </w:rPr>
          <w:t>10.1023/</w:t>
        </w:r>
        <w:proofErr w:type="gramStart"/>
        <w:r w:rsidRPr="00BF39C0">
          <w:rPr>
            <w:rStyle w:val="Hyperlink"/>
            <w:rFonts w:ascii="Arial" w:hAnsi="Arial" w:cs="Arial"/>
            <w:color w:val="000000" w:themeColor="text1"/>
          </w:rPr>
          <w:t>B:CLIM</w:t>
        </w:r>
        <w:proofErr w:type="gramEnd"/>
        <w:r w:rsidRPr="00BF39C0">
          <w:rPr>
            <w:rStyle w:val="Hyperlink"/>
            <w:rFonts w:ascii="Arial" w:hAnsi="Arial" w:cs="Arial"/>
            <w:color w:val="000000" w:themeColor="text1"/>
          </w:rPr>
          <w:t>.0000024667.89579.ed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182" w:name="ref-westerling2006"/>
      <w:bookmarkEnd w:id="181"/>
      <w:r w:rsidRPr="00BF39C0">
        <w:rPr>
          <w:rFonts w:ascii="Arial" w:hAnsi="Arial" w:cs="Arial"/>
          <w:color w:val="000000" w:themeColor="text1"/>
        </w:rPr>
        <w:t xml:space="preserve">3. </w:t>
      </w:r>
      <w:r w:rsidRPr="00BF39C0">
        <w:rPr>
          <w:rFonts w:ascii="Arial" w:hAnsi="Arial" w:cs="Arial"/>
          <w:color w:val="000000" w:themeColor="text1"/>
        </w:rPr>
        <w:tab/>
      </w:r>
      <w:proofErr w:type="spellStart"/>
      <w:r w:rsidRPr="00BF39C0">
        <w:rPr>
          <w:rFonts w:ascii="Arial" w:hAnsi="Arial" w:cs="Arial"/>
          <w:color w:val="000000" w:themeColor="text1"/>
        </w:rPr>
        <w:t>Westerling</w:t>
      </w:r>
      <w:proofErr w:type="spellEnd"/>
      <w:r w:rsidRPr="00BF39C0">
        <w:rPr>
          <w:rFonts w:ascii="Arial" w:hAnsi="Arial" w:cs="Arial"/>
          <w:color w:val="000000" w:themeColor="text1"/>
        </w:rPr>
        <w:t xml:space="preserve"> AL, Hidalgo HG, Cayan DR, </w:t>
      </w:r>
      <w:proofErr w:type="spellStart"/>
      <w:r w:rsidRPr="00BF39C0">
        <w:rPr>
          <w:rFonts w:ascii="Arial" w:hAnsi="Arial" w:cs="Arial"/>
          <w:color w:val="000000" w:themeColor="text1"/>
        </w:rPr>
        <w:t>Swetnam</w:t>
      </w:r>
      <w:proofErr w:type="spellEnd"/>
      <w:r w:rsidRPr="00BF39C0">
        <w:rPr>
          <w:rFonts w:ascii="Arial" w:hAnsi="Arial" w:cs="Arial"/>
          <w:color w:val="000000" w:themeColor="text1"/>
        </w:rPr>
        <w:t xml:space="preserve"> TW. Warming and earlier spring increase western </w:t>
      </w:r>
      <w:proofErr w:type="spellStart"/>
      <w:r w:rsidRPr="00BF39C0">
        <w:rPr>
          <w:rFonts w:ascii="Arial" w:hAnsi="Arial" w:cs="Arial"/>
          <w:color w:val="000000" w:themeColor="text1"/>
        </w:rPr>
        <w:t>u.s.</w:t>
      </w:r>
      <w:proofErr w:type="spellEnd"/>
      <w:r w:rsidRPr="00BF39C0">
        <w:rPr>
          <w:rFonts w:ascii="Arial" w:hAnsi="Arial" w:cs="Arial"/>
          <w:color w:val="000000" w:themeColor="text1"/>
        </w:rPr>
        <w:t xml:space="preserve">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6">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183" w:name="ref-abatzoglou2016"/>
      <w:bookmarkEnd w:id="182"/>
      <w:r w:rsidRPr="00BF39C0">
        <w:rPr>
          <w:rFonts w:ascii="Arial" w:hAnsi="Arial" w:cs="Arial"/>
          <w:color w:val="000000" w:themeColor="text1"/>
        </w:rPr>
        <w:t xml:space="preserve">4. </w:t>
      </w:r>
      <w:r w:rsidRPr="00BF39C0">
        <w:rPr>
          <w:rFonts w:ascii="Arial" w:hAnsi="Arial" w:cs="Arial"/>
          <w:color w:val="000000" w:themeColor="text1"/>
        </w:rPr>
        <w:tab/>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Williams AP. Impact of anthropogenic climate change on wildfire across western US forests. </w:t>
      </w:r>
      <w:r w:rsidRPr="00BF39C0">
        <w:rPr>
          <w:rFonts w:ascii="Arial" w:hAnsi="Arial" w:cs="Arial"/>
          <w:i/>
          <w:iCs/>
          <w:color w:val="000000" w:themeColor="text1"/>
        </w:rPr>
        <w:t xml:space="preserve">Proc Natl </w:t>
      </w:r>
      <w:proofErr w:type="spellStart"/>
      <w:r w:rsidRPr="00BF39C0">
        <w:rPr>
          <w:rFonts w:ascii="Arial" w:hAnsi="Arial" w:cs="Arial"/>
          <w:i/>
          <w:iCs/>
          <w:color w:val="000000" w:themeColor="text1"/>
        </w:rPr>
        <w:t>Acad</w:t>
      </w:r>
      <w:proofErr w:type="spellEnd"/>
      <w:r w:rsidRPr="00BF39C0">
        <w:rPr>
          <w:rFonts w:ascii="Arial" w:hAnsi="Arial" w:cs="Arial"/>
          <w:i/>
          <w:iCs/>
          <w:color w:val="000000" w:themeColor="text1"/>
        </w:rPr>
        <w:t xml:space="preserve"> Sci U S A</w:t>
      </w:r>
      <w:r w:rsidRPr="00BF39C0">
        <w:rPr>
          <w:rFonts w:ascii="Arial" w:hAnsi="Arial" w:cs="Arial"/>
          <w:color w:val="000000" w:themeColor="text1"/>
        </w:rPr>
        <w:t>. 2016;113(42):11770-11775. doi:</w:t>
      </w:r>
      <w:hyperlink r:id="rId17">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184" w:name="ref-williams2019observed"/>
      <w:bookmarkEnd w:id="183"/>
      <w:r w:rsidRPr="00BF39C0">
        <w:rPr>
          <w:rFonts w:ascii="Arial" w:hAnsi="Arial" w:cs="Arial"/>
          <w:color w:val="000000" w:themeColor="text1"/>
        </w:rPr>
        <w:t xml:space="preserve">5. </w:t>
      </w:r>
      <w:r w:rsidRPr="00BF39C0">
        <w:rPr>
          <w:rFonts w:ascii="Arial" w:hAnsi="Arial" w:cs="Arial"/>
          <w:color w:val="000000" w:themeColor="text1"/>
        </w:rPr>
        <w:tab/>
        <w:t xml:space="preserve">Williams AP, </w:t>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et al. Observed impacts of anthropogenic climate change on wildfire in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184"/>
    </w:p>
    <w:p w14:paraId="7C2FD37C" w14:textId="77777777" w:rsidR="003524C5" w:rsidRPr="00BF39C0" w:rsidRDefault="003524C5" w:rsidP="003524C5">
      <w:pPr>
        <w:pStyle w:val="Bibliography"/>
        <w:rPr>
          <w:rFonts w:ascii="Arial" w:hAnsi="Arial" w:cs="Arial"/>
          <w:color w:val="000000" w:themeColor="text1"/>
        </w:rPr>
      </w:pPr>
      <w:bookmarkStart w:id="185" w:name="ref-radeloff2018rapid"/>
      <w:r w:rsidRPr="00BF39C0">
        <w:rPr>
          <w:rFonts w:ascii="Arial" w:hAnsi="Arial" w:cs="Arial"/>
          <w:color w:val="000000" w:themeColor="text1"/>
        </w:rPr>
        <w:t xml:space="preserve">6. </w:t>
      </w:r>
      <w:r w:rsidRPr="00BF39C0">
        <w:rPr>
          <w:rFonts w:ascii="Arial" w:hAnsi="Arial" w:cs="Arial"/>
          <w:color w:val="000000" w:themeColor="text1"/>
        </w:rPr>
        <w:tab/>
      </w:r>
      <w:proofErr w:type="spellStart"/>
      <w:r w:rsidRPr="00BF39C0">
        <w:rPr>
          <w:rFonts w:ascii="Arial" w:hAnsi="Arial" w:cs="Arial"/>
          <w:color w:val="000000" w:themeColor="text1"/>
        </w:rPr>
        <w:t>Radeloff</w:t>
      </w:r>
      <w:proofErr w:type="spellEnd"/>
      <w:r w:rsidRPr="00BF39C0">
        <w:rPr>
          <w:rFonts w:ascii="Arial" w:hAnsi="Arial" w:cs="Arial"/>
          <w:color w:val="000000" w:themeColor="text1"/>
        </w:rPr>
        <w:t xml:space="preserve">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186" w:name="ref-belleville2019"/>
      <w:bookmarkEnd w:id="185"/>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18">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187" w:name="ref-mccaffrey2014"/>
      <w:bookmarkEnd w:id="186"/>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xml:space="preserve">. </w:t>
      </w:r>
      <w:proofErr w:type="gramStart"/>
      <w:r w:rsidRPr="00BF39C0">
        <w:rPr>
          <w:rFonts w:ascii="Arial" w:hAnsi="Arial" w:cs="Arial"/>
          <w:color w:val="000000" w:themeColor="text1"/>
        </w:rPr>
        <w:t>2014;24:170</w:t>
      </w:r>
      <w:proofErr w:type="gramEnd"/>
      <w:r w:rsidRPr="00BF39C0">
        <w:rPr>
          <w:rFonts w:ascii="Arial" w:hAnsi="Arial" w:cs="Arial"/>
          <w:color w:val="000000" w:themeColor="text1"/>
        </w:rPr>
        <w:t>-178.</w:t>
      </w:r>
    </w:p>
    <w:p w14:paraId="2192F176" w14:textId="77777777" w:rsidR="00BD1680" w:rsidRPr="00BF39C0" w:rsidRDefault="00BD1680" w:rsidP="00BD1680">
      <w:pPr>
        <w:pStyle w:val="Bibliography"/>
        <w:rPr>
          <w:rFonts w:ascii="Arial" w:hAnsi="Arial" w:cs="Arial"/>
          <w:color w:val="000000" w:themeColor="text1"/>
        </w:rPr>
      </w:pPr>
      <w:bookmarkStart w:id="188" w:name="ref-liu2016"/>
      <w:bookmarkEnd w:id="187"/>
      <w:r w:rsidRPr="00BF39C0">
        <w:rPr>
          <w:rFonts w:ascii="Arial" w:hAnsi="Arial" w:cs="Arial"/>
          <w:color w:val="000000" w:themeColor="text1"/>
        </w:rPr>
        <w:t xml:space="preserve">9. </w:t>
      </w:r>
      <w:r w:rsidRPr="00BF39C0">
        <w:rPr>
          <w:rFonts w:ascii="Arial" w:hAnsi="Arial" w:cs="Arial"/>
          <w:color w:val="000000" w:themeColor="text1"/>
        </w:rPr>
        <w:tab/>
        <w:t xml:space="preserve">Liu JC,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w:t>
      </w:r>
      <w:proofErr w:type="spellStart"/>
      <w:r w:rsidRPr="00BF39C0">
        <w:rPr>
          <w:rFonts w:ascii="Arial" w:hAnsi="Arial" w:cs="Arial"/>
          <w:color w:val="000000" w:themeColor="text1"/>
        </w:rPr>
        <w:t>Sulprizio</w:t>
      </w:r>
      <w:proofErr w:type="spellEnd"/>
      <w:r w:rsidRPr="00BF39C0">
        <w:rPr>
          <w:rFonts w:ascii="Arial" w:hAnsi="Arial" w:cs="Arial"/>
          <w:color w:val="000000" w:themeColor="text1"/>
        </w:rPr>
        <w:t xml:space="preserve"> MP, et al. Particulate air pollution from wildfires in the western US under climate change. </w:t>
      </w:r>
      <w:proofErr w:type="spellStart"/>
      <w:r w:rsidRPr="00BF39C0">
        <w:rPr>
          <w:rFonts w:ascii="Arial" w:hAnsi="Arial" w:cs="Arial"/>
          <w:i/>
          <w:iCs/>
          <w:color w:val="000000" w:themeColor="text1"/>
        </w:rPr>
        <w:t>Clim</w:t>
      </w:r>
      <w:proofErr w:type="spellEnd"/>
      <w:r w:rsidRPr="00BF39C0">
        <w:rPr>
          <w:rFonts w:ascii="Arial" w:hAnsi="Arial" w:cs="Arial"/>
          <w:i/>
          <w:iCs/>
          <w:color w:val="000000" w:themeColor="text1"/>
        </w:rPr>
        <w:t xml:space="preserve"> Change</w:t>
      </w:r>
      <w:r w:rsidRPr="00BF39C0">
        <w:rPr>
          <w:rFonts w:ascii="Arial" w:hAnsi="Arial" w:cs="Arial"/>
          <w:color w:val="000000" w:themeColor="text1"/>
        </w:rPr>
        <w:t>. 2016;138(3):655-666. doi:</w:t>
      </w:r>
      <w:hyperlink r:id="rId19">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189" w:name="ref-odell2021"/>
      <w:bookmarkEnd w:id="188"/>
      <w:r w:rsidRPr="00BF39C0">
        <w:rPr>
          <w:rFonts w:ascii="Arial" w:hAnsi="Arial" w:cs="Arial"/>
          <w:color w:val="000000" w:themeColor="text1"/>
        </w:rPr>
        <w:t xml:space="preserve">10. </w:t>
      </w:r>
      <w:r w:rsidRPr="00BF39C0">
        <w:rPr>
          <w:rFonts w:ascii="Arial" w:hAnsi="Arial" w:cs="Arial"/>
          <w:color w:val="000000" w:themeColor="text1"/>
        </w:rPr>
        <w:tab/>
        <w:t xml:space="preserve">O’Dell K, </w:t>
      </w:r>
      <w:proofErr w:type="spellStart"/>
      <w:r w:rsidRPr="00BF39C0">
        <w:rPr>
          <w:rFonts w:ascii="Arial" w:hAnsi="Arial" w:cs="Arial"/>
          <w:color w:val="000000" w:themeColor="text1"/>
        </w:rPr>
        <w:t>Bilsback</w:t>
      </w:r>
      <w:proofErr w:type="spellEnd"/>
      <w:r w:rsidRPr="00BF39C0">
        <w:rPr>
          <w:rFonts w:ascii="Arial" w:hAnsi="Arial" w:cs="Arial"/>
          <w:color w:val="000000" w:themeColor="text1"/>
        </w:rPr>
        <w:t xml:space="preserve"> K, Ford B, et al. Estimated mortality and morbidity attributable to smoke plumes in the </w:t>
      </w:r>
      <w:proofErr w:type="gramStart"/>
      <w:r w:rsidRPr="00BF39C0">
        <w:rPr>
          <w:rFonts w:ascii="Arial" w:hAnsi="Arial" w:cs="Arial"/>
          <w:color w:val="000000" w:themeColor="text1"/>
        </w:rPr>
        <w:t>united states</w:t>
      </w:r>
      <w:proofErr w:type="gramEnd"/>
      <w:r w:rsidRPr="00BF39C0">
        <w:rPr>
          <w:rFonts w:ascii="Arial" w:hAnsi="Arial" w:cs="Arial"/>
          <w:color w:val="000000" w:themeColor="text1"/>
        </w:rPr>
        <w:t xml:space="preserve">: Not just a western US problem.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2021;5(9</w:t>
      </w:r>
      <w:proofErr w:type="gramStart"/>
      <w:r w:rsidRPr="00BF39C0">
        <w:rPr>
          <w:rFonts w:ascii="Arial" w:hAnsi="Arial" w:cs="Arial"/>
          <w:color w:val="000000" w:themeColor="text1"/>
        </w:rPr>
        <w:t>):e</w:t>
      </w:r>
      <w:proofErr w:type="gramEnd"/>
      <w:r w:rsidRPr="00BF39C0">
        <w:rPr>
          <w:rFonts w:ascii="Arial" w:hAnsi="Arial" w:cs="Arial"/>
          <w:color w:val="000000" w:themeColor="text1"/>
        </w:rPr>
        <w:t xml:space="preserve">2021GH000457. </w:t>
      </w:r>
      <w:proofErr w:type="spellStart"/>
      <w:r w:rsidRPr="00BF39C0">
        <w:rPr>
          <w:rFonts w:ascii="Arial" w:hAnsi="Arial" w:cs="Arial"/>
          <w:color w:val="000000" w:themeColor="text1"/>
        </w:rPr>
        <w:t>doi:</w:t>
      </w:r>
      <w:hyperlink r:id="rId20">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190" w:name="ref-lassman2017"/>
      <w:bookmarkEnd w:id="189"/>
      <w:r w:rsidRPr="00BF39C0">
        <w:rPr>
          <w:rFonts w:ascii="Arial" w:hAnsi="Arial" w:cs="Arial"/>
          <w:color w:val="000000" w:themeColor="text1"/>
        </w:rPr>
        <w:t xml:space="preserve">11. </w:t>
      </w:r>
      <w:r w:rsidRPr="00BF39C0">
        <w:rPr>
          <w:rFonts w:ascii="Arial" w:hAnsi="Arial" w:cs="Arial"/>
          <w:color w:val="000000" w:themeColor="text1"/>
        </w:rPr>
        <w:tab/>
      </w:r>
      <w:proofErr w:type="spellStart"/>
      <w:r w:rsidRPr="00BF39C0">
        <w:rPr>
          <w:rFonts w:ascii="Arial" w:hAnsi="Arial" w:cs="Arial"/>
          <w:color w:val="000000" w:themeColor="text1"/>
        </w:rPr>
        <w:t>Lassman</w:t>
      </w:r>
      <w:proofErr w:type="spellEnd"/>
      <w:r w:rsidRPr="00BF39C0">
        <w:rPr>
          <w:rFonts w:ascii="Arial" w:hAnsi="Arial" w:cs="Arial"/>
          <w:color w:val="000000" w:themeColor="text1"/>
        </w:rPr>
        <w:t xml:space="preserve"> W, Ford B, Gan RW, et al. Spatial and temporal estimates of population exposure to wildfire smoke during the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2012 wildfire season using </w:t>
      </w:r>
      <w:r w:rsidRPr="00BF39C0">
        <w:rPr>
          <w:rFonts w:ascii="Arial" w:hAnsi="Arial" w:cs="Arial"/>
          <w:color w:val="000000" w:themeColor="text1"/>
        </w:rPr>
        <w:lastRenderedPageBreak/>
        <w:t xml:space="preserve">blended model, satellite, and in situ data.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xml:space="preserve">. 2017;1(3):106-121. </w:t>
      </w:r>
      <w:proofErr w:type="spellStart"/>
      <w:r w:rsidRPr="00BF39C0">
        <w:rPr>
          <w:rFonts w:ascii="Arial" w:hAnsi="Arial" w:cs="Arial"/>
          <w:color w:val="000000" w:themeColor="text1"/>
        </w:rPr>
        <w:t>doi:</w:t>
      </w:r>
      <w:hyperlink r:id="rId21">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://doi.org/10.1002/2017GH000049</w:t>
        </w:r>
      </w:hyperlink>
      <w:bookmarkStart w:id="191" w:name="ref-wong2011"/>
      <w:bookmarkEnd w:id="190"/>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t xml:space="preserve">12. </w:t>
      </w:r>
      <w:r w:rsidRPr="00BF39C0">
        <w:rPr>
          <w:rFonts w:ascii="Arial" w:hAnsi="Arial" w:cs="Arial"/>
          <w:color w:val="000000" w:themeColor="text1"/>
        </w:rPr>
        <w:tab/>
        <w:t xml:space="preserve">Nakayama Wong LS, Aung HH, </w:t>
      </w:r>
      <w:proofErr w:type="spellStart"/>
      <w:r w:rsidRPr="00BF39C0">
        <w:rPr>
          <w:rFonts w:ascii="Arial" w:hAnsi="Arial" w:cs="Arial"/>
          <w:color w:val="000000" w:themeColor="text1"/>
        </w:rPr>
        <w:t>Lamé</w:t>
      </w:r>
      <w:proofErr w:type="spellEnd"/>
      <w:r w:rsidRPr="00BF39C0">
        <w:rPr>
          <w:rFonts w:ascii="Arial" w:hAnsi="Arial" w:cs="Arial"/>
          <w:color w:val="000000" w:themeColor="text1"/>
        </w:rPr>
        <w:t xml:space="preserve"> MW, </w:t>
      </w:r>
      <w:proofErr w:type="spellStart"/>
      <w:r w:rsidRPr="00BF39C0">
        <w:rPr>
          <w:rFonts w:ascii="Arial" w:hAnsi="Arial" w:cs="Arial"/>
          <w:color w:val="000000" w:themeColor="text1"/>
        </w:rPr>
        <w:t>Wegesser</w:t>
      </w:r>
      <w:proofErr w:type="spellEnd"/>
      <w:r w:rsidRPr="00BF39C0">
        <w:rPr>
          <w:rFonts w:ascii="Arial" w:hAnsi="Arial" w:cs="Arial"/>
          <w:color w:val="000000" w:themeColor="text1"/>
        </w:rPr>
        <w:t xml:space="preserve"> TC, Wilson DW. Fine particulate matter from urban ambient and wildfire sources from </w:t>
      </w:r>
      <w:proofErr w:type="spellStart"/>
      <w:r w:rsidRPr="00BF39C0">
        <w:rPr>
          <w:rFonts w:ascii="Arial" w:hAnsi="Arial" w:cs="Arial"/>
          <w:color w:val="000000" w:themeColor="text1"/>
        </w:rPr>
        <w:t>california’s</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joaquin</w:t>
      </w:r>
      <w:proofErr w:type="spellEnd"/>
      <w:r w:rsidRPr="00BF39C0">
        <w:rPr>
          <w:rFonts w:ascii="Arial" w:hAnsi="Arial" w:cs="Arial"/>
          <w:color w:val="000000" w:themeColor="text1"/>
        </w:rPr>
        <w:t xml:space="preserve">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xml:space="preserve">. 2011;25(8):1895-1905. </w:t>
      </w:r>
      <w:proofErr w:type="spellStart"/>
      <w:r w:rsidRPr="00BF39C0">
        <w:rPr>
          <w:rFonts w:ascii="Arial" w:hAnsi="Arial" w:cs="Arial"/>
          <w:color w:val="000000" w:themeColor="text1"/>
        </w:rPr>
        <w:t>doi:</w:t>
      </w:r>
      <w:hyperlink r:id="rId22">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192" w:name="ref-aguilera2021"/>
      <w:bookmarkEnd w:id="191"/>
      <w:r w:rsidRPr="00BF39C0">
        <w:rPr>
          <w:rFonts w:ascii="Arial" w:hAnsi="Arial" w:cs="Arial"/>
          <w:color w:val="000000" w:themeColor="text1"/>
        </w:rPr>
        <w:t xml:space="preserve">13. </w:t>
      </w:r>
      <w:r w:rsidRPr="00BF39C0">
        <w:rPr>
          <w:rFonts w:ascii="Arial" w:hAnsi="Arial" w:cs="Arial"/>
          <w:color w:val="000000" w:themeColor="text1"/>
        </w:rPr>
        <w:tab/>
        <w:t xml:space="preserve">Aguilera R, </w:t>
      </w:r>
      <w:proofErr w:type="spellStart"/>
      <w:r w:rsidRPr="00BF39C0">
        <w:rPr>
          <w:rFonts w:ascii="Arial" w:hAnsi="Arial" w:cs="Arial"/>
          <w:color w:val="000000" w:themeColor="text1"/>
        </w:rPr>
        <w:t>Corringham</w:t>
      </w:r>
      <w:proofErr w:type="spellEnd"/>
      <w:r w:rsidRPr="00BF39C0">
        <w:rPr>
          <w:rFonts w:ascii="Arial" w:hAnsi="Arial" w:cs="Arial"/>
          <w:color w:val="000000" w:themeColor="text1"/>
        </w:rPr>
        <w:t xml:space="preserve"> 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w:t>
      </w:r>
      <w:proofErr w:type="spellStart"/>
      <w:r w:rsidRPr="00BF39C0">
        <w:rPr>
          <w:rFonts w:ascii="Arial" w:hAnsi="Arial" w:cs="Arial"/>
          <w:color w:val="000000" w:themeColor="text1"/>
        </w:rPr>
        <w:t>Benmarhnia</w:t>
      </w:r>
      <w:proofErr w:type="spellEnd"/>
      <w:r w:rsidRPr="00BF39C0">
        <w:rPr>
          <w:rFonts w:ascii="Arial" w:hAnsi="Arial" w:cs="Arial"/>
          <w:color w:val="000000" w:themeColor="text1"/>
        </w:rPr>
        <w:t xml:space="preserve"> T. Wildfire smoke impacts respiratory health more than fine particles from other sources: Observational evidence from southern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3">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193" w:name="ref-liu2019impact"/>
      <w:bookmarkEnd w:id="192"/>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194" w:name="ref-reid2019"/>
      <w:bookmarkEnd w:id="193"/>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195" w:name="ref-haikerwal2015"/>
      <w:bookmarkEnd w:id="194"/>
      <w:r w:rsidRPr="00BF39C0">
        <w:rPr>
          <w:rFonts w:ascii="Arial" w:hAnsi="Arial" w:cs="Arial"/>
          <w:color w:val="000000" w:themeColor="text1"/>
        </w:rPr>
        <w:t xml:space="preserve">16. </w:t>
      </w:r>
      <w:r w:rsidRPr="00BF39C0">
        <w:rPr>
          <w:rFonts w:ascii="Arial" w:hAnsi="Arial" w:cs="Arial"/>
          <w:color w:val="000000" w:themeColor="text1"/>
        </w:rPr>
        <w:tab/>
        <w:t xml:space="preserve">Anjali </w:t>
      </w:r>
      <w:proofErr w:type="spellStart"/>
      <w:r w:rsidRPr="00BF39C0">
        <w:rPr>
          <w:rFonts w:ascii="Arial" w:hAnsi="Arial" w:cs="Arial"/>
          <w:color w:val="000000" w:themeColor="text1"/>
        </w:rPr>
        <w:t>Haikerwal</w:t>
      </w:r>
      <w:proofErr w:type="spellEnd"/>
      <w:r w:rsidRPr="00BF39C0">
        <w:rPr>
          <w:rFonts w:ascii="Arial" w:hAnsi="Arial" w:cs="Arial"/>
          <w:color w:val="000000" w:themeColor="text1"/>
        </w:rPr>
        <w:t xml:space="preserve"> ADM Muhammad </w:t>
      </w:r>
      <w:proofErr w:type="spellStart"/>
      <w:r w:rsidRPr="00BF39C0">
        <w:rPr>
          <w:rFonts w:ascii="Arial" w:hAnsi="Arial" w:cs="Arial"/>
          <w:color w:val="000000" w:themeColor="text1"/>
        </w:rPr>
        <w:t>Akram</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Dennekamp</w:t>
      </w:r>
      <w:proofErr w:type="spellEnd"/>
      <w:r w:rsidRPr="00BF39C0">
        <w:rPr>
          <w:rFonts w:ascii="Arial" w:hAnsi="Arial" w:cs="Arial"/>
          <w:color w:val="000000" w:themeColor="text1"/>
        </w:rPr>
        <w:t xml:space="preserve"> M. Impact of fine particulate matter (PM</w:t>
      </w:r>
      <w:del w:id="196" w:author="Heather M" w:date="2023-02-01T13:07:00Z">
        <w:r w:rsidRPr="001E60B8" w:rsidDel="001E60B8">
          <w:rPr>
            <w:rFonts w:ascii="Arial" w:hAnsi="Arial" w:cs="Arial"/>
            <w:color w:val="000000" w:themeColor="text1"/>
            <w:vertAlign w:val="subscript"/>
            <w:rPrChange w:id="197" w:author="Heather M" w:date="2023-02-01T13:07:00Z">
              <w:rPr>
                <w:rFonts w:ascii="Arial" w:hAnsi="Arial" w:cs="Arial"/>
                <w:color w:val="000000" w:themeColor="text1"/>
              </w:rPr>
            </w:rPrChange>
          </w:rPr>
          <w:delText xml:space="preserve"> </w:delText>
        </w:r>
      </w:del>
      <w:r w:rsidRPr="001E60B8">
        <w:rPr>
          <w:rFonts w:ascii="Arial" w:hAnsi="Arial" w:cs="Arial"/>
          <w:color w:val="000000" w:themeColor="text1"/>
          <w:vertAlign w:val="subscript"/>
          <w:rPrChange w:id="198" w:author="Heather M" w:date="2023-02-01T13:07:00Z">
            <w:rPr>
              <w:rFonts w:ascii="Arial" w:hAnsi="Arial" w:cs="Arial"/>
              <w:color w:val="000000" w:themeColor="text1"/>
            </w:rPr>
          </w:rPrChange>
        </w:rPr>
        <w:t>2.5</w:t>
      </w:r>
      <w:r w:rsidRPr="00BF39C0">
        <w:rPr>
          <w:rFonts w:ascii="Arial" w:hAnsi="Arial" w:cs="Arial"/>
          <w:color w:val="000000" w:themeColor="text1"/>
        </w:rPr>
        <w:t xml:space="preserve">)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199" w:name="ref-yao2020"/>
      <w:bookmarkEnd w:id="195"/>
      <w:r w:rsidRPr="00BF39C0">
        <w:rPr>
          <w:rFonts w:ascii="Arial" w:hAnsi="Arial" w:cs="Arial"/>
          <w:color w:val="000000" w:themeColor="text1"/>
        </w:rPr>
        <w:t xml:space="preserve">17. </w:t>
      </w:r>
      <w:r w:rsidRPr="00BF39C0">
        <w:rPr>
          <w:rFonts w:ascii="Arial" w:hAnsi="Arial" w:cs="Arial"/>
          <w:color w:val="000000" w:themeColor="text1"/>
        </w:rPr>
        <w:tab/>
        <w:t xml:space="preserve">Yao J,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2020;128(6):67006. doi:</w:t>
      </w:r>
      <w:hyperlink r:id="rId24">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200" w:name="ref-reid2019pm"/>
      <w:bookmarkEnd w:id="199"/>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w:t>
      </w:r>
      <w:proofErr w:type="spellStart"/>
      <w:r w:rsidRPr="00BF39C0">
        <w:rPr>
          <w:rFonts w:ascii="Arial" w:hAnsi="Arial" w:cs="Arial"/>
          <w:color w:val="000000" w:themeColor="text1"/>
        </w:rPr>
        <w:t>Telesca</w:t>
      </w:r>
      <w:proofErr w:type="spellEnd"/>
      <w:r w:rsidRPr="00BF39C0">
        <w:rPr>
          <w:rFonts w:ascii="Arial" w:hAnsi="Arial" w:cs="Arial"/>
          <w:color w:val="000000" w:themeColor="text1"/>
        </w:rPr>
        <w:t xml:space="preserve">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xml:space="preserve">. </w:t>
      </w:r>
      <w:proofErr w:type="gramStart"/>
      <w:r w:rsidRPr="00BF39C0">
        <w:rPr>
          <w:rFonts w:ascii="Arial" w:hAnsi="Arial" w:cs="Arial"/>
          <w:color w:val="000000" w:themeColor="text1"/>
        </w:rPr>
        <w:t>2019;129:291</w:t>
      </w:r>
      <w:proofErr w:type="gramEnd"/>
      <w:r w:rsidRPr="00BF39C0">
        <w:rPr>
          <w:rFonts w:ascii="Arial" w:hAnsi="Arial" w:cs="Arial"/>
          <w:color w:val="000000" w:themeColor="text1"/>
        </w:rPr>
        <w:t>-298. doi:</w:t>
      </w:r>
      <w:hyperlink r:id="rId25">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201" w:name="ref-hutchinson2018vg"/>
      <w:bookmarkEnd w:id="200"/>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w:t>
      </w:r>
      <w:proofErr w:type="spellStart"/>
      <w:r w:rsidRPr="00BF39C0">
        <w:rPr>
          <w:rFonts w:ascii="Arial" w:hAnsi="Arial" w:cs="Arial"/>
          <w:color w:val="000000" w:themeColor="text1"/>
        </w:rPr>
        <w:t>Milet</w:t>
      </w:r>
      <w:proofErr w:type="spellEnd"/>
      <w:r w:rsidRPr="00BF39C0">
        <w:rPr>
          <w:rFonts w:ascii="Arial" w:hAnsi="Arial" w:cs="Arial"/>
          <w:color w:val="000000" w:themeColor="text1"/>
        </w:rPr>
        <w:t xml:space="preserve"> M, et al. The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diego</w:t>
      </w:r>
      <w:proofErr w:type="spellEnd"/>
      <w:r w:rsidRPr="00BF39C0">
        <w:rPr>
          <w:rFonts w:ascii="Arial" w:hAnsi="Arial" w:cs="Arial"/>
          <w:color w:val="000000" w:themeColor="text1"/>
        </w:rPr>
        <w:t xml:space="preserve"> 2007 wildfires and </w:t>
      </w:r>
      <w:proofErr w:type="spellStart"/>
      <w:r w:rsidRPr="00BF39C0">
        <w:rPr>
          <w:rFonts w:ascii="Arial" w:hAnsi="Arial" w:cs="Arial"/>
          <w:color w:val="000000" w:themeColor="text1"/>
        </w:rPr>
        <w:t>medi-cal</w:t>
      </w:r>
      <w:proofErr w:type="spellEnd"/>
      <w:r w:rsidRPr="00BF39C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BF39C0">
        <w:rPr>
          <w:rFonts w:ascii="Arial" w:hAnsi="Arial" w:cs="Arial"/>
          <w:i/>
          <w:iCs/>
          <w:color w:val="000000" w:themeColor="text1"/>
        </w:rPr>
        <w:t>PLoS</w:t>
      </w:r>
      <w:proofErr w:type="spellEnd"/>
      <w:r w:rsidRPr="00BF39C0">
        <w:rPr>
          <w:rFonts w:ascii="Arial" w:hAnsi="Arial" w:cs="Arial"/>
          <w:i/>
          <w:iCs/>
          <w:color w:val="000000" w:themeColor="text1"/>
        </w:rPr>
        <w:t xml:space="preserve"> Med</w:t>
      </w:r>
      <w:r w:rsidRPr="00BF39C0">
        <w:rPr>
          <w:rFonts w:ascii="Arial" w:hAnsi="Arial" w:cs="Arial"/>
          <w:color w:val="000000" w:themeColor="text1"/>
        </w:rPr>
        <w:t>. 2018;15(7</w:t>
      </w:r>
      <w:proofErr w:type="gramStart"/>
      <w:r w:rsidRPr="00BF39C0">
        <w:rPr>
          <w:rFonts w:ascii="Arial" w:hAnsi="Arial" w:cs="Arial"/>
          <w:color w:val="000000" w:themeColor="text1"/>
        </w:rPr>
        <w:t>):e</w:t>
      </w:r>
      <w:proofErr w:type="gramEnd"/>
      <w:r w:rsidRPr="00BF39C0">
        <w:rPr>
          <w:rFonts w:ascii="Arial" w:hAnsi="Arial" w:cs="Arial"/>
          <w:color w:val="000000" w:themeColor="text1"/>
        </w:rPr>
        <w:t>1002601. doi:</w:t>
      </w:r>
      <w:hyperlink r:id="rId26">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202" w:name="ref-reid2016ws"/>
      <w:bookmarkEnd w:id="201"/>
      <w:r w:rsidRPr="00BF39C0">
        <w:rPr>
          <w:rFonts w:ascii="Arial" w:hAnsi="Arial" w:cs="Arial"/>
          <w:color w:val="000000" w:themeColor="text1"/>
        </w:rPr>
        <w:t xml:space="preserve">20. </w:t>
      </w:r>
      <w:r w:rsidRPr="00BF39C0">
        <w:rPr>
          <w:rFonts w:ascii="Arial" w:hAnsi="Arial" w:cs="Arial"/>
          <w:color w:val="000000" w:themeColor="text1"/>
        </w:rPr>
        <w:tab/>
        <w:t xml:space="preserve">Reid CE,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Johnston FH, Jerrett M, </w:t>
      </w:r>
      <w:proofErr w:type="spellStart"/>
      <w:r w:rsidRPr="00BF39C0">
        <w:rPr>
          <w:rFonts w:ascii="Arial" w:hAnsi="Arial" w:cs="Arial"/>
          <w:color w:val="000000" w:themeColor="text1"/>
        </w:rPr>
        <w:t>Balmes</w:t>
      </w:r>
      <w:proofErr w:type="spellEnd"/>
      <w:r w:rsidRPr="00BF39C0">
        <w:rPr>
          <w:rFonts w:ascii="Arial" w:hAnsi="Arial" w:cs="Arial"/>
          <w:color w:val="000000" w:themeColor="text1"/>
        </w:rPr>
        <w:t xml:space="preserve"> JR, Elliott CT. Critical review of health impacts of wildfire smoke exposure.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2016;124(9):1334-1343. doi:</w:t>
      </w:r>
      <w:hyperlink r:id="rId27">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203" w:name="ref-liu2017admit"/>
      <w:bookmarkEnd w:id="202"/>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et al. Who Among the Elderly Is Most Vulnerable to Exposure to and Health Risks of Fine Particulate Matter </w:t>
      </w:r>
      <w:proofErr w:type="gramStart"/>
      <w:r w:rsidRPr="00BF39C0">
        <w:rPr>
          <w:rFonts w:ascii="Arial" w:hAnsi="Arial" w:cs="Arial"/>
          <w:color w:val="000000" w:themeColor="text1"/>
        </w:rPr>
        <w:t>From</w:t>
      </w:r>
      <w:proofErr w:type="gramEnd"/>
      <w:r w:rsidRPr="00BF39C0">
        <w:rPr>
          <w:rFonts w:ascii="Arial" w:hAnsi="Arial" w:cs="Arial"/>
          <w:color w:val="000000" w:themeColor="text1"/>
        </w:rPr>
        <w:t xml:space="preserve">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28">
        <w:r w:rsidRPr="00BF39C0">
          <w:rPr>
            <w:rStyle w:val="Hyperlink"/>
            <w:rFonts w:ascii="Arial" w:hAnsi="Arial" w:cs="Arial"/>
            <w:color w:val="000000" w:themeColor="text1"/>
          </w:rPr>
          <w:t>10.1093/</w:t>
        </w:r>
        <w:proofErr w:type="spellStart"/>
        <w:r w:rsidRPr="00BF39C0">
          <w:rPr>
            <w:rStyle w:val="Hyperlink"/>
            <w:rFonts w:ascii="Arial" w:hAnsi="Arial" w:cs="Arial"/>
            <w:color w:val="000000" w:themeColor="text1"/>
          </w:rPr>
          <w:t>aje</w:t>
        </w:r>
        <w:proofErr w:type="spellEnd"/>
        <w:r w:rsidRPr="00BF39C0">
          <w:rPr>
            <w:rStyle w:val="Hyperlink"/>
            <w:rFonts w:ascii="Arial" w:hAnsi="Arial" w:cs="Arial"/>
            <w:color w:val="000000" w:themeColor="text1"/>
          </w:rPr>
          <w:t>/kwx141</w:t>
        </w:r>
      </w:hyperlink>
    </w:p>
    <w:p w14:paraId="5C6AB978" w14:textId="77777777" w:rsidR="009746BF" w:rsidRPr="00BF39C0" w:rsidRDefault="009746BF" w:rsidP="009746BF">
      <w:pPr>
        <w:pStyle w:val="Bibliography"/>
        <w:rPr>
          <w:rFonts w:ascii="Arial" w:hAnsi="Arial" w:cs="Arial"/>
          <w:color w:val="000000" w:themeColor="text1"/>
        </w:rPr>
      </w:pPr>
      <w:bookmarkStart w:id="204" w:name="ref-kollanus2016"/>
      <w:bookmarkEnd w:id="203"/>
      <w:r w:rsidRPr="00BF39C0">
        <w:rPr>
          <w:rFonts w:ascii="Arial" w:hAnsi="Arial" w:cs="Arial"/>
          <w:color w:val="000000" w:themeColor="text1"/>
        </w:rPr>
        <w:t xml:space="preserve">22. </w:t>
      </w:r>
      <w:r w:rsidRPr="00BF39C0">
        <w:rPr>
          <w:rFonts w:ascii="Arial" w:hAnsi="Arial" w:cs="Arial"/>
          <w:color w:val="000000" w:themeColor="text1"/>
        </w:rPr>
        <w:tab/>
      </w:r>
      <w:proofErr w:type="spellStart"/>
      <w:r w:rsidRPr="00BF39C0">
        <w:rPr>
          <w:rFonts w:ascii="Arial" w:hAnsi="Arial" w:cs="Arial"/>
          <w:color w:val="000000" w:themeColor="text1"/>
        </w:rPr>
        <w:t>Kollanus</w:t>
      </w:r>
      <w:proofErr w:type="spellEnd"/>
      <w:r w:rsidRPr="00BF39C0">
        <w:rPr>
          <w:rFonts w:ascii="Arial" w:hAnsi="Arial" w:cs="Arial"/>
          <w:color w:val="000000" w:themeColor="text1"/>
        </w:rPr>
        <w:t xml:space="preserve"> V, </w:t>
      </w:r>
      <w:proofErr w:type="spellStart"/>
      <w:r w:rsidRPr="00BF39C0">
        <w:rPr>
          <w:rFonts w:ascii="Arial" w:hAnsi="Arial" w:cs="Arial"/>
          <w:color w:val="000000" w:themeColor="text1"/>
        </w:rPr>
        <w:t>Tiittanen</w:t>
      </w:r>
      <w:proofErr w:type="spellEnd"/>
      <w:r w:rsidRPr="00BF39C0">
        <w:rPr>
          <w:rFonts w:ascii="Arial" w:hAnsi="Arial" w:cs="Arial"/>
          <w:color w:val="000000" w:themeColor="text1"/>
        </w:rPr>
        <w:t xml:space="preserve"> P, Niemi JV, </w:t>
      </w:r>
      <w:proofErr w:type="spellStart"/>
      <w:r w:rsidRPr="00BF39C0">
        <w:rPr>
          <w:rFonts w:ascii="Arial" w:hAnsi="Arial" w:cs="Arial"/>
          <w:color w:val="000000" w:themeColor="text1"/>
        </w:rPr>
        <w:t>Lanki</w:t>
      </w:r>
      <w:proofErr w:type="spellEnd"/>
      <w:r w:rsidRPr="00BF39C0">
        <w:rPr>
          <w:rFonts w:ascii="Arial" w:hAnsi="Arial" w:cs="Arial"/>
          <w:color w:val="000000" w:themeColor="text1"/>
        </w:rPr>
        <w:t xml:space="preserve"> T. Effects of long-range transported air pollution from vegetation fires on daily mortality and hospital admissions in the </w:t>
      </w:r>
      <w:proofErr w:type="spellStart"/>
      <w:r w:rsidRPr="00BF39C0">
        <w:rPr>
          <w:rFonts w:ascii="Arial" w:hAnsi="Arial" w:cs="Arial"/>
          <w:color w:val="000000" w:themeColor="text1"/>
        </w:rPr>
        <w:t>helsinki</w:t>
      </w:r>
      <w:proofErr w:type="spellEnd"/>
      <w:r w:rsidRPr="00BF39C0">
        <w:rPr>
          <w:rFonts w:ascii="Arial" w:hAnsi="Arial" w:cs="Arial"/>
          <w:color w:val="000000" w:themeColor="text1"/>
        </w:rPr>
        <w:t xml:space="preserve"> </w:t>
      </w:r>
      <w:r w:rsidRPr="00BF39C0">
        <w:rPr>
          <w:rFonts w:ascii="Arial" w:hAnsi="Arial" w:cs="Arial"/>
          <w:color w:val="000000" w:themeColor="text1"/>
        </w:rPr>
        <w:lastRenderedPageBreak/>
        <w:t xml:space="preserve">metropolitan area, </w:t>
      </w:r>
      <w:proofErr w:type="spellStart"/>
      <w:r w:rsidRPr="00BF39C0">
        <w:rPr>
          <w:rFonts w:ascii="Arial" w:hAnsi="Arial" w:cs="Arial"/>
          <w:color w:val="000000" w:themeColor="text1"/>
        </w:rPr>
        <w:t>finland</w:t>
      </w:r>
      <w:proofErr w:type="spellEnd"/>
      <w:r w:rsidRPr="00BF39C0">
        <w:rPr>
          <w:rFonts w:ascii="Arial" w:hAnsi="Arial" w:cs="Arial"/>
          <w:color w:val="000000" w:themeColor="text1"/>
        </w:rPr>
        <w:t xml:space="preserv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2016;151:351</w:t>
      </w:r>
      <w:proofErr w:type="gramEnd"/>
      <w:r w:rsidRPr="00BF39C0">
        <w:rPr>
          <w:rFonts w:ascii="Arial" w:hAnsi="Arial" w:cs="Arial"/>
          <w:color w:val="000000" w:themeColor="text1"/>
        </w:rPr>
        <w:t>-358. doi:</w:t>
      </w:r>
      <w:hyperlink r:id="rId29">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205" w:name="ref-doubleday2020"/>
      <w:bookmarkEnd w:id="204"/>
      <w:r w:rsidRPr="00BF39C0">
        <w:rPr>
          <w:rFonts w:ascii="Arial" w:hAnsi="Arial" w:cs="Arial"/>
          <w:color w:val="000000" w:themeColor="text1"/>
        </w:rPr>
        <w:t xml:space="preserve">23. </w:t>
      </w:r>
      <w:r w:rsidRPr="00BF39C0">
        <w:rPr>
          <w:rFonts w:ascii="Arial" w:hAnsi="Arial" w:cs="Arial"/>
          <w:color w:val="000000" w:themeColor="text1"/>
        </w:rPr>
        <w:tab/>
        <w:t xml:space="preserve">Doubleday A, Schulte J, Sheppard L, et al. Mortality associated with wildfire smoke exposure in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0">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206" w:name="ref-liu2015wa"/>
      <w:bookmarkEnd w:id="205"/>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w:t>
      </w:r>
      <w:proofErr w:type="spellStart"/>
      <w:r w:rsidRPr="00BF39C0">
        <w:rPr>
          <w:rFonts w:ascii="Arial" w:hAnsi="Arial" w:cs="Arial"/>
          <w:color w:val="000000" w:themeColor="text1"/>
        </w:rPr>
        <w:t>Uhl</w:t>
      </w:r>
      <w:proofErr w:type="spellEnd"/>
      <w:r w:rsidRPr="00BF39C0">
        <w:rPr>
          <w:rFonts w:ascii="Arial" w:hAnsi="Arial" w:cs="Arial"/>
          <w:color w:val="000000" w:themeColor="text1"/>
        </w:rPr>
        <w:t xml:space="preserve">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2015;136:120</w:t>
      </w:r>
      <w:proofErr w:type="gramEnd"/>
      <w:r w:rsidRPr="00BF39C0">
        <w:rPr>
          <w:rFonts w:ascii="Arial" w:hAnsi="Arial" w:cs="Arial"/>
          <w:color w:val="000000" w:themeColor="text1"/>
        </w:rPr>
        <w:t>-132. doi:</w:t>
      </w:r>
      <w:hyperlink r:id="rId31">
        <w:r w:rsidRPr="00BF39C0">
          <w:rPr>
            <w:rStyle w:val="Hyperlink"/>
            <w:rFonts w:ascii="Arial" w:hAnsi="Arial" w:cs="Arial"/>
            <w:color w:val="000000" w:themeColor="text1"/>
          </w:rPr>
          <w:t>10.1016/j.envres.2014.10.015</w:t>
        </w:r>
      </w:hyperlink>
    </w:p>
    <w:bookmarkEnd w:id="206"/>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w:t>
      </w:r>
      <w:proofErr w:type="spellStart"/>
      <w:r w:rsidRPr="00FE40E4">
        <w:rPr>
          <w:rFonts w:ascii="Arial" w:hAnsi="Arial" w:cs="Arial"/>
        </w:rPr>
        <w:t>Haugo</w:t>
      </w:r>
      <w:proofErr w:type="spellEnd"/>
      <w:r w:rsidRPr="00FE40E4">
        <w:rPr>
          <w:rFonts w:ascii="Arial" w:hAnsi="Arial" w:cs="Arial"/>
        </w:rPr>
        <w:t xml:space="preserve">.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proofErr w:type="spellStart"/>
      <w:r w:rsidRPr="00FE40E4">
        <w:rPr>
          <w:rFonts w:ascii="Arial" w:hAnsi="Arial" w:cs="Arial"/>
        </w:rPr>
        <w:t>Rappold</w:t>
      </w:r>
      <w:proofErr w:type="spellEnd"/>
      <w:r w:rsidRPr="00FE40E4">
        <w:rPr>
          <w:rFonts w:ascii="Arial" w:hAnsi="Arial" w:cs="Arial"/>
        </w:rPr>
        <w:t xml:space="preserve"> AG, Reyes J, </w:t>
      </w:r>
      <w:proofErr w:type="spellStart"/>
      <w:r w:rsidRPr="00FE40E4">
        <w:rPr>
          <w:rFonts w:ascii="Arial" w:hAnsi="Arial" w:cs="Arial"/>
        </w:rPr>
        <w:t>Pouliot</w:t>
      </w:r>
      <w:proofErr w:type="spellEnd"/>
      <w:r w:rsidRPr="00FE40E4">
        <w:rPr>
          <w:rFonts w:ascii="Arial" w:hAnsi="Arial" w:cs="Arial"/>
        </w:rPr>
        <w:t xml:space="preserve"> G, Cascio WE, Diaz-Sanchez D. Community vulnerability to health impacts of wildland fire smoke exposure. Environmental Science &amp; Technology. 2017;51(12):6674-6682. </w:t>
      </w:r>
      <w:proofErr w:type="gramStart"/>
      <w:r w:rsidRPr="00FE40E4">
        <w:rPr>
          <w:rFonts w:ascii="Arial" w:hAnsi="Arial" w:cs="Arial"/>
        </w:rPr>
        <w:t>doi:10.1021/acs.est</w:t>
      </w:r>
      <w:proofErr w:type="gramEnd"/>
      <w:r w:rsidRPr="00FE40E4">
        <w:rPr>
          <w:rFonts w:ascii="Arial" w:hAnsi="Arial" w:cs="Arial"/>
        </w:rPr>
        <w:t xml:space="preserve">.6b06200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w:t>
      </w:r>
      <w:proofErr w:type="spellStart"/>
      <w:r w:rsidRPr="00FE40E4">
        <w:rPr>
          <w:rFonts w:ascii="Arial" w:hAnsi="Arial" w:cs="Arial"/>
        </w:rPr>
        <w:t>Corringham</w:t>
      </w:r>
      <w:proofErr w:type="spellEnd"/>
      <w:r w:rsidRPr="00FE40E4">
        <w:rPr>
          <w:rFonts w:ascii="Arial" w:hAnsi="Arial" w:cs="Arial"/>
        </w:rPr>
        <w:t xml:space="preserve"> T, </w:t>
      </w:r>
      <w:proofErr w:type="spellStart"/>
      <w:r w:rsidRPr="00FE40E4">
        <w:rPr>
          <w:rFonts w:ascii="Arial" w:hAnsi="Arial" w:cs="Arial"/>
        </w:rPr>
        <w:t>Gershunov</w:t>
      </w:r>
      <w:proofErr w:type="spellEnd"/>
      <w:r w:rsidRPr="00FE40E4">
        <w:rPr>
          <w:rFonts w:ascii="Arial" w:hAnsi="Arial" w:cs="Arial"/>
        </w:rPr>
        <w:t xml:space="preserve"> A, Leibel S, </w:t>
      </w:r>
      <w:proofErr w:type="spellStart"/>
      <w:r w:rsidRPr="00FE40E4">
        <w:rPr>
          <w:rFonts w:ascii="Arial" w:hAnsi="Arial" w:cs="Arial"/>
        </w:rPr>
        <w:t>Benmarhnia</w:t>
      </w:r>
      <w:proofErr w:type="spellEnd"/>
      <w:r w:rsidRPr="00FE40E4">
        <w:rPr>
          <w:rFonts w:ascii="Arial" w:hAnsi="Arial" w:cs="Arial"/>
        </w:rPr>
        <w:t xml:space="preserve"> T. Fine particles in wildfire smoke and pediatric respiratory health in </w:t>
      </w:r>
      <w:proofErr w:type="spellStart"/>
      <w:r w:rsidRPr="00FE40E4">
        <w:rPr>
          <w:rFonts w:ascii="Arial" w:hAnsi="Arial" w:cs="Arial"/>
        </w:rPr>
        <w:t>california</w:t>
      </w:r>
      <w:proofErr w:type="spellEnd"/>
      <w:r w:rsidRPr="00FE40E4">
        <w:rPr>
          <w:rFonts w:ascii="Arial" w:hAnsi="Arial" w:cs="Arial"/>
        </w:rPr>
        <w:t xml:space="preserve">.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w:t>
      </w:r>
      <w:proofErr w:type="spellStart"/>
      <w:r w:rsidRPr="00FE40E4">
        <w:rPr>
          <w:rFonts w:ascii="Arial" w:hAnsi="Arial" w:cs="Arial"/>
        </w:rPr>
        <w:t>canada</w:t>
      </w:r>
      <w:proofErr w:type="spellEnd"/>
      <w:r w:rsidRPr="00FE40E4">
        <w:rPr>
          <w:rFonts w:ascii="Arial" w:hAnsi="Arial" w:cs="Arial"/>
        </w:rPr>
        <w:t xml:space="preserve">.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w:t>
      </w:r>
      <w:proofErr w:type="spellStart"/>
      <w:r w:rsidRPr="00FE40E4">
        <w:rPr>
          <w:rFonts w:ascii="Arial" w:hAnsi="Arial" w:cs="Arial"/>
        </w:rPr>
        <w:t>Mullendore</w:t>
      </w:r>
      <w:proofErr w:type="spellEnd"/>
      <w:r w:rsidRPr="00FE40E4">
        <w:rPr>
          <w:rFonts w:ascii="Arial" w:hAnsi="Arial" w:cs="Arial"/>
        </w:rPr>
        <w:t xml:space="preserve"> S, et al. Trends from 2008 to 2018 in </w:t>
      </w:r>
      <w:proofErr w:type="spellStart"/>
      <w:r w:rsidRPr="00FE40E4">
        <w:rPr>
          <w:rFonts w:ascii="Arial" w:hAnsi="Arial" w:cs="Arial"/>
        </w:rPr>
        <w:t>electricitydependent</w:t>
      </w:r>
      <w:proofErr w:type="spellEnd"/>
      <w:r w:rsidRPr="00FE40E4">
        <w:rPr>
          <w:rFonts w:ascii="Arial" w:hAnsi="Arial" w:cs="Arial"/>
        </w:rPr>
        <w:t xml:space="preserve">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proofErr w:type="spellStart"/>
      <w:r w:rsidRPr="00FE40E4">
        <w:rPr>
          <w:rFonts w:ascii="Arial" w:hAnsi="Arial" w:cs="Arial"/>
        </w:rPr>
        <w:t>Mahsin</w:t>
      </w:r>
      <w:proofErr w:type="spellEnd"/>
      <w:r w:rsidRPr="00FE40E4">
        <w:rPr>
          <w:rFonts w:ascii="Arial" w:hAnsi="Arial" w:cs="Arial"/>
        </w:rPr>
        <w:t xml:space="preserve"> MD, </w:t>
      </w:r>
      <w:proofErr w:type="spellStart"/>
      <w:r w:rsidRPr="00FE40E4">
        <w:rPr>
          <w:rFonts w:ascii="Arial" w:hAnsi="Arial" w:cs="Arial"/>
        </w:rPr>
        <w:t>Cabaj</w:t>
      </w:r>
      <w:proofErr w:type="spellEnd"/>
      <w:r w:rsidRPr="00FE40E4">
        <w:rPr>
          <w:rFonts w:ascii="Arial" w:hAnsi="Arial" w:cs="Arial"/>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FE40E4">
        <w:rPr>
          <w:rFonts w:ascii="Arial" w:hAnsi="Arial" w:cs="Arial"/>
        </w:rPr>
        <w:t>ije</w:t>
      </w:r>
      <w:proofErr w:type="spellEnd"/>
      <w:r w:rsidRPr="00FE40E4">
        <w:rPr>
          <w:rFonts w:ascii="Arial" w:hAnsi="Arial" w:cs="Arial"/>
        </w:rPr>
        <w:t xml:space="preserv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w:t>
      </w:r>
      <w:proofErr w:type="spellStart"/>
      <w:r w:rsidR="008A4734" w:rsidRPr="008A4734">
        <w:rPr>
          <w:rFonts w:ascii="Arial" w:hAnsi="Arial" w:cs="Arial"/>
        </w:rPr>
        <w:t>Parodi</w:t>
      </w:r>
      <w:proofErr w:type="spellEnd"/>
      <w:r w:rsidR="008A4734" w:rsidRPr="008A4734">
        <w:rPr>
          <w:rFonts w:ascii="Arial" w:hAnsi="Arial" w:cs="Arial"/>
        </w:rPr>
        <w:t>.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proofErr w:type="spellStart"/>
      <w:r w:rsidR="008A4734" w:rsidRPr="008A4734">
        <w:rPr>
          <w:rFonts w:ascii="Arial" w:hAnsi="Arial" w:cs="Arial"/>
        </w:rPr>
        <w:t>Hamideh</w:t>
      </w:r>
      <w:proofErr w:type="spellEnd"/>
      <w:r w:rsidR="008A4734" w:rsidRPr="008A4734">
        <w:rPr>
          <w:rFonts w:ascii="Arial" w:hAnsi="Arial" w:cs="Arial"/>
        </w:rPr>
        <w:t xml:space="preserve">, Sara, </w:t>
      </w:r>
      <w:proofErr w:type="spellStart"/>
      <w:r w:rsidR="008A4734" w:rsidRPr="008A4734">
        <w:rPr>
          <w:rFonts w:ascii="Arial" w:hAnsi="Arial" w:cs="Arial"/>
        </w:rPr>
        <w:t>Payel</w:t>
      </w:r>
      <w:proofErr w:type="spellEnd"/>
      <w:r w:rsidR="008A4734" w:rsidRPr="008A4734">
        <w:rPr>
          <w:rFonts w:ascii="Arial" w:hAnsi="Arial" w:cs="Arial"/>
        </w:rPr>
        <w:t xml:space="preserve"> Sen, and Erica Fischer. "Wildfire impacts on education and healthcare: Paradise, California, after the Camp Fire." Natural hazards 111, no. 1 (2022): 353-387.</w:t>
      </w:r>
    </w:p>
    <w:p w14:paraId="23FDF99F" w14:textId="6203D971" w:rsidR="00FE40E4" w:rsidRDefault="00FE40E4" w:rsidP="00FC17B3">
      <w:pPr>
        <w:rPr>
          <w:rFonts w:ascii="Arial" w:hAnsi="Arial" w:cs="Arial"/>
        </w:rPr>
      </w:pPr>
    </w:p>
    <w:p w14:paraId="17D3587F" w14:textId="5F2D478D" w:rsidR="001D5B24" w:rsidRDefault="001D5B24" w:rsidP="001D5B24">
      <w:pPr>
        <w:rPr>
          <w:rFonts w:ascii="Arial" w:hAnsi="Arial" w:cs="Arial"/>
        </w:rPr>
      </w:pPr>
      <w:r>
        <w:rPr>
          <w:rFonts w:ascii="Arial" w:hAnsi="Arial" w:cs="Arial"/>
        </w:rPr>
        <w:t>34</w:t>
      </w:r>
      <w:r w:rsidR="00D14ED7">
        <w:rPr>
          <w:rFonts w:ascii="Arial" w:hAnsi="Arial" w:cs="Arial"/>
        </w:rPr>
        <w:t>.</w:t>
      </w:r>
      <w:r>
        <w:rPr>
          <w:rFonts w:ascii="Arial" w:hAnsi="Arial" w:cs="Arial"/>
        </w:rPr>
        <w:tab/>
      </w:r>
      <w:r w:rsidRPr="006113F6">
        <w:rPr>
          <w:rFonts w:ascii="Arial" w:hAnsi="Arial" w:cs="Arial"/>
        </w:rPr>
        <w:t>Wong-</w:t>
      </w:r>
      <w:proofErr w:type="spellStart"/>
      <w:r w:rsidRPr="006113F6">
        <w:rPr>
          <w:rFonts w:ascii="Arial" w:hAnsi="Arial" w:cs="Arial"/>
        </w:rPr>
        <w:t>Parodi</w:t>
      </w:r>
      <w:proofErr w:type="spellEnd"/>
      <w:r w:rsidRPr="006113F6">
        <w:rPr>
          <w:rFonts w:ascii="Arial" w:hAnsi="Arial" w:cs="Arial"/>
        </w:rPr>
        <w:t>,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BF39C0" w:rsidRDefault="001D5B2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proofErr w:type="spellStart"/>
      <w:r w:rsidRPr="00BF39C0">
        <w:rPr>
          <w:rFonts w:ascii="Arial" w:hAnsi="Arial" w:cs="Arial"/>
        </w:rPr>
        <w:t>Kivimaki</w:t>
      </w:r>
      <w:proofErr w:type="spellEnd"/>
      <w:r w:rsidRPr="00BF39C0">
        <w:rPr>
          <w:rFonts w:ascii="Arial" w:hAnsi="Arial" w:cs="Arial"/>
        </w:rPr>
        <w:t xml:space="preserve"> S M. Effects of stress on the development and progression of cardiovascular disease. Nat Rev </w:t>
      </w:r>
      <w:proofErr w:type="spellStart"/>
      <w:r w:rsidRPr="00BF39C0">
        <w:rPr>
          <w:rFonts w:ascii="Arial" w:hAnsi="Arial" w:cs="Arial"/>
        </w:rPr>
        <w:t>Cardiol</w:t>
      </w:r>
      <w:proofErr w:type="spellEnd"/>
      <w:r w:rsidRPr="00BF39C0">
        <w:rPr>
          <w:rFonts w:ascii="Arial" w:hAnsi="Arial" w:cs="Arial"/>
        </w:rPr>
        <w:t xml:space="preserve">.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2"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3"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4"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5E360347" w:rsidR="00FE40E4" w:rsidRDefault="00FE40E4" w:rsidP="00FC17B3">
      <w:pPr>
        <w:rPr>
          <w:ins w:id="207" w:author="Heather M" w:date="2023-02-01T11:25:00Z"/>
          <w:rFonts w:ascii="Arial" w:hAnsi="Arial" w:cs="Arial"/>
        </w:rPr>
      </w:pPr>
    </w:p>
    <w:p w14:paraId="5928965B" w14:textId="62493448" w:rsidR="00E3503D" w:rsidRPr="00E3503D" w:rsidRDefault="00E3503D" w:rsidP="00FC17B3">
      <w:pPr>
        <w:rPr>
          <w:ins w:id="208" w:author="Heather M" w:date="2023-02-01T11:25:00Z"/>
          <w:rFonts w:cstheme="minorHAnsi"/>
          <w:color w:val="4472C4" w:themeColor="accent1"/>
          <w:rPrChange w:id="209" w:author="Heather M" w:date="2023-02-01T11:25:00Z">
            <w:rPr>
              <w:ins w:id="210" w:author="Heather M" w:date="2023-02-01T11:25:00Z"/>
              <w:rFonts w:ascii="Arial" w:hAnsi="Arial" w:cs="Arial"/>
            </w:rPr>
          </w:rPrChange>
        </w:rPr>
      </w:pPr>
      <w:ins w:id="211" w:author="Heather M" w:date="2023-02-01T11:25:00Z">
        <w:r>
          <w:rPr>
            <w:rFonts w:ascii="Arial" w:hAnsi="Arial" w:cs="Arial"/>
          </w:rPr>
          <w:t xml:space="preserve">39. </w:t>
        </w:r>
        <w:proofErr w:type="spellStart"/>
        <w:r w:rsidRPr="006D7292">
          <w:rPr>
            <w:rFonts w:cstheme="minorHAnsi"/>
            <w:color w:val="4472C4" w:themeColor="accent1"/>
          </w:rPr>
          <w:t>Koebnick</w:t>
        </w:r>
        <w:proofErr w:type="spellEnd"/>
        <w:r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ins>
    </w:p>
    <w:p w14:paraId="439E5D8E" w14:textId="77777777" w:rsidR="00E3503D" w:rsidRPr="00BF39C0" w:rsidRDefault="00E3503D" w:rsidP="00FC17B3">
      <w:pPr>
        <w:rPr>
          <w:rFonts w:ascii="Arial" w:hAnsi="Arial" w:cs="Arial"/>
        </w:rPr>
      </w:pPr>
    </w:p>
    <w:p w14:paraId="2D16358D" w14:textId="3D90F5DE" w:rsidR="00FE40E4" w:rsidRPr="00BF39C0" w:rsidRDefault="00E925B9" w:rsidP="00FC17B3">
      <w:pPr>
        <w:rPr>
          <w:rFonts w:ascii="Arial" w:hAnsi="Arial" w:cs="Arial"/>
        </w:rPr>
      </w:pPr>
      <w:r>
        <w:rPr>
          <w:rFonts w:ascii="Arial" w:hAnsi="Arial" w:cs="Arial"/>
        </w:rPr>
        <w:t>40</w:t>
      </w:r>
      <w:r w:rsidR="00BE13A3" w:rsidRPr="00BF39C0">
        <w:rPr>
          <w:rFonts w:ascii="Arial" w:hAnsi="Arial" w:cs="Arial"/>
        </w:rPr>
        <w:t xml:space="preserve">. </w:t>
      </w:r>
      <w:r w:rsidR="00B4556E">
        <w:rPr>
          <w:rFonts w:ascii="Arial" w:hAnsi="Arial" w:cs="Arial"/>
        </w:rPr>
        <w:tab/>
      </w:r>
      <w:r w:rsidR="00BE13A3" w:rsidRPr="00BF39C0">
        <w:rPr>
          <w:rFonts w:ascii="Arial" w:hAnsi="Arial" w:cs="Arial"/>
        </w:rPr>
        <w:t xml:space="preserve">Aguilera R, Luo N, </w:t>
      </w:r>
      <w:proofErr w:type="spellStart"/>
      <w:r w:rsidR="00BE13A3" w:rsidRPr="00BF39C0">
        <w:rPr>
          <w:rFonts w:ascii="Arial" w:hAnsi="Arial" w:cs="Arial"/>
        </w:rPr>
        <w:t>Basu</w:t>
      </w:r>
      <w:proofErr w:type="spellEnd"/>
      <w:r w:rsidR="00BE13A3" w:rsidRPr="00BF39C0">
        <w:rPr>
          <w:rFonts w:ascii="Arial" w:hAnsi="Arial" w:cs="Arial"/>
        </w:rPr>
        <w:t xml:space="preserve"> R, Wu J, </w:t>
      </w:r>
      <w:proofErr w:type="spellStart"/>
      <w:r w:rsidR="00BE13A3" w:rsidRPr="00BF39C0">
        <w:rPr>
          <w:rFonts w:ascii="Arial" w:hAnsi="Arial" w:cs="Arial"/>
        </w:rPr>
        <w:t>Gershunov</w:t>
      </w:r>
      <w:proofErr w:type="spellEnd"/>
      <w:r w:rsidR="00BE13A3" w:rsidRPr="00BF39C0">
        <w:rPr>
          <w:rFonts w:ascii="Arial" w:hAnsi="Arial" w:cs="Arial"/>
        </w:rPr>
        <w:t xml:space="preserve"> A, </w:t>
      </w:r>
      <w:proofErr w:type="spellStart"/>
      <w:r w:rsidR="00BE13A3" w:rsidRPr="00BF39C0">
        <w:rPr>
          <w:rFonts w:ascii="Arial" w:hAnsi="Arial" w:cs="Arial"/>
        </w:rPr>
        <w:t>Benmarhnia</w:t>
      </w:r>
      <w:proofErr w:type="spellEnd"/>
      <w:r w:rsidR="00BE13A3" w:rsidRPr="00BF39C0">
        <w:rPr>
          <w:rFonts w:ascii="Arial" w:hAnsi="Arial" w:cs="Arial"/>
        </w:rPr>
        <w:t xml:space="preserve"> T. Using machine learning to estimate wildfire PM2. 5 at </w:t>
      </w:r>
      <w:proofErr w:type="spellStart"/>
      <w:r w:rsidR="00BE13A3" w:rsidRPr="00BF39C0">
        <w:rPr>
          <w:rFonts w:ascii="Arial" w:hAnsi="Arial" w:cs="Arial"/>
        </w:rPr>
        <w:t>california</w:t>
      </w:r>
      <w:proofErr w:type="spellEnd"/>
      <w:r w:rsidR="00BE13A3" w:rsidRPr="00BF39C0">
        <w:rPr>
          <w:rFonts w:ascii="Arial" w:hAnsi="Arial" w:cs="Arial"/>
        </w:rPr>
        <w:t xml:space="preserve"> ZIP codes (2006-2020). Published online 2021.</w:t>
      </w:r>
    </w:p>
    <w:p w14:paraId="719E28A6" w14:textId="5B8A4CA2" w:rsidR="00FE40E4" w:rsidRPr="00BF39C0" w:rsidRDefault="00FE40E4" w:rsidP="00FC17B3">
      <w:pPr>
        <w:rPr>
          <w:rFonts w:ascii="Arial" w:hAnsi="Arial" w:cs="Arial"/>
        </w:rPr>
      </w:pPr>
    </w:p>
    <w:p w14:paraId="5D1FD14F" w14:textId="53712EAB" w:rsidR="007E392A" w:rsidRPr="00BF39C0" w:rsidRDefault="007E392A" w:rsidP="007E392A">
      <w:pPr>
        <w:rPr>
          <w:rFonts w:ascii="Arial" w:hAnsi="Arial" w:cs="Arial"/>
        </w:rPr>
      </w:pPr>
      <w:r w:rsidRPr="00BF39C0">
        <w:rPr>
          <w:rFonts w:ascii="Arial" w:hAnsi="Arial" w:cs="Arial"/>
        </w:rPr>
        <w:t>4</w:t>
      </w:r>
      <w:r w:rsidR="00E925B9">
        <w:rPr>
          <w:rFonts w:ascii="Arial" w:hAnsi="Arial" w:cs="Arial"/>
        </w:rPr>
        <w:t>1</w:t>
      </w:r>
      <w:r w:rsidRPr="00BF39C0">
        <w:rPr>
          <w:rFonts w:ascii="Arial" w:hAnsi="Arial" w:cs="Arial"/>
        </w:rPr>
        <w:t xml:space="preserve">. </w:t>
      </w:r>
      <w:r w:rsidR="00B4556E">
        <w:rPr>
          <w:rFonts w:ascii="Arial" w:hAnsi="Arial" w:cs="Arial"/>
        </w:rPr>
        <w:tab/>
      </w:r>
      <w:r w:rsidRPr="00BF39C0">
        <w:rPr>
          <w:rFonts w:ascii="Arial" w:hAnsi="Arial" w:cs="Arial"/>
        </w:rPr>
        <w:t xml:space="preserve">National Interagency Fire Center. Historic wildland fire open data. Published 2022. </w:t>
      </w:r>
      <w:hyperlink r:id="rId35"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1D71212A" w:rsidR="007E3761" w:rsidRPr="00BF39C0" w:rsidRDefault="007E3761" w:rsidP="007E3761">
      <w:pPr>
        <w:rPr>
          <w:rFonts w:ascii="Arial" w:hAnsi="Arial" w:cs="Arial"/>
        </w:rPr>
      </w:pPr>
      <w:r w:rsidRPr="00BF39C0">
        <w:rPr>
          <w:rFonts w:ascii="Arial" w:hAnsi="Arial" w:cs="Arial"/>
        </w:rPr>
        <w:t>4</w:t>
      </w:r>
      <w:r w:rsidR="00E925B9">
        <w:rPr>
          <w:rFonts w:ascii="Arial" w:hAnsi="Arial" w:cs="Arial"/>
        </w:rPr>
        <w:t>2</w:t>
      </w:r>
      <w:r w:rsidRPr="00BF39C0">
        <w:rPr>
          <w:rFonts w:ascii="Arial" w:hAnsi="Arial" w:cs="Arial"/>
        </w:rPr>
        <w:t xml:space="preserve">. </w:t>
      </w:r>
      <w:r w:rsidR="00B4556E">
        <w:rPr>
          <w:rFonts w:ascii="Arial" w:hAnsi="Arial" w:cs="Arial"/>
        </w:rPr>
        <w:tab/>
      </w:r>
      <w:r w:rsidRPr="00BF39C0">
        <w:rPr>
          <w:rFonts w:ascii="Arial" w:hAnsi="Arial" w:cs="Arial"/>
        </w:rPr>
        <w:t xml:space="preserve">CALFIRE Fire and Resource Assessment Program. Published 2022. </w:t>
      </w:r>
      <w:hyperlink r:id="rId36"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5BA5DCB"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3</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 xml:space="preserve">Tally, Steven, Ashley </w:t>
      </w:r>
      <w:proofErr w:type="spellStart"/>
      <w:r w:rsidR="00A74307" w:rsidRPr="00A74307">
        <w:rPr>
          <w:rFonts w:ascii="Arial" w:hAnsi="Arial" w:cs="Arial"/>
          <w:color w:val="222222"/>
          <w:shd w:val="clear" w:color="auto" w:fill="FFFFFF"/>
        </w:rPr>
        <w:t>Levack</w:t>
      </w:r>
      <w:proofErr w:type="spellEnd"/>
      <w:r w:rsidR="00A74307" w:rsidRPr="00A74307">
        <w:rPr>
          <w:rFonts w:ascii="Arial" w:hAnsi="Arial" w:cs="Arial"/>
          <w:color w:val="222222"/>
          <w:shd w:val="clear" w:color="auto" w:fill="FFFFFF"/>
        </w:rPr>
        <w:t xml:space="preserve">, Andrew J. </w:t>
      </w:r>
      <w:proofErr w:type="spellStart"/>
      <w:r w:rsidR="00A74307" w:rsidRPr="00A74307">
        <w:rPr>
          <w:rFonts w:ascii="Arial" w:hAnsi="Arial" w:cs="Arial"/>
          <w:color w:val="222222"/>
          <w:shd w:val="clear" w:color="auto" w:fill="FFFFFF"/>
        </w:rPr>
        <w:t>Sarkin</w:t>
      </w:r>
      <w:proofErr w:type="spellEnd"/>
      <w:r w:rsidR="00A74307" w:rsidRPr="00A74307">
        <w:rPr>
          <w:rFonts w:ascii="Arial" w:hAnsi="Arial" w:cs="Arial"/>
          <w:color w:val="222222"/>
          <w:shd w:val="clear" w:color="auto" w:fill="FFFFFF"/>
        </w:rPr>
        <w:t xml:space="preserve">, Todd Gilmer, and Erik J. </w:t>
      </w:r>
      <w:proofErr w:type="spellStart"/>
      <w:r w:rsidR="00A74307" w:rsidRPr="00A74307">
        <w:rPr>
          <w:rFonts w:ascii="Arial" w:hAnsi="Arial" w:cs="Arial"/>
          <w:color w:val="222222"/>
          <w:shd w:val="clear" w:color="auto" w:fill="FFFFFF"/>
        </w:rPr>
        <w:t>Groessl</w:t>
      </w:r>
      <w:proofErr w:type="spellEnd"/>
      <w:r w:rsidR="00A74307" w:rsidRPr="00A74307">
        <w:rPr>
          <w:rFonts w:ascii="Arial" w:hAnsi="Arial" w:cs="Arial"/>
          <w:color w:val="222222"/>
          <w:shd w:val="clear" w:color="auto" w:fill="FFFFFF"/>
        </w:rPr>
        <w:t>.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4AE99F4D" w:rsidR="00A74307"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4</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17CD41FE" w:rsidR="00665531" w:rsidRDefault="00665531" w:rsidP="00FC17B3">
      <w:pPr>
        <w:rPr>
          <w:rFonts w:ascii="Arial" w:hAnsi="Arial" w:cs="Arial"/>
          <w:color w:val="222222"/>
          <w:shd w:val="clear" w:color="auto" w:fill="FFFFFF"/>
        </w:rPr>
      </w:pPr>
      <w:r w:rsidRPr="00A74307">
        <w:rPr>
          <w:rFonts w:ascii="Arial" w:hAnsi="Arial" w:cs="Arial"/>
        </w:rPr>
        <w:lastRenderedPageBreak/>
        <w:t>4</w:t>
      </w:r>
      <w:r w:rsidR="00E925B9">
        <w:rPr>
          <w:rFonts w:ascii="Arial" w:hAnsi="Arial" w:cs="Arial"/>
        </w:rPr>
        <w:t>5</w:t>
      </w:r>
      <w:r w:rsidRPr="00A74307">
        <w:rPr>
          <w:rFonts w:ascii="Arial" w:hAnsi="Arial" w:cs="Arial"/>
        </w:rPr>
        <w:t xml:space="preserve">. </w:t>
      </w:r>
      <w:r w:rsidR="00A74307">
        <w:rPr>
          <w:rFonts w:ascii="Arial" w:hAnsi="Arial" w:cs="Arial"/>
        </w:rPr>
        <w:tab/>
      </w:r>
      <w:r w:rsidR="00A74307" w:rsidRPr="00A74307">
        <w:rPr>
          <w:rFonts w:ascii="Arial" w:hAnsi="Arial" w:cs="Arial"/>
          <w:color w:val="222222"/>
          <w:shd w:val="clear" w:color="auto" w:fill="FFFFFF"/>
        </w:rPr>
        <w:t xml:space="preserve">Marshall, Grant N., Terry L. Schell, Marc N. Elliott, Nadine R. Rayburn, and Lisa H. </w:t>
      </w:r>
      <w:proofErr w:type="spellStart"/>
      <w:r w:rsidR="00A74307" w:rsidRPr="00A74307">
        <w:rPr>
          <w:rFonts w:ascii="Arial" w:hAnsi="Arial" w:cs="Arial"/>
          <w:color w:val="222222"/>
          <w:shd w:val="clear" w:color="auto" w:fill="FFFFFF"/>
        </w:rPr>
        <w:t>Jaycox</w:t>
      </w:r>
      <w:proofErr w:type="spellEnd"/>
      <w:r w:rsidR="00A74307" w:rsidRPr="00A74307">
        <w:rPr>
          <w:rFonts w:ascii="Arial" w:hAnsi="Arial" w:cs="Arial"/>
          <w:color w:val="222222"/>
          <w:shd w:val="clear" w:color="auto" w:fill="FFFFFF"/>
        </w:rPr>
        <w:t>.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7D212F3F"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6</w:t>
      </w:r>
      <w:r w:rsidRPr="00A74307">
        <w:rPr>
          <w:rFonts w:ascii="Arial" w:hAnsi="Arial" w:cs="Arial"/>
        </w:rPr>
        <w:t xml:space="preserve">.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DA6D2F0" w:rsidR="00A74307" w:rsidRPr="0064508D" w:rsidRDefault="00665531" w:rsidP="00FC17B3">
      <w:pPr>
        <w:rPr>
          <w:rFonts w:ascii="Arial" w:hAnsi="Arial" w:cs="Arial"/>
          <w:color w:val="222222"/>
          <w:shd w:val="clear" w:color="auto" w:fill="FFFFFF"/>
        </w:rPr>
      </w:pPr>
      <w:r w:rsidRPr="0064508D">
        <w:rPr>
          <w:rFonts w:ascii="Arial" w:hAnsi="Arial" w:cs="Arial"/>
        </w:rPr>
        <w:t>4</w:t>
      </w:r>
      <w:r w:rsidR="00E925B9">
        <w:rPr>
          <w:rFonts w:ascii="Arial" w:hAnsi="Arial" w:cs="Arial"/>
        </w:rPr>
        <w:t>7</w:t>
      </w:r>
      <w:r w:rsidRPr="0064508D">
        <w:rPr>
          <w:rFonts w:ascii="Arial" w:hAnsi="Arial" w:cs="Arial"/>
        </w:rPr>
        <w:t xml:space="preserve">. </w:t>
      </w:r>
      <w:r w:rsidR="00B4556E" w:rsidRPr="0064508D">
        <w:rPr>
          <w:rFonts w:ascii="Arial" w:hAnsi="Arial" w:cs="Arial"/>
        </w:rPr>
        <w:tab/>
      </w:r>
      <w:r w:rsidR="00A74307" w:rsidRPr="0064508D">
        <w:rPr>
          <w:rFonts w:ascii="Arial" w:hAnsi="Arial" w:cs="Arial"/>
          <w:color w:val="222222"/>
          <w:shd w:val="clear" w:color="auto" w:fill="FFFFFF"/>
        </w:rPr>
        <w:t xml:space="preserve">Jones, Russell T., David P. </w:t>
      </w:r>
      <w:proofErr w:type="spellStart"/>
      <w:r w:rsidR="00A74307" w:rsidRPr="0064508D">
        <w:rPr>
          <w:rFonts w:ascii="Arial" w:hAnsi="Arial" w:cs="Arial"/>
          <w:color w:val="222222"/>
          <w:shd w:val="clear" w:color="auto" w:fill="FFFFFF"/>
        </w:rPr>
        <w:t>Ribbe</w:t>
      </w:r>
      <w:proofErr w:type="spellEnd"/>
      <w:r w:rsidR="00A74307" w:rsidRPr="0064508D">
        <w:rPr>
          <w:rFonts w:ascii="Arial" w:hAnsi="Arial" w:cs="Arial"/>
          <w:color w:val="222222"/>
          <w:shd w:val="clear" w:color="auto" w:fill="FFFFFF"/>
        </w:rPr>
        <w:t>,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2ED3BB07" w:rsidR="0064508D" w:rsidRPr="0064508D" w:rsidRDefault="00665531" w:rsidP="00FC17B3">
      <w:pPr>
        <w:rPr>
          <w:rFonts w:ascii="Arial" w:hAnsi="Arial" w:cs="Arial"/>
        </w:rPr>
      </w:pPr>
      <w:r w:rsidRPr="0064508D">
        <w:rPr>
          <w:rFonts w:ascii="Arial" w:hAnsi="Arial" w:cs="Arial"/>
        </w:rPr>
        <w:t>4</w:t>
      </w:r>
      <w:r w:rsidR="00E925B9">
        <w:rPr>
          <w:rFonts w:ascii="Arial" w:hAnsi="Arial" w:cs="Arial"/>
        </w:rPr>
        <w:t>8</w:t>
      </w:r>
      <w:r w:rsidRPr="0064508D">
        <w:rPr>
          <w:rFonts w:ascii="Arial" w:hAnsi="Arial" w:cs="Arial"/>
        </w:rPr>
        <w:t xml:space="preserve">. </w:t>
      </w:r>
      <w:r w:rsidR="0064508D" w:rsidRPr="0064508D">
        <w:rPr>
          <w:rFonts w:ascii="Arial" w:hAnsi="Arial" w:cs="Arial"/>
        </w:rPr>
        <w:tab/>
      </w:r>
      <w:r w:rsidR="00B4556E" w:rsidRPr="0064508D">
        <w:rPr>
          <w:rFonts w:ascii="Arial" w:hAnsi="Arial" w:cs="Arial"/>
          <w:color w:val="222222"/>
          <w:shd w:val="clear" w:color="auto" w:fill="FFFFFF"/>
        </w:rPr>
        <w:t xml:space="preserve">Jones, Russell T., David P. </w:t>
      </w:r>
      <w:proofErr w:type="spellStart"/>
      <w:r w:rsidR="00B4556E" w:rsidRPr="0064508D">
        <w:rPr>
          <w:rFonts w:ascii="Arial" w:hAnsi="Arial" w:cs="Arial"/>
          <w:color w:val="222222"/>
          <w:shd w:val="clear" w:color="auto" w:fill="FFFFFF"/>
        </w:rPr>
        <w:t>Ribbe</w:t>
      </w:r>
      <w:proofErr w:type="spellEnd"/>
      <w:r w:rsidR="00B4556E" w:rsidRPr="0064508D">
        <w:rPr>
          <w:rFonts w:ascii="Arial" w:hAnsi="Arial" w:cs="Arial"/>
          <w:color w:val="222222"/>
          <w:shd w:val="clear" w:color="auto" w:fill="FFFFFF"/>
        </w:rPr>
        <w:t>,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193B78E5" w:rsidR="00665531" w:rsidRPr="0064508D" w:rsidRDefault="00665531" w:rsidP="00FC17B3">
      <w:pPr>
        <w:rPr>
          <w:rFonts w:ascii="Arial" w:hAnsi="Arial" w:cs="Arial"/>
        </w:rPr>
      </w:pPr>
      <w:r w:rsidRPr="0064508D">
        <w:rPr>
          <w:rFonts w:ascii="Arial" w:hAnsi="Arial" w:cs="Arial"/>
        </w:rPr>
        <w:t>4</w:t>
      </w:r>
      <w:r w:rsidR="00E925B9">
        <w:rPr>
          <w:rFonts w:ascii="Arial" w:hAnsi="Arial" w:cs="Arial"/>
        </w:rPr>
        <w:t>9</w:t>
      </w:r>
      <w:r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 xml:space="preserve">Jones, Benjamin A., and Robert P. </w:t>
      </w:r>
      <w:proofErr w:type="spellStart"/>
      <w:r w:rsidR="0064508D" w:rsidRPr="0064508D">
        <w:rPr>
          <w:rFonts w:ascii="Arial" w:hAnsi="Arial" w:cs="Arial"/>
          <w:color w:val="222222"/>
          <w:shd w:val="clear" w:color="auto" w:fill="FFFFFF"/>
        </w:rPr>
        <w:t>Berrens</w:t>
      </w:r>
      <w:proofErr w:type="spellEnd"/>
      <w:r w:rsidR="0064508D" w:rsidRPr="0064508D">
        <w:rPr>
          <w:rFonts w:ascii="Arial" w:hAnsi="Arial" w:cs="Arial"/>
          <w:color w:val="222222"/>
          <w:shd w:val="clear" w:color="auto" w:fill="FFFFFF"/>
        </w:rPr>
        <w:t>.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2D631821" w:rsidR="00665531" w:rsidRPr="0064508D" w:rsidRDefault="00E925B9" w:rsidP="00FC17B3">
      <w:pPr>
        <w:rPr>
          <w:rFonts w:ascii="Arial" w:hAnsi="Arial" w:cs="Arial"/>
        </w:rPr>
      </w:pPr>
      <w:r>
        <w:rPr>
          <w:rFonts w:ascii="Arial" w:hAnsi="Arial" w:cs="Arial"/>
        </w:rPr>
        <w:t>50</w:t>
      </w:r>
      <w:r w:rsidR="00665531"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 xml:space="preserve">Johnston, David W., Yasin </w:t>
      </w:r>
      <w:proofErr w:type="spellStart"/>
      <w:r w:rsidR="0064508D" w:rsidRPr="0064508D">
        <w:rPr>
          <w:rFonts w:ascii="Arial" w:hAnsi="Arial" w:cs="Arial"/>
          <w:color w:val="222222"/>
          <w:shd w:val="clear" w:color="auto" w:fill="FFFFFF"/>
        </w:rPr>
        <w:t>Kürşat</w:t>
      </w:r>
      <w:proofErr w:type="spellEnd"/>
      <w:r w:rsidR="0064508D" w:rsidRPr="0064508D">
        <w:rPr>
          <w:rFonts w:ascii="Arial" w:hAnsi="Arial" w:cs="Arial"/>
          <w:color w:val="222222"/>
          <w:shd w:val="clear" w:color="auto" w:fill="FFFFFF"/>
        </w:rPr>
        <w:t xml:space="preserve"> </w:t>
      </w:r>
      <w:proofErr w:type="spellStart"/>
      <w:r w:rsidR="0064508D" w:rsidRPr="0064508D">
        <w:rPr>
          <w:rFonts w:ascii="Arial" w:hAnsi="Arial" w:cs="Arial"/>
          <w:color w:val="222222"/>
          <w:shd w:val="clear" w:color="auto" w:fill="FFFFFF"/>
        </w:rPr>
        <w:t>Önder</w:t>
      </w:r>
      <w:proofErr w:type="spellEnd"/>
      <w:r w:rsidR="0064508D" w:rsidRPr="0064508D">
        <w:rPr>
          <w:rFonts w:ascii="Arial" w:hAnsi="Arial" w:cs="Arial"/>
          <w:color w:val="222222"/>
          <w:shd w:val="clear" w:color="auto" w:fill="FFFFFF"/>
        </w:rPr>
        <w:t xml:space="preserve">, Muhammad </w:t>
      </w:r>
      <w:proofErr w:type="spellStart"/>
      <w:r w:rsidR="0064508D" w:rsidRPr="0064508D">
        <w:rPr>
          <w:rFonts w:ascii="Arial" w:hAnsi="Arial" w:cs="Arial"/>
          <w:color w:val="222222"/>
          <w:shd w:val="clear" w:color="auto" w:fill="FFFFFF"/>
        </w:rPr>
        <w:t>Habibur</w:t>
      </w:r>
      <w:proofErr w:type="spellEnd"/>
      <w:r w:rsidR="0064508D" w:rsidRPr="0064508D">
        <w:rPr>
          <w:rFonts w:ascii="Arial" w:hAnsi="Arial" w:cs="Arial"/>
          <w:color w:val="222222"/>
          <w:shd w:val="clear" w:color="auto" w:fill="FFFFFF"/>
        </w:rPr>
        <w:t xml:space="preserve"> Rahman, and Mehmet A. </w:t>
      </w:r>
      <w:proofErr w:type="spellStart"/>
      <w:r w:rsidR="0064508D" w:rsidRPr="0064508D">
        <w:rPr>
          <w:rFonts w:ascii="Arial" w:hAnsi="Arial" w:cs="Arial"/>
          <w:color w:val="222222"/>
          <w:shd w:val="clear" w:color="auto" w:fill="FFFFFF"/>
        </w:rPr>
        <w:t>Ulubaşoğlu</w:t>
      </w:r>
      <w:proofErr w:type="spellEnd"/>
      <w:r w:rsidR="0064508D" w:rsidRPr="0064508D">
        <w:rPr>
          <w:rFonts w:ascii="Arial" w:hAnsi="Arial" w:cs="Arial"/>
          <w:color w:val="222222"/>
          <w:shd w:val="clear" w:color="auto" w:fill="FFFFFF"/>
        </w:rPr>
        <w:t>.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765EFB9E" w:rsidR="00665531" w:rsidRPr="00BF39C0" w:rsidRDefault="00665531" w:rsidP="00665531">
      <w:pPr>
        <w:rPr>
          <w:rFonts w:ascii="Arial" w:hAnsi="Arial" w:cs="Arial"/>
        </w:rPr>
      </w:pPr>
      <w:r w:rsidRPr="00BF39C0">
        <w:rPr>
          <w:rFonts w:ascii="Arial" w:hAnsi="Arial" w:cs="Arial"/>
        </w:rPr>
        <w:t>5</w:t>
      </w:r>
      <w:r w:rsidR="00E925B9">
        <w:rPr>
          <w:rFonts w:ascii="Arial" w:hAnsi="Arial" w:cs="Arial"/>
        </w:rPr>
        <w:t>1</w:t>
      </w:r>
      <w:r w:rsidRPr="00BF39C0">
        <w:rPr>
          <w:rFonts w:ascii="Arial" w:hAnsi="Arial" w:cs="Arial"/>
        </w:rPr>
        <w:t xml:space="preserve">. </w:t>
      </w:r>
      <w:r w:rsidR="00494A40">
        <w:rPr>
          <w:rFonts w:ascii="Arial" w:hAnsi="Arial" w:cs="Arial"/>
        </w:rPr>
        <w:tab/>
      </w:r>
      <w:r w:rsidRPr="00BF39C0">
        <w:rPr>
          <w:rFonts w:ascii="Arial" w:hAnsi="Arial" w:cs="Arial"/>
        </w:rPr>
        <w:t xml:space="preserve">Team QD. QGIS geographic information system. Published online 2009. </w:t>
      </w:r>
      <w:hyperlink r:id="rId37"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76875F00" w:rsidR="0067420F" w:rsidRPr="00BF39C0" w:rsidRDefault="00D81632" w:rsidP="00FC17B3">
      <w:pPr>
        <w:rPr>
          <w:rFonts w:ascii="Arial" w:hAnsi="Arial" w:cs="Arial"/>
        </w:rPr>
      </w:pPr>
      <w:r w:rsidRPr="00BF39C0">
        <w:rPr>
          <w:rFonts w:ascii="Arial" w:hAnsi="Arial" w:cs="Arial"/>
        </w:rPr>
        <w:t>5</w:t>
      </w:r>
      <w:r w:rsidR="00E925B9">
        <w:rPr>
          <w:rFonts w:ascii="Arial" w:hAnsi="Arial" w:cs="Arial"/>
        </w:rPr>
        <w:t>2</w:t>
      </w:r>
      <w:r w:rsidRPr="00BF39C0">
        <w:rPr>
          <w:rFonts w:ascii="Arial" w:hAnsi="Arial" w:cs="Arial"/>
        </w:rPr>
        <w:t xml:space="preserve">.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47D05FA2" w:rsidR="00EC220D" w:rsidRPr="00BF39C0" w:rsidRDefault="007A6AA8" w:rsidP="00FC17B3">
      <w:pPr>
        <w:rPr>
          <w:rFonts w:ascii="Arial" w:hAnsi="Arial" w:cs="Arial"/>
        </w:rPr>
      </w:pPr>
      <w:r w:rsidRPr="00BF39C0">
        <w:rPr>
          <w:rFonts w:ascii="Arial" w:hAnsi="Arial" w:cs="Arial"/>
        </w:rPr>
        <w:t>5</w:t>
      </w:r>
      <w:r w:rsidR="00E925B9">
        <w:rPr>
          <w:rFonts w:ascii="Arial" w:hAnsi="Arial" w:cs="Arial"/>
        </w:rPr>
        <w:t>3</w:t>
      </w:r>
      <w:r w:rsidRPr="00BF39C0">
        <w:rPr>
          <w:rFonts w:ascii="Arial" w:hAnsi="Arial" w:cs="Arial"/>
        </w:rPr>
        <w:t xml:space="preserve">. </w:t>
      </w:r>
      <w:r w:rsidR="00494A40">
        <w:rPr>
          <w:rFonts w:ascii="Arial" w:hAnsi="Arial" w:cs="Arial"/>
        </w:rPr>
        <w:tab/>
      </w:r>
      <w:proofErr w:type="spellStart"/>
      <w:r w:rsidRPr="00BF39C0">
        <w:rPr>
          <w:rFonts w:ascii="Arial" w:hAnsi="Arial" w:cs="Arial"/>
        </w:rPr>
        <w:t>Westerling</w:t>
      </w:r>
      <w:proofErr w:type="spellEnd"/>
      <w:r w:rsidRPr="00BF39C0">
        <w:rPr>
          <w:rFonts w:ascii="Arial" w:hAnsi="Arial" w:cs="Arial"/>
        </w:rPr>
        <w:t xml:space="preserve"> AL, Hidalgo HG, Cayan DR, </w:t>
      </w:r>
      <w:proofErr w:type="spellStart"/>
      <w:r w:rsidRPr="00BF39C0">
        <w:rPr>
          <w:rFonts w:ascii="Arial" w:hAnsi="Arial" w:cs="Arial"/>
        </w:rPr>
        <w:t>Swetnam</w:t>
      </w:r>
      <w:proofErr w:type="spellEnd"/>
      <w:r w:rsidRPr="00BF39C0">
        <w:rPr>
          <w:rFonts w:ascii="Arial" w:hAnsi="Arial" w:cs="Arial"/>
        </w:rPr>
        <w:t xml:space="preserve"> TW. Warming and earlier spring increase western </w:t>
      </w:r>
      <w:proofErr w:type="spellStart"/>
      <w:r w:rsidRPr="00BF39C0">
        <w:rPr>
          <w:rFonts w:ascii="Arial" w:hAnsi="Arial" w:cs="Arial"/>
        </w:rPr>
        <w:t>u.s.</w:t>
      </w:r>
      <w:proofErr w:type="spellEnd"/>
      <w:r w:rsidRPr="00BF39C0">
        <w:rPr>
          <w:rFonts w:ascii="Arial" w:hAnsi="Arial" w:cs="Arial"/>
        </w:rPr>
        <w:t xml:space="preserve"> Forest wildfire activity. Science. 2006;313(5789):940-943. </w:t>
      </w:r>
      <w:hyperlink r:id="rId38"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5C3E584A"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4</w:t>
      </w:r>
      <w:r w:rsidRPr="00BF39C0">
        <w:rPr>
          <w:rFonts w:ascii="Arial" w:hAnsi="Arial" w:cs="Arial"/>
        </w:rPr>
        <w:t xml:space="preserve">. </w:t>
      </w:r>
      <w:r w:rsidR="00494A40">
        <w:rPr>
          <w:rFonts w:ascii="Arial" w:hAnsi="Arial" w:cs="Arial"/>
        </w:rPr>
        <w:tab/>
      </w:r>
      <w:r w:rsidRPr="00BF39C0">
        <w:rPr>
          <w:rFonts w:ascii="Arial" w:hAnsi="Arial" w:cs="Arial"/>
        </w:rPr>
        <w:t xml:space="preserve">Rochelle S. Green BM Rupa </w:t>
      </w:r>
      <w:proofErr w:type="spellStart"/>
      <w:r w:rsidRPr="00BF39C0">
        <w:rPr>
          <w:rFonts w:ascii="Arial" w:hAnsi="Arial" w:cs="Arial"/>
        </w:rPr>
        <w:t>Basu</w:t>
      </w:r>
      <w:proofErr w:type="spellEnd"/>
      <w:r w:rsidRPr="00BF39C0">
        <w:rPr>
          <w:rFonts w:ascii="Arial" w:hAnsi="Arial" w:cs="Arial"/>
        </w:rPr>
        <w:t xml:space="preserve">. The effect of temperature on hospital admissions in nine </w:t>
      </w:r>
      <w:proofErr w:type="spellStart"/>
      <w:r w:rsidRPr="00BF39C0">
        <w:rPr>
          <w:rFonts w:ascii="Arial" w:hAnsi="Arial" w:cs="Arial"/>
        </w:rPr>
        <w:t>california</w:t>
      </w:r>
      <w:proofErr w:type="spellEnd"/>
      <w:r w:rsidRPr="00BF39C0">
        <w:rPr>
          <w:rFonts w:ascii="Arial" w:hAnsi="Arial" w:cs="Arial"/>
        </w:rPr>
        <w:t xml:space="preserve"> counties. International Journal of Public Health. </w:t>
      </w:r>
      <w:proofErr w:type="gramStart"/>
      <w:r w:rsidRPr="00BF39C0">
        <w:rPr>
          <w:rFonts w:ascii="Arial" w:hAnsi="Arial" w:cs="Arial"/>
        </w:rPr>
        <w:t>2010;55:113</w:t>
      </w:r>
      <w:proofErr w:type="gramEnd"/>
      <w:r w:rsidRPr="00BF39C0">
        <w:rPr>
          <w:rFonts w:ascii="Arial" w:hAnsi="Arial" w:cs="Arial"/>
        </w:rPr>
        <w:t xml:space="preserve">-121. </w:t>
      </w:r>
    </w:p>
    <w:p w14:paraId="1A1E0FCC" w14:textId="77777777" w:rsidR="00493E06" w:rsidRPr="00BF39C0" w:rsidRDefault="00493E06" w:rsidP="00493E06">
      <w:pPr>
        <w:rPr>
          <w:rFonts w:ascii="Arial" w:hAnsi="Arial" w:cs="Arial"/>
        </w:rPr>
      </w:pPr>
    </w:p>
    <w:p w14:paraId="0E50C301" w14:textId="4304A1E8"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5</w:t>
      </w:r>
      <w:r w:rsidRPr="00BF39C0">
        <w:rPr>
          <w:rFonts w:ascii="Arial" w:hAnsi="Arial" w:cs="Arial"/>
        </w:rPr>
        <w:t xml:space="preserve">. </w:t>
      </w:r>
      <w:r w:rsidR="00494A40">
        <w:rPr>
          <w:rFonts w:ascii="Arial" w:hAnsi="Arial" w:cs="Arial"/>
        </w:rPr>
        <w:tab/>
      </w:r>
      <w:proofErr w:type="spellStart"/>
      <w:r w:rsidRPr="00BF39C0">
        <w:rPr>
          <w:rFonts w:ascii="Arial" w:hAnsi="Arial" w:cs="Arial"/>
        </w:rPr>
        <w:t>Vlassova</w:t>
      </w:r>
      <w:proofErr w:type="spellEnd"/>
      <w:r w:rsidRPr="00BF39C0">
        <w:rPr>
          <w:rFonts w:ascii="Arial" w:hAnsi="Arial" w:cs="Arial"/>
        </w:rPr>
        <w:t xml:space="preserve"> L, Perez-Cabello F, </w:t>
      </w:r>
      <w:proofErr w:type="spellStart"/>
      <w:r w:rsidRPr="00BF39C0">
        <w:rPr>
          <w:rFonts w:ascii="Arial" w:hAnsi="Arial" w:cs="Arial"/>
        </w:rPr>
        <w:t>Mimbrero</w:t>
      </w:r>
      <w:proofErr w:type="spellEnd"/>
      <w:r w:rsidRPr="00BF39C0">
        <w:rPr>
          <w:rFonts w:ascii="Arial" w:hAnsi="Arial" w:cs="Arial"/>
        </w:rPr>
        <w:t xml:space="preserve"> MR, </w:t>
      </w:r>
      <w:proofErr w:type="spellStart"/>
      <w:r w:rsidRPr="00BF39C0">
        <w:rPr>
          <w:rFonts w:ascii="Arial" w:hAnsi="Arial" w:cs="Arial"/>
        </w:rPr>
        <w:t>Lloverıa</w:t>
      </w:r>
      <w:proofErr w:type="spellEnd"/>
      <w:r w:rsidRPr="00BF39C0">
        <w:rPr>
          <w:rFonts w:ascii="Arial" w:hAnsi="Arial" w:cs="Arial"/>
        </w:rPr>
        <w:t xml:space="preserve">́ RM, </w:t>
      </w:r>
      <w:proofErr w:type="spellStart"/>
      <w:r w:rsidRPr="00BF39C0">
        <w:rPr>
          <w:rFonts w:ascii="Arial" w:hAnsi="Arial" w:cs="Arial"/>
        </w:rPr>
        <w:t>Garcıa</w:t>
      </w:r>
      <w:proofErr w:type="spellEnd"/>
      <w:r w:rsidRPr="00BF39C0">
        <w:rPr>
          <w:rFonts w:ascii="Arial" w:hAnsi="Arial" w:cs="Arial"/>
        </w:rPr>
        <w:t>́ -</w:t>
      </w:r>
      <w:proofErr w:type="spellStart"/>
      <w:r w:rsidRPr="00BF39C0">
        <w:rPr>
          <w:rFonts w:ascii="Arial" w:hAnsi="Arial" w:cs="Arial"/>
        </w:rPr>
        <w:t>Martın</w:t>
      </w:r>
      <w:proofErr w:type="spellEnd"/>
      <w:r w:rsidRPr="00BF39C0">
        <w:rPr>
          <w:rFonts w:ascii="Arial" w:hAnsi="Arial" w:cs="Arial"/>
        </w:rPr>
        <w:t xml:space="preserve">́ A. Analysis of the relationship between land surface temperature and wildfire severity in a series of </w:t>
      </w:r>
      <w:proofErr w:type="spellStart"/>
      <w:r w:rsidRPr="00BF39C0">
        <w:rPr>
          <w:rFonts w:ascii="Arial" w:hAnsi="Arial" w:cs="Arial"/>
        </w:rPr>
        <w:t>landsat</w:t>
      </w:r>
      <w:proofErr w:type="spellEnd"/>
      <w:r w:rsidRPr="00BF39C0">
        <w:rPr>
          <w:rFonts w:ascii="Arial" w:hAnsi="Arial" w:cs="Arial"/>
        </w:rPr>
        <w:t xml:space="preserve"> images. Remote Sensing. 2014;6(7):6136-6162. doi:10.3390/rs6076136 </w:t>
      </w:r>
    </w:p>
    <w:p w14:paraId="4B55B230" w14:textId="77777777" w:rsidR="00493E06" w:rsidRPr="00BF39C0" w:rsidRDefault="00493E06" w:rsidP="00493E06">
      <w:pPr>
        <w:rPr>
          <w:rFonts w:ascii="Arial" w:hAnsi="Arial" w:cs="Arial"/>
        </w:rPr>
      </w:pPr>
    </w:p>
    <w:p w14:paraId="31A1B773" w14:textId="76743A5B"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6</w:t>
      </w:r>
      <w:r w:rsidRPr="00BF39C0">
        <w:rPr>
          <w:rFonts w:ascii="Arial" w:hAnsi="Arial" w:cs="Arial"/>
        </w:rPr>
        <w:t xml:space="preserve">. </w:t>
      </w:r>
      <w:r w:rsidR="00494A40">
        <w:rPr>
          <w:rFonts w:ascii="Arial" w:hAnsi="Arial" w:cs="Arial"/>
        </w:rPr>
        <w:tab/>
      </w:r>
      <w:r w:rsidRPr="00BF39C0">
        <w:rPr>
          <w:rFonts w:ascii="Arial" w:hAnsi="Arial" w:cs="Arial"/>
        </w:rPr>
        <w:t xml:space="preserve">Group PC. PRISM climate group daily temperature data. Published 2021. </w:t>
      </w:r>
      <w:hyperlink r:id="rId39"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53186D2A" w:rsidR="001F3A1B" w:rsidRPr="00BF39C0" w:rsidRDefault="001F3A1B" w:rsidP="001F3A1B">
      <w:pPr>
        <w:rPr>
          <w:rFonts w:ascii="Arial" w:hAnsi="Arial" w:cs="Arial"/>
        </w:rPr>
      </w:pPr>
      <w:r w:rsidRPr="00BF39C0">
        <w:rPr>
          <w:rFonts w:ascii="Arial" w:hAnsi="Arial" w:cs="Arial"/>
        </w:rPr>
        <w:lastRenderedPageBreak/>
        <w:t>5</w:t>
      </w:r>
      <w:r w:rsidR="00E925B9">
        <w:rPr>
          <w:rFonts w:ascii="Arial" w:hAnsi="Arial" w:cs="Arial"/>
        </w:rPr>
        <w:t>7</w:t>
      </w:r>
      <w:r w:rsidRPr="00BF39C0">
        <w:rPr>
          <w:rFonts w:ascii="Arial" w:hAnsi="Arial" w:cs="Arial"/>
        </w:rPr>
        <w:t xml:space="preserve">.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7935834D" w:rsidR="00665589" w:rsidRPr="00BF39C0" w:rsidRDefault="00665589" w:rsidP="00665589">
      <w:pPr>
        <w:rPr>
          <w:rFonts w:ascii="Arial" w:hAnsi="Arial" w:cs="Arial"/>
        </w:rPr>
      </w:pPr>
      <w:r w:rsidRPr="00BF39C0">
        <w:rPr>
          <w:rFonts w:ascii="Arial" w:hAnsi="Arial" w:cs="Arial"/>
        </w:rPr>
        <w:t>5</w:t>
      </w:r>
      <w:r w:rsidR="00E925B9">
        <w:rPr>
          <w:rFonts w:ascii="Arial" w:hAnsi="Arial" w:cs="Arial"/>
        </w:rPr>
        <w:t>8</w:t>
      </w:r>
      <w:r w:rsidRPr="00BF39C0">
        <w:rPr>
          <w:rFonts w:ascii="Arial" w:hAnsi="Arial" w:cs="Arial"/>
        </w:rPr>
        <w:t xml:space="preserve">.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40"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128996C1" w:rsidR="00493E06" w:rsidRPr="00BF39C0" w:rsidRDefault="00375C41" w:rsidP="00FC17B3">
      <w:pPr>
        <w:rPr>
          <w:rFonts w:ascii="Arial" w:hAnsi="Arial" w:cs="Arial"/>
        </w:rPr>
      </w:pPr>
      <w:r w:rsidRPr="00BF39C0">
        <w:rPr>
          <w:rFonts w:ascii="Arial" w:hAnsi="Arial" w:cs="Arial"/>
        </w:rPr>
        <w:t>5</w:t>
      </w:r>
      <w:r w:rsidR="00E925B9">
        <w:rPr>
          <w:rFonts w:ascii="Arial" w:hAnsi="Arial" w:cs="Arial"/>
        </w:rPr>
        <w:t>9</w:t>
      </w:r>
      <w:r w:rsidRPr="00BF39C0">
        <w:rPr>
          <w:rFonts w:ascii="Arial" w:hAnsi="Arial" w:cs="Arial"/>
        </w:rPr>
        <w:t xml:space="preserve">.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DFCE290" w:rsidR="00493E06" w:rsidRPr="00BF39C0" w:rsidRDefault="00E925B9" w:rsidP="00FC17B3">
      <w:pPr>
        <w:rPr>
          <w:rFonts w:ascii="Arial" w:hAnsi="Arial" w:cs="Arial"/>
        </w:rPr>
      </w:pPr>
      <w:r>
        <w:rPr>
          <w:rFonts w:ascii="Arial" w:hAnsi="Arial" w:cs="Arial"/>
        </w:rPr>
        <w:t>60</w:t>
      </w:r>
      <w:r w:rsidR="00E62F09" w:rsidRPr="00BF39C0">
        <w:rPr>
          <w:rFonts w:ascii="Arial" w:hAnsi="Arial" w:cs="Arial"/>
        </w:rPr>
        <w:t xml:space="preserve">.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26DA6FC1"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Henderson SB, </w:t>
      </w:r>
      <w:proofErr w:type="spellStart"/>
      <w:r w:rsidRPr="00BF39C0">
        <w:rPr>
          <w:rFonts w:ascii="Arial" w:hAnsi="Arial" w:cs="Arial"/>
        </w:rPr>
        <w:t>Brauer</w:t>
      </w:r>
      <w:proofErr w:type="spellEnd"/>
      <w:r w:rsidRPr="00BF39C0">
        <w:rPr>
          <w:rFonts w:ascii="Arial" w:hAnsi="Arial" w:cs="Arial"/>
        </w:rPr>
        <w:t xml:space="preserve"> M, </w:t>
      </w:r>
      <w:proofErr w:type="spellStart"/>
      <w:r w:rsidRPr="00BF39C0">
        <w:rPr>
          <w:rFonts w:ascii="Arial" w:hAnsi="Arial" w:cs="Arial"/>
        </w:rPr>
        <w:t>MacNab</w:t>
      </w:r>
      <w:proofErr w:type="spellEnd"/>
      <w:r w:rsidRPr="00BF39C0">
        <w:rPr>
          <w:rFonts w:ascii="Arial" w:hAnsi="Arial" w:cs="Arial"/>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7182C685"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2</w:t>
      </w:r>
      <w:r w:rsidRPr="00BF39C0">
        <w:rPr>
          <w:rFonts w:ascii="Arial" w:hAnsi="Arial" w:cs="Arial"/>
        </w:rPr>
        <w:t xml:space="preserve">. </w:t>
      </w:r>
      <w:r w:rsidR="008920C4">
        <w:rPr>
          <w:rFonts w:ascii="Arial" w:hAnsi="Arial" w:cs="Arial"/>
        </w:rPr>
        <w:tab/>
      </w:r>
      <w:proofErr w:type="spellStart"/>
      <w:r w:rsidRPr="00BF39C0">
        <w:rPr>
          <w:rFonts w:ascii="Arial" w:hAnsi="Arial" w:cs="Arial"/>
        </w:rPr>
        <w:t>Thelen</w:t>
      </w:r>
      <w:proofErr w:type="spellEnd"/>
      <w:r w:rsidRPr="00BF39C0">
        <w:rPr>
          <w:rFonts w:ascii="Arial" w:hAnsi="Arial" w:cs="Arial"/>
        </w:rPr>
        <w:t xml:space="preserve"> B, French NH, </w:t>
      </w:r>
      <w:proofErr w:type="spellStart"/>
      <w:r w:rsidRPr="00BF39C0">
        <w:rPr>
          <w:rFonts w:ascii="Arial" w:hAnsi="Arial" w:cs="Arial"/>
        </w:rPr>
        <w:t>Koziol</w:t>
      </w:r>
      <w:proofErr w:type="spellEnd"/>
      <w:r w:rsidRPr="00BF39C0">
        <w:rPr>
          <w:rFonts w:ascii="Arial" w:hAnsi="Arial" w:cs="Arial"/>
        </w:rPr>
        <w:t xml:space="preserve"> BW, et al. Modeling acute respiratory illness during the 2007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7B5E7E13"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w:t>
      </w:r>
      <w:proofErr w:type="spellStart"/>
      <w:r w:rsidRPr="00BF39C0">
        <w:rPr>
          <w:rFonts w:ascii="Arial" w:hAnsi="Arial" w:cs="Arial"/>
        </w:rPr>
        <w:t>california</w:t>
      </w:r>
      <w:proofErr w:type="spellEnd"/>
      <w:r w:rsidRPr="00BF39C0">
        <w:rPr>
          <w:rFonts w:ascii="Arial" w:hAnsi="Arial" w:cs="Arial"/>
        </w:rPr>
        <w:t xml:space="preserve">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4ABB63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Johnston FH, Purdie S, </w:t>
      </w:r>
      <w:proofErr w:type="spellStart"/>
      <w:r w:rsidRPr="00BF39C0">
        <w:rPr>
          <w:rFonts w:ascii="Arial" w:hAnsi="Arial" w:cs="Arial"/>
        </w:rPr>
        <w:t>Jalaludin</w:t>
      </w:r>
      <w:proofErr w:type="spellEnd"/>
      <w:r w:rsidRPr="00BF39C0">
        <w:rPr>
          <w:rFonts w:ascii="Arial" w:hAnsi="Arial" w:cs="Arial"/>
        </w:rPr>
        <w:t xml:space="preserve"> B, Martin KL, Henderson SB, Morgan GG. Air pollution events from forest fires and emergency department attendances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1996–2007: A case-crossover analysis. Environmental health. 2014;13(1):1-9. </w:t>
      </w:r>
    </w:p>
    <w:p w14:paraId="57772E39" w14:textId="77777777" w:rsidR="000D0AB1" w:rsidRPr="00BF39C0" w:rsidRDefault="000D0AB1" w:rsidP="000D0AB1">
      <w:pPr>
        <w:rPr>
          <w:rFonts w:ascii="Arial" w:hAnsi="Arial" w:cs="Arial"/>
        </w:rPr>
      </w:pPr>
    </w:p>
    <w:p w14:paraId="1235287C" w14:textId="4B629C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5</w:t>
      </w:r>
      <w:r w:rsidRPr="00BF39C0">
        <w:rPr>
          <w:rFonts w:ascii="Arial" w:hAnsi="Arial" w:cs="Arial"/>
        </w:rPr>
        <w:t xml:space="preserve">. </w:t>
      </w:r>
      <w:r w:rsidR="008920C4">
        <w:rPr>
          <w:rFonts w:ascii="Arial" w:hAnsi="Arial" w:cs="Arial"/>
        </w:rPr>
        <w:tab/>
      </w:r>
      <w:r w:rsidRPr="00BF39C0">
        <w:rPr>
          <w:rFonts w:ascii="Arial" w:hAnsi="Arial" w:cs="Arial"/>
        </w:rPr>
        <w:t xml:space="preserve">Morgan G, </w:t>
      </w:r>
      <w:proofErr w:type="spellStart"/>
      <w:r w:rsidRPr="00BF39C0">
        <w:rPr>
          <w:rFonts w:ascii="Arial" w:hAnsi="Arial" w:cs="Arial"/>
        </w:rPr>
        <w:t>Sheppeard</w:t>
      </w:r>
      <w:proofErr w:type="spellEnd"/>
      <w:r w:rsidRPr="00BF39C0">
        <w:rPr>
          <w:rFonts w:ascii="Arial" w:hAnsi="Arial" w:cs="Arial"/>
        </w:rPr>
        <w:t xml:space="preserve"> V, </w:t>
      </w:r>
      <w:proofErr w:type="spellStart"/>
      <w:r w:rsidRPr="00BF39C0">
        <w:rPr>
          <w:rFonts w:ascii="Arial" w:hAnsi="Arial" w:cs="Arial"/>
        </w:rPr>
        <w:t>Khalaj</w:t>
      </w:r>
      <w:proofErr w:type="spellEnd"/>
      <w:r w:rsidRPr="00BF39C0">
        <w:rPr>
          <w:rFonts w:ascii="Arial" w:hAnsi="Arial" w:cs="Arial"/>
        </w:rPr>
        <w:t xml:space="preserve"> B, et al. Effects of bushfire smoke on daily mortality and hospital admissions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Epidemiology. Published online 2010:47-55. </w:t>
      </w:r>
    </w:p>
    <w:p w14:paraId="1C5EE67B" w14:textId="77777777" w:rsidR="000D0AB1" w:rsidRPr="00BF39C0" w:rsidRDefault="000D0AB1" w:rsidP="000D0AB1">
      <w:pPr>
        <w:rPr>
          <w:rFonts w:ascii="Arial" w:hAnsi="Arial" w:cs="Arial"/>
        </w:rPr>
      </w:pPr>
    </w:p>
    <w:p w14:paraId="7FBCB075" w14:textId="67576FD7"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6</w:t>
      </w:r>
      <w:r w:rsidRPr="00BF39C0">
        <w:rPr>
          <w:rFonts w:ascii="Arial" w:hAnsi="Arial" w:cs="Arial"/>
        </w:rPr>
        <w:t xml:space="preserve">. </w:t>
      </w:r>
      <w:r w:rsidR="008920C4">
        <w:rPr>
          <w:rFonts w:ascii="Arial" w:hAnsi="Arial" w:cs="Arial"/>
        </w:rPr>
        <w:tab/>
      </w:r>
      <w:r w:rsidRPr="00BF39C0">
        <w:rPr>
          <w:rFonts w:ascii="Arial" w:hAnsi="Arial" w:cs="Arial"/>
        </w:rPr>
        <w:t xml:space="preserve">Ye T, Guo Y, Chen G, et al. Risk and burden of hospital admissions associated with wildfire-related PM2 5 in </w:t>
      </w:r>
      <w:proofErr w:type="spellStart"/>
      <w:r w:rsidRPr="00BF39C0">
        <w:rPr>
          <w:rFonts w:ascii="Arial" w:hAnsi="Arial" w:cs="Arial"/>
        </w:rPr>
        <w:t>brazil</w:t>
      </w:r>
      <w:proofErr w:type="spellEnd"/>
      <w:r w:rsidRPr="00BF39C0">
        <w:rPr>
          <w:rFonts w:ascii="Arial" w:hAnsi="Arial" w:cs="Arial"/>
        </w:rPr>
        <w:t>, 2000–15: A nationwide time-series study. The Lancet Planetary Health. 2021;5(9</w:t>
      </w:r>
      <w:proofErr w:type="gramStart"/>
      <w:r w:rsidRPr="00BF39C0">
        <w:rPr>
          <w:rFonts w:ascii="Arial" w:hAnsi="Arial" w:cs="Arial"/>
        </w:rPr>
        <w:t>):e</w:t>
      </w:r>
      <w:proofErr w:type="gramEnd"/>
      <w:r w:rsidRPr="00BF39C0">
        <w:rPr>
          <w:rFonts w:ascii="Arial" w:hAnsi="Arial" w:cs="Arial"/>
        </w:rPr>
        <w:t xml:space="preserve">599-e607. </w:t>
      </w:r>
    </w:p>
    <w:p w14:paraId="482BF289" w14:textId="77777777" w:rsidR="00493E06" w:rsidRPr="00BF39C0" w:rsidRDefault="00493E06" w:rsidP="00FC17B3">
      <w:pPr>
        <w:rPr>
          <w:rFonts w:ascii="Arial" w:hAnsi="Arial" w:cs="Arial"/>
        </w:rPr>
      </w:pPr>
    </w:p>
    <w:p w14:paraId="1186C9E2" w14:textId="78C968D7"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Xi Y, </w:t>
      </w:r>
      <w:proofErr w:type="spellStart"/>
      <w:r w:rsidRPr="00BF39C0">
        <w:rPr>
          <w:rFonts w:ascii="Arial" w:hAnsi="Arial" w:cs="Arial"/>
        </w:rPr>
        <w:t>Kshirsagar</w:t>
      </w:r>
      <w:proofErr w:type="spellEnd"/>
      <w:r w:rsidRPr="00BF39C0">
        <w:rPr>
          <w:rFonts w:ascii="Arial" w:hAnsi="Arial" w:cs="Arial"/>
        </w:rPr>
        <w:t xml:space="preserve">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753FD06F"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8</w:t>
      </w:r>
      <w:r w:rsidRPr="00BF39C0">
        <w:rPr>
          <w:rFonts w:ascii="Arial" w:hAnsi="Arial" w:cs="Arial"/>
        </w:rPr>
        <w:t xml:space="preserve">. </w:t>
      </w:r>
      <w:r w:rsidR="008920C4">
        <w:rPr>
          <w:rFonts w:ascii="Arial" w:hAnsi="Arial" w:cs="Arial"/>
        </w:rPr>
        <w:tab/>
      </w:r>
      <w:proofErr w:type="spellStart"/>
      <w:r w:rsidRPr="00BF39C0">
        <w:rPr>
          <w:rFonts w:ascii="Arial" w:hAnsi="Arial" w:cs="Arial"/>
        </w:rPr>
        <w:t>Ignotti</w:t>
      </w:r>
      <w:proofErr w:type="spellEnd"/>
      <w:r w:rsidRPr="00BF39C0">
        <w:rPr>
          <w:rFonts w:ascii="Arial" w:hAnsi="Arial" w:cs="Arial"/>
        </w:rPr>
        <w:t xml:space="preserve"> E, Valente JG, Longo KM, Freitas SR, </w:t>
      </w:r>
      <w:proofErr w:type="spellStart"/>
      <w:r w:rsidRPr="00BF39C0">
        <w:rPr>
          <w:rFonts w:ascii="Arial" w:hAnsi="Arial" w:cs="Arial"/>
        </w:rPr>
        <w:t>Hacon</w:t>
      </w:r>
      <w:proofErr w:type="spellEnd"/>
      <w:r w:rsidRPr="00BF39C0">
        <w:rPr>
          <w:rFonts w:ascii="Arial" w:hAnsi="Arial" w:cs="Arial"/>
        </w:rPr>
        <w:t xml:space="preserve"> S de S, </w:t>
      </w:r>
      <w:proofErr w:type="spellStart"/>
      <w:r w:rsidRPr="00BF39C0">
        <w:rPr>
          <w:rFonts w:ascii="Arial" w:hAnsi="Arial" w:cs="Arial"/>
        </w:rPr>
        <w:t>Artaxo</w:t>
      </w:r>
      <w:proofErr w:type="spellEnd"/>
      <w:r w:rsidRPr="00BF39C0">
        <w:rPr>
          <w:rFonts w:ascii="Arial" w:hAnsi="Arial" w:cs="Arial"/>
        </w:rPr>
        <w:t xml:space="preserve"> </w:t>
      </w:r>
      <w:proofErr w:type="spellStart"/>
      <w:r w:rsidRPr="00BF39C0">
        <w:rPr>
          <w:rFonts w:ascii="Arial" w:hAnsi="Arial" w:cs="Arial"/>
        </w:rPr>
        <w:t>Netto</w:t>
      </w:r>
      <w:proofErr w:type="spellEnd"/>
      <w:r w:rsidRPr="00BF39C0">
        <w:rPr>
          <w:rFonts w:ascii="Arial" w:hAnsi="Arial" w:cs="Arial"/>
        </w:rPr>
        <w:t xml:space="preserve"> P. Impact on human health of particulate matter emitted from burnings in the </w:t>
      </w:r>
      <w:proofErr w:type="spellStart"/>
      <w:r w:rsidRPr="00BF39C0">
        <w:rPr>
          <w:rFonts w:ascii="Arial" w:hAnsi="Arial" w:cs="Arial"/>
        </w:rPr>
        <w:t>brazilian</w:t>
      </w:r>
      <w:proofErr w:type="spellEnd"/>
      <w:r w:rsidRPr="00BF39C0">
        <w:rPr>
          <w:rFonts w:ascii="Arial" w:hAnsi="Arial" w:cs="Arial"/>
        </w:rPr>
        <w:t xml:space="preserve"> amazon region. </w:t>
      </w:r>
      <w:proofErr w:type="spellStart"/>
      <w:r w:rsidRPr="00BF39C0">
        <w:rPr>
          <w:rFonts w:ascii="Arial" w:hAnsi="Arial" w:cs="Arial"/>
        </w:rPr>
        <w:t>Revista</w:t>
      </w:r>
      <w:proofErr w:type="spellEnd"/>
      <w:r w:rsidRPr="00BF39C0">
        <w:rPr>
          <w:rFonts w:ascii="Arial" w:hAnsi="Arial" w:cs="Arial"/>
        </w:rPr>
        <w:t xml:space="preserve"> de </w:t>
      </w:r>
      <w:proofErr w:type="spellStart"/>
      <w:r w:rsidRPr="00BF39C0">
        <w:rPr>
          <w:rFonts w:ascii="Arial" w:hAnsi="Arial" w:cs="Arial"/>
        </w:rPr>
        <w:t>saude</w:t>
      </w:r>
      <w:proofErr w:type="spellEnd"/>
      <w:r w:rsidRPr="00BF39C0">
        <w:rPr>
          <w:rFonts w:ascii="Arial" w:hAnsi="Arial" w:cs="Arial"/>
        </w:rPr>
        <w:t xml:space="preserve"> publica. </w:t>
      </w:r>
      <w:proofErr w:type="gramStart"/>
      <w:r w:rsidRPr="00BF39C0">
        <w:rPr>
          <w:rFonts w:ascii="Arial" w:hAnsi="Arial" w:cs="Arial"/>
        </w:rPr>
        <w:t>2010;44:121</w:t>
      </w:r>
      <w:proofErr w:type="gramEnd"/>
      <w:r w:rsidRPr="00BF39C0">
        <w:rPr>
          <w:rFonts w:ascii="Arial" w:hAnsi="Arial" w:cs="Arial"/>
        </w:rPr>
        <w:t xml:space="preserve">-130. </w:t>
      </w:r>
    </w:p>
    <w:p w14:paraId="388FBE65" w14:textId="77777777" w:rsidR="00174D79" w:rsidRPr="00BF39C0" w:rsidRDefault="00174D79" w:rsidP="00174D79">
      <w:pPr>
        <w:rPr>
          <w:rFonts w:ascii="Arial" w:hAnsi="Arial" w:cs="Arial"/>
        </w:rPr>
      </w:pPr>
    </w:p>
    <w:p w14:paraId="7D87F15E" w14:textId="449CB294" w:rsidR="00174D79" w:rsidRDefault="00174D79" w:rsidP="00174D79">
      <w:pPr>
        <w:rPr>
          <w:rFonts w:ascii="Arial" w:hAnsi="Arial" w:cs="Arial"/>
        </w:rPr>
      </w:pPr>
      <w:r w:rsidRPr="00BF39C0">
        <w:rPr>
          <w:rFonts w:ascii="Arial" w:hAnsi="Arial" w:cs="Arial"/>
        </w:rPr>
        <w:lastRenderedPageBreak/>
        <w:t>6</w:t>
      </w:r>
      <w:r w:rsidR="00E925B9">
        <w:rPr>
          <w:rFonts w:ascii="Arial" w:hAnsi="Arial" w:cs="Arial"/>
        </w:rPr>
        <w:t>9</w:t>
      </w:r>
      <w:r w:rsidRPr="00BF39C0">
        <w:rPr>
          <w:rFonts w:ascii="Arial" w:hAnsi="Arial" w:cs="Arial"/>
        </w:rPr>
        <w:t xml:space="preserve">. </w:t>
      </w:r>
      <w:r w:rsidR="008920C4">
        <w:rPr>
          <w:rFonts w:ascii="Arial" w:hAnsi="Arial" w:cs="Arial"/>
        </w:rPr>
        <w:tab/>
      </w:r>
      <w:proofErr w:type="spellStart"/>
      <w:r w:rsidRPr="00BF39C0">
        <w:rPr>
          <w:rFonts w:ascii="Arial" w:hAnsi="Arial" w:cs="Arial"/>
        </w:rPr>
        <w:t>DeFlorio</w:t>
      </w:r>
      <w:proofErr w:type="spellEnd"/>
      <w:r w:rsidRPr="00BF39C0">
        <w:rPr>
          <w:rFonts w:ascii="Arial" w:hAnsi="Arial" w:cs="Arial"/>
        </w:rPr>
        <w:t xml:space="preserve">-Barker S, Crooks J, Reyes J, </w:t>
      </w:r>
      <w:proofErr w:type="spellStart"/>
      <w:r w:rsidRPr="00BF39C0">
        <w:rPr>
          <w:rFonts w:ascii="Arial" w:hAnsi="Arial" w:cs="Arial"/>
        </w:rPr>
        <w:t>Rappold</w:t>
      </w:r>
      <w:proofErr w:type="spellEnd"/>
      <w:r w:rsidRPr="00BF39C0">
        <w:rPr>
          <w:rFonts w:ascii="Arial" w:hAnsi="Arial" w:cs="Arial"/>
        </w:rPr>
        <w:t xml:space="preserve"> AG. Cardiopulmonary effects of fine particulate matter exposure among older adults, during wildfire and non-wildfire periods, in the </w:t>
      </w:r>
      <w:proofErr w:type="gramStart"/>
      <w:r w:rsidRPr="00BF39C0">
        <w:rPr>
          <w:rFonts w:ascii="Arial" w:hAnsi="Arial" w:cs="Arial"/>
        </w:rPr>
        <w:t>united states</w:t>
      </w:r>
      <w:proofErr w:type="gramEnd"/>
      <w:r w:rsidRPr="00BF39C0">
        <w:rPr>
          <w:rFonts w:ascii="Arial" w:hAnsi="Arial" w:cs="Arial"/>
        </w:rPr>
        <w:t xml:space="preserve"> 2008–2010. Environmental health perspectives. 2019;127(3):037006. </w:t>
      </w:r>
    </w:p>
    <w:p w14:paraId="3B66685F" w14:textId="77777777" w:rsidR="008920C4" w:rsidRPr="00BF39C0" w:rsidRDefault="008920C4" w:rsidP="00174D79">
      <w:pPr>
        <w:rPr>
          <w:rFonts w:ascii="Arial" w:hAnsi="Arial" w:cs="Arial"/>
        </w:rPr>
      </w:pPr>
    </w:p>
    <w:p w14:paraId="2DE84100" w14:textId="326A4AF3" w:rsidR="008E1619" w:rsidRPr="00BF39C0" w:rsidRDefault="00E925B9" w:rsidP="008E1619">
      <w:pPr>
        <w:rPr>
          <w:rFonts w:ascii="Arial" w:hAnsi="Arial" w:cs="Arial"/>
        </w:rPr>
      </w:pPr>
      <w:r>
        <w:rPr>
          <w:rFonts w:ascii="Arial" w:hAnsi="Arial" w:cs="Arial"/>
        </w:rPr>
        <w:t>70</w:t>
      </w:r>
      <w:r w:rsidR="008E1619" w:rsidRPr="00BF39C0">
        <w:rPr>
          <w:rFonts w:ascii="Arial" w:hAnsi="Arial" w:cs="Arial"/>
        </w:rPr>
        <w:t xml:space="preserve">. </w:t>
      </w:r>
      <w:r w:rsidR="008920C4">
        <w:rPr>
          <w:rFonts w:ascii="Arial" w:hAnsi="Arial" w:cs="Arial"/>
        </w:rPr>
        <w:tab/>
      </w:r>
      <w:r w:rsidR="008E1619" w:rsidRPr="00BF39C0">
        <w:rPr>
          <w:rFonts w:ascii="Arial" w:hAnsi="Arial" w:cs="Arial"/>
        </w:rPr>
        <w:t xml:space="preserve">Sheldon TL, Sankaran C. The impact of </w:t>
      </w:r>
      <w:proofErr w:type="spellStart"/>
      <w:r w:rsidR="008E1619" w:rsidRPr="00BF39C0">
        <w:rPr>
          <w:rFonts w:ascii="Arial" w:hAnsi="Arial" w:cs="Arial"/>
        </w:rPr>
        <w:t>indonesian</w:t>
      </w:r>
      <w:proofErr w:type="spellEnd"/>
      <w:r w:rsidR="008E1619" w:rsidRPr="00BF39C0">
        <w:rPr>
          <w:rFonts w:ascii="Arial" w:hAnsi="Arial" w:cs="Arial"/>
        </w:rPr>
        <w:t xml:space="preserve"> forest fires on </w:t>
      </w:r>
      <w:proofErr w:type="spellStart"/>
      <w:r w:rsidR="008E1619" w:rsidRPr="00BF39C0">
        <w:rPr>
          <w:rFonts w:ascii="Arial" w:hAnsi="Arial" w:cs="Arial"/>
        </w:rPr>
        <w:t>singaporean</w:t>
      </w:r>
      <w:proofErr w:type="spellEnd"/>
      <w:r w:rsidR="008E1619" w:rsidRPr="00BF39C0">
        <w:rPr>
          <w:rFonts w:ascii="Arial" w:hAnsi="Arial" w:cs="Arial"/>
        </w:rPr>
        <w:t xml:space="preserve"> pollution and health. American Economic Review. 2017;107(5):526-529. </w:t>
      </w:r>
    </w:p>
    <w:p w14:paraId="42126216" w14:textId="77777777" w:rsidR="008E1619" w:rsidRPr="00BF39C0" w:rsidRDefault="008E1619" w:rsidP="008E1619">
      <w:pPr>
        <w:rPr>
          <w:rFonts w:ascii="Arial" w:hAnsi="Arial" w:cs="Arial"/>
        </w:rPr>
      </w:pPr>
    </w:p>
    <w:p w14:paraId="5649AB99" w14:textId="5C6F268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w:t>
      </w:r>
      <w:proofErr w:type="spellStart"/>
      <w:r w:rsidRPr="00BF39C0">
        <w:rPr>
          <w:rFonts w:ascii="Arial" w:hAnsi="Arial" w:cs="Arial"/>
        </w:rPr>
        <w:t>hoopa</w:t>
      </w:r>
      <w:proofErr w:type="spellEnd"/>
      <w:r w:rsidRPr="00BF39C0">
        <w:rPr>
          <w:rFonts w:ascii="Arial" w:hAnsi="Arial" w:cs="Arial"/>
        </w:rPr>
        <w:t xml:space="preserve"> valley </w:t>
      </w:r>
      <w:proofErr w:type="spellStart"/>
      <w:r w:rsidRPr="00BF39C0">
        <w:rPr>
          <w:rFonts w:ascii="Arial" w:hAnsi="Arial" w:cs="Arial"/>
        </w:rPr>
        <w:t>indian</w:t>
      </w:r>
      <w:proofErr w:type="spellEnd"/>
      <w:r w:rsidRPr="00BF39C0">
        <w:rPr>
          <w:rFonts w:ascii="Arial" w:hAnsi="Arial" w:cs="Arial"/>
        </w:rPr>
        <w:t xml:space="preserve"> reservation, </w:t>
      </w:r>
      <w:proofErr w:type="spellStart"/>
      <w:r w:rsidRPr="00BF39C0">
        <w:rPr>
          <w:rFonts w:ascii="Arial" w:hAnsi="Arial" w:cs="Arial"/>
        </w:rPr>
        <w:t>california</w:t>
      </w:r>
      <w:proofErr w:type="spellEnd"/>
      <w:r w:rsidRPr="00BF39C0">
        <w:rPr>
          <w:rFonts w:ascii="Arial" w:hAnsi="Arial" w:cs="Arial"/>
        </w:rPr>
        <w:t xml:space="preserve">,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0979A31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2</w:t>
      </w:r>
      <w:r w:rsidRPr="00BF39C0">
        <w:rPr>
          <w:rFonts w:ascii="Arial" w:hAnsi="Arial" w:cs="Arial"/>
        </w:rPr>
        <w:t xml:space="preserve">. </w:t>
      </w:r>
      <w:r w:rsidR="008920C4">
        <w:rPr>
          <w:rFonts w:ascii="Arial" w:hAnsi="Arial" w:cs="Arial"/>
        </w:rPr>
        <w:tab/>
      </w:r>
      <w:r w:rsidRPr="00BF39C0">
        <w:rPr>
          <w:rFonts w:ascii="Arial" w:hAnsi="Arial" w:cs="Arial"/>
        </w:rPr>
        <w:t xml:space="preserve">Moore D, Copes R, Fisk R, Joy R, Chan K, </w:t>
      </w:r>
      <w:proofErr w:type="spellStart"/>
      <w:r w:rsidRPr="00BF39C0">
        <w:rPr>
          <w:rFonts w:ascii="Arial" w:hAnsi="Arial" w:cs="Arial"/>
        </w:rPr>
        <w:t>Brauer</w:t>
      </w:r>
      <w:proofErr w:type="spellEnd"/>
      <w:r w:rsidRPr="00BF39C0">
        <w:rPr>
          <w:rFonts w:ascii="Arial" w:hAnsi="Arial" w:cs="Arial"/>
        </w:rPr>
        <w:t xml:space="preserve"> M. Population health effects of air quality changes due to forest fires in </w:t>
      </w:r>
      <w:proofErr w:type="spellStart"/>
      <w:r w:rsidRPr="00BF39C0">
        <w:rPr>
          <w:rFonts w:ascii="Arial" w:hAnsi="Arial" w:cs="Arial"/>
        </w:rPr>
        <w:t>british</w:t>
      </w:r>
      <w:proofErr w:type="spellEnd"/>
      <w:r w:rsidRPr="00BF39C0">
        <w:rPr>
          <w:rFonts w:ascii="Arial" w:hAnsi="Arial" w:cs="Arial"/>
        </w:rPr>
        <w:t xml:space="preserve"> </w:t>
      </w:r>
      <w:proofErr w:type="spellStart"/>
      <w:r w:rsidRPr="00BF39C0">
        <w:rPr>
          <w:rFonts w:ascii="Arial" w:hAnsi="Arial" w:cs="Arial"/>
        </w:rPr>
        <w:t>columbia</w:t>
      </w:r>
      <w:proofErr w:type="spellEnd"/>
      <w:r w:rsidRPr="00BF39C0">
        <w:rPr>
          <w:rFonts w:ascii="Arial" w:hAnsi="Arial" w:cs="Arial"/>
        </w:rPr>
        <w:t xml:space="preserve"> in 2003. Canadian journal of public health. 2006;97(2):105-108. </w:t>
      </w:r>
    </w:p>
    <w:p w14:paraId="418ECC03" w14:textId="77777777" w:rsidR="008E1619" w:rsidRPr="00BF39C0" w:rsidRDefault="008E1619" w:rsidP="008E1619">
      <w:pPr>
        <w:rPr>
          <w:rFonts w:ascii="Arial" w:hAnsi="Arial" w:cs="Arial"/>
        </w:rPr>
      </w:pPr>
    </w:p>
    <w:p w14:paraId="1E3578F8" w14:textId="3A45A0CF"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Mott JA, </w:t>
      </w:r>
      <w:proofErr w:type="spellStart"/>
      <w:r w:rsidRPr="00BF39C0">
        <w:rPr>
          <w:rFonts w:ascii="Arial" w:hAnsi="Arial" w:cs="Arial"/>
        </w:rPr>
        <w:t>Mannino</w:t>
      </w:r>
      <w:proofErr w:type="spellEnd"/>
      <w:r w:rsidRPr="00BF39C0">
        <w:rPr>
          <w:rFonts w:ascii="Arial" w:hAnsi="Arial" w:cs="Arial"/>
        </w:rPr>
        <w:t xml:space="preserve"> DM, </w:t>
      </w:r>
      <w:proofErr w:type="spellStart"/>
      <w:r w:rsidRPr="00BF39C0">
        <w:rPr>
          <w:rFonts w:ascii="Arial" w:hAnsi="Arial" w:cs="Arial"/>
        </w:rPr>
        <w:t>Alverson</w:t>
      </w:r>
      <w:proofErr w:type="spellEnd"/>
      <w:r w:rsidRPr="00BF39C0">
        <w:rPr>
          <w:rFonts w:ascii="Arial" w:hAnsi="Arial" w:cs="Arial"/>
        </w:rPr>
        <w:t xml:space="preserve"> CJ, et al. Cardiorespiratory hospitalizations associated with smoke exposure during the 1997 southeast </w:t>
      </w:r>
      <w:proofErr w:type="spellStart"/>
      <w:r w:rsidRPr="00BF39C0">
        <w:rPr>
          <w:rFonts w:ascii="Arial" w:hAnsi="Arial" w:cs="Arial"/>
        </w:rPr>
        <w:t>asian</w:t>
      </w:r>
      <w:proofErr w:type="spellEnd"/>
      <w:r w:rsidRPr="00BF39C0">
        <w:rPr>
          <w:rFonts w:ascii="Arial" w:hAnsi="Arial" w:cs="Arial"/>
        </w:rPr>
        <w:t xml:space="preserve">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06F9227"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Default="00992D06" w:rsidP="00992D06">
      <w:pPr>
        <w:rPr>
          <w:rFonts w:ascii="Arial" w:hAnsi="Arial" w:cs="Arial"/>
        </w:rPr>
      </w:pPr>
    </w:p>
    <w:p w14:paraId="7F71831D" w14:textId="2D9502EC" w:rsidR="005A61B9" w:rsidRDefault="005A61B9" w:rsidP="00992D06">
      <w:pPr>
        <w:rPr>
          <w:rFonts w:ascii="Arial" w:hAnsi="Arial" w:cs="Arial"/>
        </w:rPr>
      </w:pPr>
      <w:r>
        <w:rPr>
          <w:rFonts w:ascii="Arial" w:hAnsi="Arial" w:cs="Arial"/>
        </w:rPr>
        <w:t>7</w:t>
      </w:r>
      <w:r w:rsidR="00E925B9">
        <w:rPr>
          <w:rFonts w:ascii="Arial" w:hAnsi="Arial" w:cs="Arial"/>
        </w:rPr>
        <w:t>5</w:t>
      </w:r>
      <w:r>
        <w:rPr>
          <w:rFonts w:ascii="Arial" w:hAnsi="Arial" w:cs="Arial"/>
        </w:rPr>
        <w:t>.</w:t>
      </w:r>
      <w:r w:rsidR="00D12DFE">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 xml:space="preserve">related PM2. 5 and intensive care unit admissions in the United States, 2006–2015." </w:t>
      </w:r>
      <w:proofErr w:type="spellStart"/>
      <w:r w:rsidRPr="00D9590C">
        <w:rPr>
          <w:rFonts w:ascii="Arial" w:hAnsi="Arial" w:cs="Arial"/>
        </w:rPr>
        <w:t>GeoHealth</w:t>
      </w:r>
      <w:proofErr w:type="spellEnd"/>
      <w:r w:rsidRPr="00D9590C">
        <w:rPr>
          <w:rFonts w:ascii="Arial" w:hAnsi="Arial" w:cs="Arial"/>
        </w:rPr>
        <w:t xml:space="preserve"> 5.5 (2021): e2021GH000385.</w:t>
      </w:r>
    </w:p>
    <w:p w14:paraId="0D03D538" w14:textId="671785EE" w:rsidR="005A61B9" w:rsidRDefault="005A61B9" w:rsidP="00992D06">
      <w:pPr>
        <w:rPr>
          <w:rFonts w:ascii="Arial" w:hAnsi="Arial" w:cs="Arial"/>
        </w:rPr>
      </w:pPr>
    </w:p>
    <w:p w14:paraId="3C45D6A0" w14:textId="790DA5D7" w:rsidR="005A61B9" w:rsidRPr="00BF39C0" w:rsidRDefault="005A61B9" w:rsidP="005A61B9">
      <w:pPr>
        <w:rPr>
          <w:rFonts w:ascii="Arial" w:hAnsi="Arial" w:cs="Arial"/>
        </w:rPr>
      </w:pPr>
      <w:r>
        <w:rPr>
          <w:rFonts w:ascii="Arial" w:hAnsi="Arial" w:cs="Arial"/>
        </w:rPr>
        <w:t>7</w:t>
      </w:r>
      <w:r w:rsidR="00E925B9">
        <w:rPr>
          <w:rFonts w:ascii="Arial" w:hAnsi="Arial" w:cs="Arial"/>
        </w:rPr>
        <w:t>6</w:t>
      </w:r>
      <w:r w:rsidR="00761F59">
        <w:rPr>
          <w:rFonts w:ascii="Arial" w:hAnsi="Arial" w:cs="Arial"/>
        </w:rPr>
        <w:t>.</w:t>
      </w:r>
      <w:r>
        <w:rPr>
          <w:rFonts w:ascii="Arial" w:hAnsi="Arial" w:cs="Arial"/>
        </w:rPr>
        <w:t xml:space="preserve">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p w14:paraId="1D4903D3" w14:textId="77777777" w:rsidR="005A61B9" w:rsidRPr="00BF39C0" w:rsidRDefault="005A61B9" w:rsidP="00992D06">
      <w:pPr>
        <w:rPr>
          <w:rFonts w:ascii="Arial" w:hAnsi="Arial" w:cs="Arial"/>
        </w:rPr>
      </w:pPr>
    </w:p>
    <w:p w14:paraId="609F1C3E" w14:textId="796B8DC5"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Park BY, Boles I, </w:t>
      </w:r>
      <w:proofErr w:type="spellStart"/>
      <w:r w:rsidRPr="00BF39C0">
        <w:rPr>
          <w:rFonts w:ascii="Arial" w:hAnsi="Arial" w:cs="Arial"/>
        </w:rPr>
        <w:t>Monavvari</w:t>
      </w:r>
      <w:proofErr w:type="spellEnd"/>
      <w:r w:rsidRPr="00BF39C0">
        <w:rPr>
          <w:rFonts w:ascii="Arial" w:hAnsi="Arial" w:cs="Arial"/>
        </w:rPr>
        <w:t xml:space="preserve">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11F29552"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8</w:t>
      </w:r>
      <w:r w:rsidRPr="00BF39C0">
        <w:rPr>
          <w:rFonts w:ascii="Arial" w:hAnsi="Arial" w:cs="Arial"/>
        </w:rPr>
        <w:t xml:space="preserve">. </w:t>
      </w:r>
      <w:r w:rsidR="008920C4">
        <w:rPr>
          <w:rFonts w:ascii="Arial" w:hAnsi="Arial" w:cs="Arial"/>
        </w:rPr>
        <w:tab/>
      </w:r>
      <w:r w:rsidRPr="00BF39C0">
        <w:rPr>
          <w:rFonts w:ascii="Arial" w:hAnsi="Arial" w:cs="Arial"/>
        </w:rPr>
        <w:t xml:space="preserve">Tally S, </w:t>
      </w:r>
      <w:proofErr w:type="spellStart"/>
      <w:r w:rsidRPr="00BF39C0">
        <w:rPr>
          <w:rFonts w:ascii="Arial" w:hAnsi="Arial" w:cs="Arial"/>
        </w:rPr>
        <w:t>Levack</w:t>
      </w:r>
      <w:proofErr w:type="spellEnd"/>
      <w:r w:rsidRPr="00BF39C0">
        <w:rPr>
          <w:rFonts w:ascii="Arial" w:hAnsi="Arial" w:cs="Arial"/>
        </w:rPr>
        <w:t xml:space="preserve"> A, </w:t>
      </w:r>
      <w:proofErr w:type="spellStart"/>
      <w:r w:rsidRPr="00BF39C0">
        <w:rPr>
          <w:rFonts w:ascii="Arial" w:hAnsi="Arial" w:cs="Arial"/>
        </w:rPr>
        <w:t>Sarkin</w:t>
      </w:r>
      <w:proofErr w:type="spellEnd"/>
      <w:r w:rsidRPr="00BF39C0">
        <w:rPr>
          <w:rFonts w:ascii="Arial" w:hAnsi="Arial" w:cs="Arial"/>
        </w:rPr>
        <w:t xml:space="preserve"> AJ, Gilmer T, </w:t>
      </w:r>
      <w:proofErr w:type="spellStart"/>
      <w:r w:rsidRPr="00BF39C0">
        <w:rPr>
          <w:rFonts w:ascii="Arial" w:hAnsi="Arial" w:cs="Arial"/>
        </w:rPr>
        <w:t>Groessl</w:t>
      </w:r>
      <w:proofErr w:type="spellEnd"/>
      <w:r w:rsidRPr="00BF39C0">
        <w:rPr>
          <w:rFonts w:ascii="Arial" w:hAnsi="Arial" w:cs="Arial"/>
        </w:rPr>
        <w:t xml:space="preserve"> EJ. The impact of the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5F873CB7" w:rsidR="003B03A9" w:rsidRPr="00BF39C0" w:rsidRDefault="003B03A9" w:rsidP="003B03A9">
      <w:pPr>
        <w:rPr>
          <w:rFonts w:ascii="Arial" w:hAnsi="Arial" w:cs="Arial"/>
        </w:rPr>
      </w:pPr>
      <w:r w:rsidRPr="00BF39C0">
        <w:rPr>
          <w:rFonts w:ascii="Arial" w:hAnsi="Arial" w:cs="Arial"/>
        </w:rPr>
        <w:t>7</w:t>
      </w:r>
      <w:r w:rsidR="00E925B9">
        <w:rPr>
          <w:rFonts w:ascii="Arial" w:hAnsi="Arial" w:cs="Arial"/>
        </w:rPr>
        <w:t>9</w:t>
      </w:r>
      <w:r w:rsidRPr="00BF39C0">
        <w:rPr>
          <w:rFonts w:ascii="Arial" w:hAnsi="Arial" w:cs="Arial"/>
        </w:rPr>
        <w:t xml:space="preserve">. </w:t>
      </w:r>
      <w:r w:rsidR="008920C4">
        <w:rPr>
          <w:rFonts w:ascii="Arial" w:hAnsi="Arial" w:cs="Arial"/>
        </w:rPr>
        <w:tab/>
      </w:r>
      <w:r w:rsidRPr="00BF39C0">
        <w:rPr>
          <w:rFonts w:ascii="Arial" w:hAnsi="Arial" w:cs="Arial"/>
        </w:rPr>
        <w:t xml:space="preserve">Agyapong VI, </w:t>
      </w:r>
      <w:proofErr w:type="spellStart"/>
      <w:r w:rsidRPr="00BF39C0">
        <w:rPr>
          <w:rFonts w:ascii="Arial" w:hAnsi="Arial" w:cs="Arial"/>
        </w:rPr>
        <w:t>Juhas</w:t>
      </w:r>
      <w:proofErr w:type="spellEnd"/>
      <w:r w:rsidRPr="00BF39C0">
        <w:rPr>
          <w:rFonts w:ascii="Arial" w:hAnsi="Arial" w:cs="Arial"/>
        </w:rPr>
        <w:t xml:space="preserve"> M, </w:t>
      </w:r>
      <w:proofErr w:type="spellStart"/>
      <w:r w:rsidRPr="00BF39C0">
        <w:rPr>
          <w:rFonts w:ascii="Arial" w:hAnsi="Arial" w:cs="Arial"/>
        </w:rPr>
        <w:t>Omege</w:t>
      </w:r>
      <w:proofErr w:type="spellEnd"/>
      <w:r w:rsidRPr="00BF39C0">
        <w:rPr>
          <w:rFonts w:ascii="Arial" w:hAnsi="Arial" w:cs="Arial"/>
        </w:rPr>
        <w:t xml:space="preserve"> J, et al. Prevalence rates and correlates of likely post-traumatic stress disorder in residents of fort </w:t>
      </w:r>
      <w:proofErr w:type="spellStart"/>
      <w:r w:rsidRPr="00BF39C0">
        <w:rPr>
          <w:rFonts w:ascii="Arial" w:hAnsi="Arial" w:cs="Arial"/>
        </w:rPr>
        <w:t>mcmurray</w:t>
      </w:r>
      <w:proofErr w:type="spellEnd"/>
      <w:r w:rsidRPr="00BF39C0">
        <w:rPr>
          <w:rFonts w:ascii="Arial" w:hAnsi="Arial" w:cs="Arial"/>
        </w:rPr>
        <w:t xml:space="preserve">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015FC69B" w:rsidR="00493E06" w:rsidRDefault="00E925B9" w:rsidP="00FC17B3">
      <w:pPr>
        <w:rPr>
          <w:rFonts w:ascii="Arial" w:hAnsi="Arial" w:cs="Arial"/>
        </w:rPr>
      </w:pPr>
      <w:r>
        <w:rPr>
          <w:rFonts w:ascii="Arial" w:hAnsi="Arial" w:cs="Arial"/>
        </w:rPr>
        <w:lastRenderedPageBreak/>
        <w:t>80</w:t>
      </w:r>
      <w:r w:rsidR="003B03A9" w:rsidRPr="00BF39C0">
        <w:rPr>
          <w:rFonts w:ascii="Arial" w:hAnsi="Arial" w:cs="Arial"/>
        </w:rPr>
        <w:t xml:space="preserve">. </w:t>
      </w:r>
      <w:r w:rsidR="008920C4">
        <w:rPr>
          <w:rFonts w:ascii="Arial" w:hAnsi="Arial" w:cs="Arial"/>
        </w:rPr>
        <w:tab/>
      </w:r>
      <w:r w:rsidR="003B03A9" w:rsidRPr="00BF39C0">
        <w:rPr>
          <w:rFonts w:ascii="Arial" w:hAnsi="Arial" w:cs="Arial"/>
        </w:rPr>
        <w:t xml:space="preserve">Holland E. </w:t>
      </w:r>
      <w:r w:rsidR="00EE7665" w:rsidRPr="00EE7665">
        <w:rPr>
          <w:rFonts w:ascii="Arial" w:hAnsi="Arial" w:cs="Arial"/>
        </w:rPr>
        <w:t xml:space="preserve">$6 Billion In Real Estate Destroyed </w:t>
      </w:r>
      <w:proofErr w:type="gramStart"/>
      <w:r w:rsidR="00EE7665" w:rsidRPr="00EE7665">
        <w:rPr>
          <w:rFonts w:ascii="Arial" w:hAnsi="Arial" w:cs="Arial"/>
        </w:rPr>
        <w:t>In</w:t>
      </w:r>
      <w:proofErr w:type="gramEnd"/>
      <w:r w:rsidR="00EE7665" w:rsidRPr="00EE7665">
        <w:rPr>
          <w:rFonts w:ascii="Arial" w:hAnsi="Arial" w:cs="Arial"/>
        </w:rPr>
        <w:t xml:space="preserve">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5C0B2F67" w14:textId="68357515" w:rsidR="00D9590C" w:rsidRDefault="00D9590C" w:rsidP="00D9590C">
      <w:pPr>
        <w:rPr>
          <w:rFonts w:ascii="Arial" w:hAnsi="Arial" w:cs="Arial"/>
        </w:rPr>
      </w:pPr>
    </w:p>
    <w:p w14:paraId="65D99361" w14:textId="66F7EEA4" w:rsidR="00060372" w:rsidRDefault="00060372" w:rsidP="00D9590C">
      <w:pPr>
        <w:rPr>
          <w:rFonts w:ascii="Arial" w:hAnsi="Arial" w:cs="Arial"/>
        </w:rPr>
      </w:pPr>
    </w:p>
    <w:p w14:paraId="508AF3D3" w14:textId="77777777" w:rsidR="00060372" w:rsidRPr="00D9590C" w:rsidRDefault="00060372" w:rsidP="00D9590C">
      <w:pPr>
        <w:rPr>
          <w:rFonts w:ascii="Arial" w:hAnsi="Arial" w:cs="Arial"/>
        </w:rPr>
      </w:pPr>
    </w:p>
    <w:sectPr w:rsidR="00060372" w:rsidRPr="00D9590C"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2448" w14:textId="77777777" w:rsidR="008B0BE2" w:rsidRDefault="008B0BE2" w:rsidP="007624DD">
      <w:r>
        <w:separator/>
      </w:r>
    </w:p>
  </w:endnote>
  <w:endnote w:type="continuationSeparator" w:id="0">
    <w:p w14:paraId="742BF21F" w14:textId="77777777" w:rsidR="008B0BE2" w:rsidRDefault="008B0BE2"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60F4" w14:textId="77777777" w:rsidR="008B0BE2" w:rsidRDefault="008B0BE2" w:rsidP="007624DD">
      <w:r>
        <w:separator/>
      </w:r>
    </w:p>
  </w:footnote>
  <w:footnote w:type="continuationSeparator" w:id="0">
    <w:p w14:paraId="67000D8C" w14:textId="77777777" w:rsidR="008B0BE2" w:rsidRDefault="008B0BE2"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F45"/>
    <w:rsid w:val="00045A28"/>
    <w:rsid w:val="00060372"/>
    <w:rsid w:val="0006387F"/>
    <w:rsid w:val="00072FA7"/>
    <w:rsid w:val="00075EBC"/>
    <w:rsid w:val="00080BD2"/>
    <w:rsid w:val="00083747"/>
    <w:rsid w:val="00090624"/>
    <w:rsid w:val="00095804"/>
    <w:rsid w:val="00096321"/>
    <w:rsid w:val="000B7E42"/>
    <w:rsid w:val="000C0BBB"/>
    <w:rsid w:val="000C6588"/>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60BBB"/>
    <w:rsid w:val="00262537"/>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B47"/>
    <w:rsid w:val="002E4E76"/>
    <w:rsid w:val="002E7665"/>
    <w:rsid w:val="002F4722"/>
    <w:rsid w:val="002F5A38"/>
    <w:rsid w:val="002F6C2C"/>
    <w:rsid w:val="002F780A"/>
    <w:rsid w:val="00304BD8"/>
    <w:rsid w:val="00306EF4"/>
    <w:rsid w:val="00317270"/>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D2F86"/>
    <w:rsid w:val="003D6D06"/>
    <w:rsid w:val="003E420D"/>
    <w:rsid w:val="003F004E"/>
    <w:rsid w:val="003F6E28"/>
    <w:rsid w:val="004070AE"/>
    <w:rsid w:val="00407376"/>
    <w:rsid w:val="004115AD"/>
    <w:rsid w:val="00425DD8"/>
    <w:rsid w:val="00432A71"/>
    <w:rsid w:val="00436720"/>
    <w:rsid w:val="0045069C"/>
    <w:rsid w:val="004623D9"/>
    <w:rsid w:val="0047009D"/>
    <w:rsid w:val="004702BA"/>
    <w:rsid w:val="00484559"/>
    <w:rsid w:val="00485F6E"/>
    <w:rsid w:val="00487650"/>
    <w:rsid w:val="00490DF4"/>
    <w:rsid w:val="00493E06"/>
    <w:rsid w:val="00494A40"/>
    <w:rsid w:val="004A01AB"/>
    <w:rsid w:val="004B261F"/>
    <w:rsid w:val="004B7FC3"/>
    <w:rsid w:val="004C25A7"/>
    <w:rsid w:val="004D47AF"/>
    <w:rsid w:val="004F5909"/>
    <w:rsid w:val="005054EA"/>
    <w:rsid w:val="005105B3"/>
    <w:rsid w:val="00514D1E"/>
    <w:rsid w:val="00514EA5"/>
    <w:rsid w:val="00521316"/>
    <w:rsid w:val="00531149"/>
    <w:rsid w:val="00557E3C"/>
    <w:rsid w:val="005611FF"/>
    <w:rsid w:val="00565E69"/>
    <w:rsid w:val="00567006"/>
    <w:rsid w:val="00574C02"/>
    <w:rsid w:val="0057604B"/>
    <w:rsid w:val="00576ECC"/>
    <w:rsid w:val="00581DAB"/>
    <w:rsid w:val="00583C89"/>
    <w:rsid w:val="005846B2"/>
    <w:rsid w:val="00586A69"/>
    <w:rsid w:val="00592296"/>
    <w:rsid w:val="00594073"/>
    <w:rsid w:val="00594E8A"/>
    <w:rsid w:val="005A2CD9"/>
    <w:rsid w:val="005A5946"/>
    <w:rsid w:val="005A61B9"/>
    <w:rsid w:val="005B2566"/>
    <w:rsid w:val="005B7190"/>
    <w:rsid w:val="005C61AA"/>
    <w:rsid w:val="005C6CB2"/>
    <w:rsid w:val="005D04EE"/>
    <w:rsid w:val="005F0CF4"/>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701F5"/>
    <w:rsid w:val="0067420F"/>
    <w:rsid w:val="0068477B"/>
    <w:rsid w:val="00697B21"/>
    <w:rsid w:val="006A14FB"/>
    <w:rsid w:val="006A18BE"/>
    <w:rsid w:val="006A4D22"/>
    <w:rsid w:val="006A6E2F"/>
    <w:rsid w:val="006B2E6F"/>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200A1"/>
    <w:rsid w:val="00733230"/>
    <w:rsid w:val="00735071"/>
    <w:rsid w:val="00735A58"/>
    <w:rsid w:val="0074744A"/>
    <w:rsid w:val="00761DDF"/>
    <w:rsid w:val="00761F59"/>
    <w:rsid w:val="007624DD"/>
    <w:rsid w:val="0077046D"/>
    <w:rsid w:val="0077649D"/>
    <w:rsid w:val="00776EBD"/>
    <w:rsid w:val="00782B05"/>
    <w:rsid w:val="007846EF"/>
    <w:rsid w:val="00784DAD"/>
    <w:rsid w:val="00790EDB"/>
    <w:rsid w:val="0079304F"/>
    <w:rsid w:val="007947FE"/>
    <w:rsid w:val="00794D78"/>
    <w:rsid w:val="007A6AA8"/>
    <w:rsid w:val="007A76BC"/>
    <w:rsid w:val="007B1427"/>
    <w:rsid w:val="007B2D72"/>
    <w:rsid w:val="007C1AC4"/>
    <w:rsid w:val="007C7344"/>
    <w:rsid w:val="007D2346"/>
    <w:rsid w:val="007D7877"/>
    <w:rsid w:val="007E3761"/>
    <w:rsid w:val="007E392A"/>
    <w:rsid w:val="007E3C04"/>
    <w:rsid w:val="007F2C5D"/>
    <w:rsid w:val="008141F1"/>
    <w:rsid w:val="0081729F"/>
    <w:rsid w:val="008206C3"/>
    <w:rsid w:val="00822488"/>
    <w:rsid w:val="00825052"/>
    <w:rsid w:val="0082712E"/>
    <w:rsid w:val="00831ED2"/>
    <w:rsid w:val="00837522"/>
    <w:rsid w:val="00837E77"/>
    <w:rsid w:val="00845DA2"/>
    <w:rsid w:val="00853797"/>
    <w:rsid w:val="008644C9"/>
    <w:rsid w:val="00875540"/>
    <w:rsid w:val="00876FCA"/>
    <w:rsid w:val="008826E3"/>
    <w:rsid w:val="008828D5"/>
    <w:rsid w:val="008841D1"/>
    <w:rsid w:val="0089182B"/>
    <w:rsid w:val="008920C4"/>
    <w:rsid w:val="008A0DCA"/>
    <w:rsid w:val="008A473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F130F"/>
    <w:rsid w:val="008F2C25"/>
    <w:rsid w:val="008F44D7"/>
    <w:rsid w:val="0090057C"/>
    <w:rsid w:val="00902846"/>
    <w:rsid w:val="00903201"/>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E5C39"/>
    <w:rsid w:val="009F4A88"/>
    <w:rsid w:val="009F67B2"/>
    <w:rsid w:val="00A0595B"/>
    <w:rsid w:val="00A10127"/>
    <w:rsid w:val="00A10EF3"/>
    <w:rsid w:val="00A16158"/>
    <w:rsid w:val="00A17CCE"/>
    <w:rsid w:val="00A304E7"/>
    <w:rsid w:val="00A4183C"/>
    <w:rsid w:val="00A418E5"/>
    <w:rsid w:val="00A426F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476D"/>
    <w:rsid w:val="00C27DDA"/>
    <w:rsid w:val="00C37DC9"/>
    <w:rsid w:val="00C46262"/>
    <w:rsid w:val="00C46CEE"/>
    <w:rsid w:val="00C51ED9"/>
    <w:rsid w:val="00C5203D"/>
    <w:rsid w:val="00C529FD"/>
    <w:rsid w:val="00C532E4"/>
    <w:rsid w:val="00C537FA"/>
    <w:rsid w:val="00C541E3"/>
    <w:rsid w:val="00C5545A"/>
    <w:rsid w:val="00C55C6C"/>
    <w:rsid w:val="00C90E20"/>
    <w:rsid w:val="00CA6D63"/>
    <w:rsid w:val="00CC2036"/>
    <w:rsid w:val="00CC57F8"/>
    <w:rsid w:val="00CD0CF0"/>
    <w:rsid w:val="00CD3CCC"/>
    <w:rsid w:val="00CD5D7D"/>
    <w:rsid w:val="00CE1FEF"/>
    <w:rsid w:val="00CE418E"/>
    <w:rsid w:val="00CE7B20"/>
    <w:rsid w:val="00CF183A"/>
    <w:rsid w:val="00CF5BBD"/>
    <w:rsid w:val="00D00682"/>
    <w:rsid w:val="00D00CC2"/>
    <w:rsid w:val="00D12DFE"/>
    <w:rsid w:val="00D14ED7"/>
    <w:rsid w:val="00D167FF"/>
    <w:rsid w:val="00D21963"/>
    <w:rsid w:val="00D23C25"/>
    <w:rsid w:val="00D300AA"/>
    <w:rsid w:val="00D33C7D"/>
    <w:rsid w:val="00D357F3"/>
    <w:rsid w:val="00D36EF9"/>
    <w:rsid w:val="00D401E4"/>
    <w:rsid w:val="00D413CE"/>
    <w:rsid w:val="00D54151"/>
    <w:rsid w:val="00D5459B"/>
    <w:rsid w:val="00D54A58"/>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E253F"/>
    <w:rsid w:val="00DE69C4"/>
    <w:rsid w:val="00DF1044"/>
    <w:rsid w:val="00DF3771"/>
    <w:rsid w:val="00E040D7"/>
    <w:rsid w:val="00E07B3D"/>
    <w:rsid w:val="00E12908"/>
    <w:rsid w:val="00E1380F"/>
    <w:rsid w:val="00E26C6C"/>
    <w:rsid w:val="00E26D5B"/>
    <w:rsid w:val="00E311E8"/>
    <w:rsid w:val="00E31748"/>
    <w:rsid w:val="00E34478"/>
    <w:rsid w:val="00E34CFF"/>
    <w:rsid w:val="00E3503D"/>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E40"/>
    <w:rsid w:val="00EA34F5"/>
    <w:rsid w:val="00EA6246"/>
    <w:rsid w:val="00EA65EB"/>
    <w:rsid w:val="00EA7FEB"/>
    <w:rsid w:val="00EB2A19"/>
    <w:rsid w:val="00EB2D5F"/>
    <w:rsid w:val="00EB3481"/>
    <w:rsid w:val="00EC1D46"/>
    <w:rsid w:val="00EC220D"/>
    <w:rsid w:val="00EC3E91"/>
    <w:rsid w:val="00ED2E3C"/>
    <w:rsid w:val="00ED7042"/>
    <w:rsid w:val="00EE0FD3"/>
    <w:rsid w:val="00EE2EFA"/>
    <w:rsid w:val="00EE633B"/>
    <w:rsid w:val="00EE71BC"/>
    <w:rsid w:val="00EE7665"/>
    <w:rsid w:val="00EF5181"/>
    <w:rsid w:val="00F01F3F"/>
    <w:rsid w:val="00F05801"/>
    <w:rsid w:val="00F11FE7"/>
    <w:rsid w:val="00F201AF"/>
    <w:rsid w:val="00F20B22"/>
    <w:rsid w:val="00F25B54"/>
    <w:rsid w:val="00F34C0D"/>
    <w:rsid w:val="00F377B1"/>
    <w:rsid w:val="00F43C42"/>
    <w:rsid w:val="00F466DD"/>
    <w:rsid w:val="00F521DE"/>
    <w:rsid w:val="00F5481A"/>
    <w:rsid w:val="00F65705"/>
    <w:rsid w:val="00F6632D"/>
    <w:rsid w:val="00F66567"/>
    <w:rsid w:val="00F82AA1"/>
    <w:rsid w:val="00F8571C"/>
    <w:rsid w:val="00F92E7F"/>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doi.org/10.3390/ijerph16091604" TargetMode="External"/><Relationship Id="rId26" Type="http://schemas.openxmlformats.org/officeDocument/2006/relationships/hyperlink" Target="https://doi.org/10.1371/journal.pmed.1002601" TargetMode="External"/><Relationship Id="rId39" Type="http://schemas.openxmlformats.org/officeDocument/2006/relationships/hyperlink" Target="https://prism.oregonstate.edu/" TargetMode="External"/><Relationship Id="rId21" Type="http://schemas.openxmlformats.org/officeDocument/2006/relationships/hyperlink" Target="https://doi.org/10.1002/2017GH000049" TargetMode="External"/><Relationship Id="rId34" Type="http://schemas.openxmlformats.org/officeDocument/2006/relationships/hyperlink" Target="https://www.lafd.org/news/getty-fir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org/doi/abs/10.1126/science.1128834" TargetMode="External"/><Relationship Id="rId20" Type="http://schemas.openxmlformats.org/officeDocument/2006/relationships/hyperlink" Target="https://doi.org/10.1029/2021GH000457" TargetMode="External"/><Relationship Id="rId29" Type="http://schemas.openxmlformats.org/officeDocument/2006/relationships/hyperlink" Target="https://doi.org/10.1016/j.envres.2016.08.00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289/EHP5792" TargetMode="External"/><Relationship Id="rId32" Type="http://schemas.openxmlformats.org/officeDocument/2006/relationships/hyperlink" Target="https://www.lafd.org/news/woolsey-fire" TargetMode="External"/><Relationship Id="rId37" Type="http://schemas.openxmlformats.org/officeDocument/2006/relationships/hyperlink" Target="http://qgis.org" TargetMode="External"/><Relationship Id="rId40"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doi.org/10.1023/B:CLIM.0000024667.89579.ed" TargetMode="External"/><Relationship Id="rId23" Type="http://schemas.openxmlformats.org/officeDocument/2006/relationships/hyperlink" Target="https://doi.org/10.1038/s41467-021-21708-0" TargetMode="External"/><Relationship Id="rId28" Type="http://schemas.openxmlformats.org/officeDocument/2006/relationships/hyperlink" Target="https://doi.org/10.1093/aje/kwx141" TargetMode="External"/><Relationship Id="rId36" Type="http://schemas.openxmlformats.org/officeDocument/2006/relationships/hyperlink" Target="https://frap.fire.ca.gov/mapping/gis-data/" TargetMode="External"/><Relationship Id="rId10" Type="http://schemas.openxmlformats.org/officeDocument/2006/relationships/image" Target="media/image3.emf"/><Relationship Id="rId19" Type="http://schemas.openxmlformats.org/officeDocument/2006/relationships/hyperlink" Target="https://doi.org/10.1007/s10584-016-1762-6" TargetMode="External"/><Relationship Id="rId31" Type="http://schemas.openxmlformats.org/officeDocument/2006/relationships/hyperlink" Target="https://doi.org/10.1016/j.envres.2014.10.01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29/2008JD010966" TargetMode="External"/><Relationship Id="rId22" Type="http://schemas.openxmlformats.org/officeDocument/2006/relationships/hyperlink" Target="https://doi.org/10.1016/j.tiv.2011.06.001" TargetMode="External"/><Relationship Id="rId27" Type="http://schemas.openxmlformats.org/officeDocument/2006/relationships/hyperlink" Target="https://doi.org/10.1289/ehp.1409277" TargetMode="External"/><Relationship Id="rId30" Type="http://schemas.openxmlformats.org/officeDocument/2006/relationships/hyperlink" Target="https://doi.org/10.1186/s12940-020-0559-2" TargetMode="External"/><Relationship Id="rId35" Type="http://schemas.openxmlformats.org/officeDocument/2006/relationships/hyperlink" Target="https://datanifc.opendata.arcgis.com/search?tags=Category%2Chistoric_wildlandfire_opendata"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doi.org/10.1073/pnas.1607171113" TargetMode="External"/><Relationship Id="rId25" Type="http://schemas.openxmlformats.org/officeDocument/2006/relationships/hyperlink" Target="https://doi.org/10.1016/j.envint.2019.04.033" TargetMode="External"/><Relationship Id="rId33" Type="http://schemas.openxmlformats.org/officeDocument/2006/relationships/hyperlink" Target="https://www.fire.ca.gov/incidents/2018" TargetMode="External"/><Relationship Id="rId38" Type="http://schemas.openxmlformats.org/officeDocument/2006/relationships/hyperlink" Target="https://www.science.org/doi/abs/10.1126/science.1128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8578</Words>
  <Characters>48901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56</cp:revision>
  <dcterms:created xsi:type="dcterms:W3CDTF">2023-02-01T16:22:00Z</dcterms:created>
  <dcterms:modified xsi:type="dcterms:W3CDTF">2023-02-01T18:38:00Z</dcterms:modified>
</cp:coreProperties>
</file>