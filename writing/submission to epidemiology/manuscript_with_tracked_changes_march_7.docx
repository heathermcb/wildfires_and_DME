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02B8" w14:textId="61FC9D0B" w:rsidR="00A908A4" w:rsidRPr="00A053D0" w:rsidRDefault="00A908A4" w:rsidP="00A908A4">
      <w:pPr>
        <w:rPr>
          <w:rFonts w:ascii="Arial" w:hAnsi="Arial" w:cs="Arial"/>
          <w:b/>
          <w:bCs/>
          <w:color w:val="000000" w:themeColor="text1"/>
          <w:sz w:val="32"/>
          <w:szCs w:val="32"/>
        </w:rPr>
      </w:pPr>
      <w:r w:rsidRPr="00A053D0">
        <w:rPr>
          <w:rFonts w:ascii="Arial" w:hAnsi="Arial" w:cs="Arial"/>
          <w:b/>
          <w:bCs/>
          <w:color w:val="000000" w:themeColor="text1"/>
          <w:sz w:val="32"/>
          <w:szCs w:val="32"/>
        </w:rPr>
        <w:t>Abstract</w:t>
      </w:r>
    </w:p>
    <w:p w14:paraId="33219FEA" w14:textId="77777777" w:rsidR="00A908A4" w:rsidRPr="00A053D0" w:rsidRDefault="00A908A4" w:rsidP="00A908A4">
      <w:pPr>
        <w:rPr>
          <w:rFonts w:ascii="Arial" w:hAnsi="Arial" w:cs="Arial"/>
          <w:color w:val="000000" w:themeColor="text1"/>
        </w:rPr>
      </w:pPr>
    </w:p>
    <w:p w14:paraId="354F2069" w14:textId="6F0E5419" w:rsidR="00A908A4" w:rsidRPr="005A05EA" w:rsidRDefault="00A908A4" w:rsidP="00A908A4">
      <w:pPr>
        <w:rPr>
          <w:rFonts w:ascii="Arial" w:hAnsi="Arial" w:cs="Arial"/>
          <w:color w:val="000000" w:themeColor="text1"/>
        </w:rPr>
      </w:pPr>
      <w:r w:rsidRPr="005A05EA">
        <w:rPr>
          <w:rFonts w:ascii="Arial" w:hAnsi="Arial" w:cs="Arial"/>
          <w:b/>
          <w:bCs/>
          <w:color w:val="000000" w:themeColor="text1"/>
        </w:rPr>
        <w:t>Background:</w:t>
      </w:r>
      <w:r w:rsidRPr="005A05EA">
        <w:rPr>
          <w:rFonts w:ascii="Arial" w:hAnsi="Arial" w:cs="Arial"/>
          <w:color w:val="000000" w:themeColor="text1"/>
        </w:rPr>
        <w:t xml:space="preserve"> People using electricity-dependent durable medical equipment (DME)</w:t>
      </w:r>
      <w:r w:rsidR="00142ED3" w:rsidRPr="005A05EA">
        <w:rPr>
          <w:rFonts w:ascii="Arial" w:hAnsi="Arial" w:cs="Arial"/>
          <w:color w:val="000000" w:themeColor="text1"/>
        </w:rPr>
        <w:t xml:space="preserve"> </w:t>
      </w:r>
      <w:r w:rsidRPr="005A05EA">
        <w:rPr>
          <w:rFonts w:ascii="Arial" w:hAnsi="Arial" w:cs="Arial"/>
          <w:color w:val="000000" w:themeColor="text1"/>
        </w:rPr>
        <w:t>may be particularly vulnerable to health effects from wildfire smoke, residence near</w:t>
      </w:r>
      <w:r w:rsidR="00142ED3" w:rsidRPr="005A05EA">
        <w:rPr>
          <w:rFonts w:ascii="Arial" w:hAnsi="Arial" w:cs="Arial"/>
          <w:color w:val="000000" w:themeColor="text1"/>
        </w:rPr>
        <w:t xml:space="preserve"> </w:t>
      </w:r>
      <w:r w:rsidRPr="005A05EA">
        <w:rPr>
          <w:rFonts w:ascii="Arial" w:hAnsi="Arial" w:cs="Arial"/>
          <w:color w:val="000000" w:themeColor="text1"/>
        </w:rPr>
        <w:t>wildfires, or</w:t>
      </w:r>
      <w:r w:rsidR="00142ED3" w:rsidRPr="005A05EA">
        <w:rPr>
          <w:rFonts w:ascii="Arial" w:hAnsi="Arial" w:cs="Arial"/>
          <w:color w:val="000000" w:themeColor="text1"/>
        </w:rPr>
        <w:t xml:space="preserve"> </w:t>
      </w:r>
      <w:r w:rsidRPr="005A05EA">
        <w:rPr>
          <w:rFonts w:ascii="Arial" w:hAnsi="Arial" w:cs="Arial"/>
          <w:color w:val="000000" w:themeColor="text1"/>
        </w:rPr>
        <w:t>residence in evacuation zones. No studies have examined their healthcare</w:t>
      </w:r>
      <w:r w:rsidR="00142ED3" w:rsidRPr="005A05EA">
        <w:rPr>
          <w:rFonts w:ascii="Arial" w:hAnsi="Arial" w:cs="Arial"/>
          <w:color w:val="000000" w:themeColor="text1"/>
        </w:rPr>
        <w:t xml:space="preserve"> </w:t>
      </w:r>
      <w:r w:rsidRPr="005A05EA">
        <w:rPr>
          <w:rFonts w:ascii="Arial" w:hAnsi="Arial" w:cs="Arial"/>
          <w:color w:val="000000" w:themeColor="text1"/>
        </w:rPr>
        <w:t>utilization during wildfires.</w:t>
      </w:r>
    </w:p>
    <w:p w14:paraId="2F906139" w14:textId="77777777" w:rsidR="00A908A4" w:rsidRPr="005A05EA" w:rsidRDefault="00A908A4" w:rsidP="00A908A4">
      <w:pPr>
        <w:rPr>
          <w:rFonts w:ascii="Arial" w:hAnsi="Arial" w:cs="Arial"/>
          <w:color w:val="000000" w:themeColor="text1"/>
        </w:rPr>
      </w:pPr>
    </w:p>
    <w:p w14:paraId="7115BA03" w14:textId="50447867" w:rsidR="00A908A4" w:rsidRPr="005A05EA" w:rsidRDefault="00A908A4" w:rsidP="00A908A4">
      <w:pPr>
        <w:rPr>
          <w:rFonts w:ascii="Arial" w:hAnsi="Arial" w:cs="Arial"/>
          <w:color w:val="000000" w:themeColor="text1"/>
        </w:rPr>
      </w:pPr>
      <w:r w:rsidRPr="005A05EA">
        <w:rPr>
          <w:rFonts w:ascii="Arial" w:hAnsi="Arial" w:cs="Arial"/>
          <w:b/>
          <w:bCs/>
          <w:color w:val="000000" w:themeColor="text1"/>
        </w:rPr>
        <w:t>Methods:</w:t>
      </w:r>
      <w:r w:rsidRPr="005A05EA">
        <w:rPr>
          <w:rFonts w:ascii="Arial" w:hAnsi="Arial" w:cs="Arial"/>
          <w:color w:val="000000" w:themeColor="text1"/>
        </w:rPr>
        <w:t xml:space="preserve"> We obtained 2016-2020 daily counts of residential Zip Code Tabulation Area</w:t>
      </w:r>
      <w:r w:rsidR="00232C24" w:rsidRPr="005A05EA">
        <w:rPr>
          <w:rFonts w:ascii="Arial" w:hAnsi="Arial" w:cs="Arial"/>
          <w:color w:val="000000" w:themeColor="text1"/>
        </w:rPr>
        <w:t xml:space="preserve"> </w:t>
      </w:r>
      <w:r w:rsidRPr="005A05EA">
        <w:rPr>
          <w:rFonts w:ascii="Arial" w:hAnsi="Arial" w:cs="Arial"/>
          <w:color w:val="000000" w:themeColor="text1"/>
        </w:rPr>
        <w:t xml:space="preserve">(ZCTA) level outpatient, </w:t>
      </w:r>
      <w:r w:rsidR="00F26795" w:rsidRPr="005A05EA">
        <w:rPr>
          <w:rFonts w:ascii="Arial" w:hAnsi="Arial" w:cs="Arial"/>
          <w:color w:val="000000" w:themeColor="text1"/>
        </w:rPr>
        <w:t>emergency department, and i</w:t>
      </w:r>
      <w:r w:rsidRPr="005A05EA">
        <w:rPr>
          <w:rFonts w:ascii="Arial" w:hAnsi="Arial" w:cs="Arial"/>
          <w:color w:val="000000" w:themeColor="text1"/>
        </w:rPr>
        <w:t>npatien</w:t>
      </w:r>
      <w:ins w:id="0" w:author="Heather M" w:date="2023-03-04T12:24:00Z">
        <w:r w:rsidR="00C66C80" w:rsidRPr="00E959DF">
          <w:rPr>
            <w:rFonts w:ascii="Arial" w:hAnsi="Arial" w:cs="Arial"/>
            <w:color w:val="000000" w:themeColor="text1"/>
          </w:rPr>
          <w:t xml:space="preserve">t </w:t>
        </w:r>
      </w:ins>
      <w:del w:id="1" w:author="Heather M" w:date="2023-03-04T12:24:00Z">
        <w:r w:rsidRPr="005A05EA" w:rsidDel="00C66C80">
          <w:rPr>
            <w:rFonts w:ascii="Arial" w:hAnsi="Arial" w:cs="Arial"/>
            <w:color w:val="000000" w:themeColor="text1"/>
          </w:rPr>
          <w:delText>t,</w:delText>
        </w:r>
      </w:del>
      <w:del w:id="2" w:author="Heather M" w:date="2023-03-04T12:23:00Z">
        <w:r w:rsidRPr="005A05EA" w:rsidDel="00E1006F">
          <w:rPr>
            <w:rFonts w:ascii="Arial" w:hAnsi="Arial" w:cs="Arial"/>
            <w:color w:val="000000" w:themeColor="text1"/>
          </w:rPr>
          <w:delText xml:space="preserve"> and</w:delText>
        </w:r>
      </w:del>
      <w:del w:id="3" w:author="Heather M" w:date="2023-03-04T12:24:00Z">
        <w:r w:rsidRPr="005A05EA" w:rsidDel="00C66C80">
          <w:rPr>
            <w:rFonts w:ascii="Arial" w:hAnsi="Arial" w:cs="Arial"/>
            <w:color w:val="000000" w:themeColor="text1"/>
          </w:rPr>
          <w:delText xml:space="preserve"> </w:delText>
        </w:r>
      </w:del>
      <w:r w:rsidRPr="005A05EA">
        <w:rPr>
          <w:rFonts w:ascii="Arial" w:hAnsi="Arial" w:cs="Arial"/>
          <w:color w:val="000000" w:themeColor="text1"/>
        </w:rPr>
        <w:t>visits made by DME</w:t>
      </w:r>
      <w:r w:rsidR="00531149" w:rsidRPr="005A05EA">
        <w:rPr>
          <w:rFonts w:ascii="Arial" w:hAnsi="Arial" w:cs="Arial"/>
          <w:color w:val="000000" w:themeColor="text1"/>
        </w:rPr>
        <w:t xml:space="preserve"> </w:t>
      </w:r>
      <w:r w:rsidRPr="005A05EA">
        <w:rPr>
          <w:rFonts w:ascii="Arial" w:hAnsi="Arial" w:cs="Arial"/>
          <w:color w:val="000000" w:themeColor="text1"/>
        </w:rPr>
        <w:t>using Kaiser</w:t>
      </w:r>
      <w:r w:rsidR="00232C24" w:rsidRPr="005A05EA">
        <w:rPr>
          <w:rFonts w:ascii="Arial" w:hAnsi="Arial" w:cs="Arial"/>
          <w:color w:val="000000" w:themeColor="text1"/>
        </w:rPr>
        <w:t xml:space="preserve"> </w:t>
      </w:r>
      <w:r w:rsidRPr="005A05EA">
        <w:rPr>
          <w:rFonts w:ascii="Arial" w:hAnsi="Arial" w:cs="Arial"/>
          <w:color w:val="000000" w:themeColor="text1"/>
        </w:rPr>
        <w:t>Permanente Southern California members 45+. We linked counts to daily ZCTA-level wildfire</w:t>
      </w:r>
      <w:r w:rsidR="00232C24" w:rsidRPr="005A05EA">
        <w:rPr>
          <w:rFonts w:ascii="Arial" w:hAnsi="Arial" w:cs="Arial"/>
          <w:color w:val="000000" w:themeColor="text1"/>
        </w:rPr>
        <w:t xml:space="preserve"> </w:t>
      </w:r>
      <w:r w:rsidRPr="005A05EA">
        <w:rPr>
          <w:rFonts w:ascii="Arial" w:hAnsi="Arial" w:cs="Arial"/>
          <w:color w:val="000000" w:themeColor="text1"/>
        </w:rPr>
        <w:t>PM</w:t>
      </w:r>
      <w:r w:rsidRPr="005A05EA">
        <w:rPr>
          <w:rFonts w:ascii="Arial" w:hAnsi="Arial" w:cs="Arial"/>
          <w:color w:val="000000" w:themeColor="text1"/>
          <w:vertAlign w:val="subscript"/>
        </w:rPr>
        <w:t>2.5</w:t>
      </w:r>
      <w:r w:rsidRPr="005A05EA">
        <w:rPr>
          <w:rFonts w:ascii="Arial" w:hAnsi="Arial" w:cs="Arial"/>
          <w:color w:val="000000" w:themeColor="text1"/>
        </w:rPr>
        <w:t xml:space="preserve"> estimates and wildfire boundary and evacuation data from the 2018 Woolsey and 2019</w:t>
      </w:r>
      <w:r w:rsidR="00232C24" w:rsidRPr="005A05EA">
        <w:rPr>
          <w:rFonts w:ascii="Arial" w:hAnsi="Arial" w:cs="Arial"/>
          <w:color w:val="000000" w:themeColor="text1"/>
        </w:rPr>
        <w:t xml:space="preserve"> </w:t>
      </w:r>
      <w:r w:rsidRPr="005A05EA">
        <w:rPr>
          <w:rFonts w:ascii="Arial" w:hAnsi="Arial" w:cs="Arial"/>
          <w:color w:val="000000" w:themeColor="text1"/>
        </w:rPr>
        <w:t>Getty wildfires. We tested the association of immediate and lagged (up to 7 days) wildfire</w:t>
      </w:r>
      <w:r w:rsidR="00232C24" w:rsidRPr="005A05EA">
        <w:rPr>
          <w:rFonts w:ascii="Arial" w:hAnsi="Arial" w:cs="Arial"/>
          <w:color w:val="000000" w:themeColor="text1"/>
        </w:rPr>
        <w:t xml:space="preserve"> </w:t>
      </w:r>
      <w:r w:rsidRPr="005A05EA">
        <w:rPr>
          <w:rFonts w:ascii="Arial" w:hAnsi="Arial" w:cs="Arial"/>
          <w:color w:val="000000" w:themeColor="text1"/>
        </w:rPr>
        <w:t>PM</w:t>
      </w:r>
      <w:r w:rsidRPr="005A05EA">
        <w:rPr>
          <w:rFonts w:ascii="Arial" w:hAnsi="Arial" w:cs="Arial"/>
          <w:color w:val="000000" w:themeColor="text1"/>
          <w:vertAlign w:val="subscript"/>
        </w:rPr>
        <w:t>2.5</w:t>
      </w:r>
      <w:r w:rsidRPr="005A05EA">
        <w:rPr>
          <w:rFonts w:ascii="Arial" w:hAnsi="Arial" w:cs="Arial"/>
          <w:color w:val="000000" w:themeColor="text1"/>
        </w:rPr>
        <w:t xml:space="preserve"> and </w:t>
      </w:r>
      <w:ins w:id="4" w:author="Heather M" w:date="2023-03-04T12:25:00Z">
        <w:r w:rsidR="00F34090" w:rsidRPr="005A05EA">
          <w:rPr>
            <w:rFonts w:ascii="Arial" w:hAnsi="Arial" w:cs="Arial"/>
            <w:color w:val="000000" w:themeColor="text1"/>
          </w:rPr>
          <w:t>residence near a fire</w:t>
        </w:r>
      </w:ins>
      <w:del w:id="5" w:author="Heather M" w:date="2023-03-04T12:25:00Z">
        <w:r w:rsidRPr="005A05EA" w:rsidDel="00F34090">
          <w:rPr>
            <w:rFonts w:ascii="Arial" w:hAnsi="Arial" w:cs="Arial"/>
            <w:color w:val="000000" w:themeColor="text1"/>
          </w:rPr>
          <w:delText>wildfire</w:delText>
        </w:r>
      </w:del>
      <w:ins w:id="6" w:author="Heather M" w:date="2023-03-04T12:25:00Z">
        <w:r w:rsidR="00F34090" w:rsidRPr="005A05EA">
          <w:rPr>
            <w:rFonts w:ascii="Arial" w:hAnsi="Arial" w:cs="Arial"/>
            <w:color w:val="000000" w:themeColor="text1"/>
          </w:rPr>
          <w:t xml:space="preserve"> or in an</w:t>
        </w:r>
      </w:ins>
      <w:del w:id="7" w:author="Heather M" w:date="2023-03-04T12:25:00Z">
        <w:r w:rsidRPr="005A05EA" w:rsidDel="00F34090">
          <w:rPr>
            <w:rFonts w:ascii="Arial" w:hAnsi="Arial" w:cs="Arial"/>
            <w:color w:val="000000" w:themeColor="text1"/>
          </w:rPr>
          <w:delText xml:space="preserve"> proximity and</w:delText>
        </w:r>
      </w:del>
      <w:r w:rsidRPr="005A05EA">
        <w:rPr>
          <w:rFonts w:ascii="Arial" w:hAnsi="Arial" w:cs="Arial"/>
          <w:color w:val="000000" w:themeColor="text1"/>
        </w:rPr>
        <w:t xml:space="preserve"> evacuation</w:t>
      </w:r>
      <w:ins w:id="8" w:author="Heather M" w:date="2023-03-04T12:25:00Z">
        <w:r w:rsidR="00F34090" w:rsidRPr="005A05EA">
          <w:rPr>
            <w:rFonts w:ascii="Arial" w:hAnsi="Arial" w:cs="Arial"/>
            <w:color w:val="000000" w:themeColor="text1"/>
          </w:rPr>
          <w:t xml:space="preserve"> zone</w:t>
        </w:r>
      </w:ins>
      <w:r w:rsidRPr="005A05EA">
        <w:rPr>
          <w:rFonts w:ascii="Arial" w:hAnsi="Arial" w:cs="Arial"/>
          <w:color w:val="000000" w:themeColor="text1"/>
        </w:rPr>
        <w:t xml:space="preserve"> and healthcare visit frequency with negative</w:t>
      </w:r>
      <w:r w:rsidR="00232C24" w:rsidRPr="005A05EA">
        <w:rPr>
          <w:rFonts w:ascii="Arial" w:hAnsi="Arial" w:cs="Arial"/>
          <w:color w:val="000000" w:themeColor="text1"/>
        </w:rPr>
        <w:t xml:space="preserve"> </w:t>
      </w:r>
      <w:r w:rsidRPr="005A05EA">
        <w:rPr>
          <w:rFonts w:ascii="Arial" w:hAnsi="Arial" w:cs="Arial"/>
          <w:color w:val="000000" w:themeColor="text1"/>
        </w:rPr>
        <w:t>binomial and difference-in-differences models.</w:t>
      </w:r>
    </w:p>
    <w:p w14:paraId="07D14B42" w14:textId="77777777" w:rsidR="00A908A4" w:rsidRPr="005A05EA" w:rsidRDefault="00A908A4" w:rsidP="00A908A4">
      <w:pPr>
        <w:rPr>
          <w:rFonts w:ascii="Arial" w:hAnsi="Arial" w:cs="Arial"/>
          <w:b/>
          <w:bCs/>
          <w:color w:val="000000" w:themeColor="text1"/>
        </w:rPr>
      </w:pPr>
    </w:p>
    <w:p w14:paraId="4B95526C" w14:textId="6C86795B" w:rsidR="00A908A4" w:rsidRPr="005A05EA" w:rsidRDefault="00A908A4" w:rsidP="00A908A4">
      <w:pPr>
        <w:rPr>
          <w:rFonts w:ascii="Arial" w:hAnsi="Arial" w:cs="Arial"/>
          <w:color w:val="000000" w:themeColor="text1"/>
        </w:rPr>
      </w:pPr>
      <w:r w:rsidRPr="005A05EA">
        <w:rPr>
          <w:rFonts w:ascii="Arial" w:hAnsi="Arial" w:cs="Arial"/>
          <w:b/>
          <w:bCs/>
          <w:color w:val="000000" w:themeColor="text1"/>
        </w:rPr>
        <w:t>Results:</w:t>
      </w:r>
      <w:r w:rsidRPr="005A05EA">
        <w:rPr>
          <w:rFonts w:ascii="Arial" w:hAnsi="Arial" w:cs="Arial"/>
          <w:color w:val="000000" w:themeColor="text1"/>
        </w:rPr>
        <w:t xml:space="preserve"> Among 236,732 DME users, increased wildfire PM</w:t>
      </w:r>
      <w:r w:rsidRPr="005A05EA">
        <w:rPr>
          <w:rFonts w:ascii="Arial" w:hAnsi="Arial" w:cs="Arial"/>
          <w:color w:val="000000" w:themeColor="text1"/>
          <w:vertAlign w:val="subscript"/>
        </w:rPr>
        <w:t>2.5</w:t>
      </w:r>
      <w:r w:rsidRPr="005A05EA">
        <w:rPr>
          <w:rFonts w:ascii="Arial" w:hAnsi="Arial" w:cs="Arial"/>
          <w:color w:val="000000" w:themeColor="text1"/>
        </w:rPr>
        <w:t xml:space="preserve"> concentration (per 10</w:t>
      </w:r>
      <w:r w:rsidR="001720FF" w:rsidRPr="005A05EA">
        <w:rPr>
          <w:rFonts w:ascii="Arial" w:hAnsi="Arial" w:cs="Arial"/>
          <w:color w:val="000000" w:themeColor="text1"/>
        </w:rPr>
        <w:t xml:space="preserve"> </w:t>
      </w:r>
      <w:r w:rsidRPr="005A05EA">
        <w:rPr>
          <w:rFonts w:ascii="Cambria Math" w:hAnsi="Cambria Math" w:cs="Cambria Math"/>
          <w:color w:val="000000" w:themeColor="text1"/>
        </w:rPr>
        <w:t>𝜇𝑔</w:t>
      </w:r>
      <w:r w:rsidRPr="005A05EA">
        <w:rPr>
          <w:rFonts w:ascii="Arial" w:hAnsi="Arial" w:cs="Arial"/>
          <w:color w:val="000000" w:themeColor="text1"/>
        </w:rPr>
        <w:t>/</w:t>
      </w:r>
      <w:r w:rsidRPr="005A05EA">
        <w:rPr>
          <w:rFonts w:ascii="Cambria Math" w:hAnsi="Cambria Math" w:cs="Cambria Math"/>
          <w:color w:val="000000" w:themeColor="text1"/>
        </w:rPr>
        <w:t>𝑚</w:t>
      </w:r>
      <w:r w:rsidRPr="005A05EA">
        <w:rPr>
          <w:rFonts w:ascii="Arial" w:hAnsi="Arial" w:cs="Arial"/>
          <w:color w:val="000000" w:themeColor="text1"/>
          <w:vertAlign w:val="superscript"/>
        </w:rPr>
        <w:t>3</w:t>
      </w:r>
      <w:r w:rsidRPr="005A05EA">
        <w:rPr>
          <w:rFonts w:ascii="Arial" w:hAnsi="Arial" w:cs="Arial"/>
          <w:color w:val="000000" w:themeColor="text1"/>
        </w:rPr>
        <w:t>) was associated with reduced risk (RR = 0.96, 95% CI: 0.94, 0.99) of all-cause</w:t>
      </w:r>
      <w:r w:rsidR="001720FF" w:rsidRPr="005A05EA">
        <w:rPr>
          <w:rFonts w:ascii="Arial" w:hAnsi="Arial" w:cs="Arial"/>
          <w:color w:val="000000" w:themeColor="text1"/>
        </w:rPr>
        <w:t xml:space="preserve"> </w:t>
      </w:r>
      <w:r w:rsidRPr="005A05EA">
        <w:rPr>
          <w:rFonts w:ascii="Arial" w:hAnsi="Arial" w:cs="Arial"/>
          <w:color w:val="000000" w:themeColor="text1"/>
        </w:rPr>
        <w:t xml:space="preserve">outpatient visits </w:t>
      </w:r>
      <w:ins w:id="9" w:author="Heather M" w:date="2023-03-04T12:32:00Z">
        <w:r w:rsidR="00F50610" w:rsidRPr="005A05EA">
          <w:rPr>
            <w:rFonts w:ascii="Arial" w:hAnsi="Arial" w:cs="Arial"/>
            <w:rPrChange w:id="10" w:author="Joan Casey" w:date="2023-03-06T13:07:00Z">
              <w:rPr/>
            </w:rPrChange>
          </w:rPr>
          <w:t xml:space="preserve">one day after exposure and increased risk </w:t>
        </w:r>
        <w:r w:rsidR="007A22A6" w:rsidRPr="005A05EA">
          <w:rPr>
            <w:rFonts w:ascii="Arial" w:hAnsi="Arial" w:cs="Arial"/>
            <w:rPrChange w:id="11" w:author="Joan Casey" w:date="2023-03-06T13:07:00Z">
              <w:rPr/>
            </w:rPrChange>
          </w:rPr>
          <w:t>on 4 of 5</w:t>
        </w:r>
        <w:r w:rsidR="008659A5" w:rsidRPr="005A05EA">
          <w:rPr>
            <w:rFonts w:ascii="Arial" w:hAnsi="Arial" w:cs="Arial"/>
            <w:rPrChange w:id="12" w:author="Joan Casey" w:date="2023-03-06T13:07:00Z">
              <w:rPr/>
            </w:rPrChange>
          </w:rPr>
          <w:t xml:space="preserve"> subsequent days</w:t>
        </w:r>
      </w:ins>
      <w:del w:id="13" w:author="Heather M" w:date="2023-03-04T12:32:00Z">
        <w:r w:rsidRPr="005A05EA" w:rsidDel="00F50610">
          <w:rPr>
            <w:rFonts w:ascii="Arial" w:hAnsi="Arial" w:cs="Arial"/>
            <w:color w:val="000000" w:themeColor="text1"/>
          </w:rPr>
          <w:delText>one day after exposure and increases on 4/5 subsequent days</w:delText>
        </w:r>
      </w:del>
      <w:r w:rsidRPr="005A05EA">
        <w:rPr>
          <w:rFonts w:ascii="Arial" w:hAnsi="Arial" w:cs="Arial"/>
          <w:color w:val="000000" w:themeColor="text1"/>
        </w:rPr>
        <w:t xml:space="preserve"> (RR</w:t>
      </w:r>
      <w:r w:rsidR="001720FF" w:rsidRPr="005A05EA">
        <w:rPr>
          <w:rFonts w:ascii="Arial" w:hAnsi="Arial" w:cs="Arial"/>
          <w:color w:val="000000" w:themeColor="text1"/>
        </w:rPr>
        <w:t xml:space="preserve"> </w:t>
      </w:r>
      <w:r w:rsidRPr="005A05EA">
        <w:rPr>
          <w:rFonts w:ascii="Arial" w:hAnsi="Arial" w:cs="Arial"/>
          <w:color w:val="000000" w:themeColor="text1"/>
        </w:rPr>
        <w:t>range 1.03-1.12). Wildfire</w:t>
      </w:r>
      <w:r w:rsidR="001720FF" w:rsidRPr="005A05EA">
        <w:rPr>
          <w:rFonts w:ascii="Arial" w:hAnsi="Arial" w:cs="Arial"/>
          <w:color w:val="000000" w:themeColor="text1"/>
        </w:rPr>
        <w:t xml:space="preserve"> </w:t>
      </w:r>
      <w:r w:rsidRPr="005A05EA">
        <w:rPr>
          <w:rFonts w:ascii="Arial" w:hAnsi="Arial" w:cs="Arial"/>
          <w:color w:val="000000" w:themeColor="text1"/>
        </w:rPr>
        <w:t>PM</w:t>
      </w:r>
      <w:r w:rsidRPr="005A05EA">
        <w:rPr>
          <w:rFonts w:ascii="Arial" w:hAnsi="Arial" w:cs="Arial"/>
          <w:color w:val="000000" w:themeColor="text1"/>
          <w:vertAlign w:val="subscript"/>
        </w:rPr>
        <w:t>2.5</w:t>
      </w:r>
      <w:r w:rsidRPr="005A05EA">
        <w:rPr>
          <w:rFonts w:ascii="Arial" w:hAnsi="Arial" w:cs="Arial"/>
          <w:color w:val="000000" w:themeColor="text1"/>
        </w:rPr>
        <w:t xml:space="preserve"> was not associated with </w:t>
      </w:r>
      <w:r w:rsidR="00F26795" w:rsidRPr="005A05EA">
        <w:rPr>
          <w:rFonts w:ascii="Arial" w:hAnsi="Arial" w:cs="Arial"/>
          <w:color w:val="000000" w:themeColor="text1"/>
        </w:rPr>
        <w:t xml:space="preserve">ED or </w:t>
      </w:r>
      <w:r w:rsidRPr="005A05EA">
        <w:rPr>
          <w:rFonts w:ascii="Arial" w:hAnsi="Arial" w:cs="Arial"/>
          <w:color w:val="000000" w:themeColor="text1"/>
        </w:rPr>
        <w:t>inpatient visits. Woolsey</w:t>
      </w:r>
      <w:r w:rsidR="001720FF" w:rsidRPr="005A05EA">
        <w:rPr>
          <w:rFonts w:ascii="Arial" w:hAnsi="Arial" w:cs="Arial"/>
          <w:color w:val="000000" w:themeColor="text1"/>
        </w:rPr>
        <w:t xml:space="preserve"> </w:t>
      </w:r>
      <w:r w:rsidRPr="005A05EA">
        <w:rPr>
          <w:rFonts w:ascii="Arial" w:hAnsi="Arial" w:cs="Arial"/>
          <w:color w:val="000000" w:themeColor="text1"/>
        </w:rPr>
        <w:t>Fire proximity (&lt;20km) was associated with reduced all-cause outpatient visits, while</w:t>
      </w:r>
      <w:r w:rsidR="001720FF" w:rsidRPr="005A05EA">
        <w:rPr>
          <w:rFonts w:ascii="Arial" w:hAnsi="Arial" w:cs="Arial"/>
          <w:color w:val="000000" w:themeColor="text1"/>
        </w:rPr>
        <w:t xml:space="preserve"> </w:t>
      </w:r>
      <w:r w:rsidRPr="005A05EA">
        <w:rPr>
          <w:rFonts w:ascii="Arial" w:hAnsi="Arial" w:cs="Arial"/>
          <w:color w:val="000000" w:themeColor="text1"/>
        </w:rPr>
        <w:t>evacuation and proximity were</w:t>
      </w:r>
      <w:r w:rsidR="001720FF" w:rsidRPr="005A05EA">
        <w:rPr>
          <w:rFonts w:ascii="Arial" w:hAnsi="Arial" w:cs="Arial"/>
          <w:color w:val="000000" w:themeColor="text1"/>
        </w:rPr>
        <w:t xml:space="preserve"> </w:t>
      </w:r>
      <w:r w:rsidRPr="005A05EA">
        <w:rPr>
          <w:rFonts w:ascii="Arial" w:hAnsi="Arial" w:cs="Arial"/>
          <w:color w:val="000000" w:themeColor="text1"/>
        </w:rPr>
        <w:t>associated with increased inpatient cardiorespiratory</w:t>
      </w:r>
      <w:r w:rsidR="001720FF" w:rsidRPr="005A05EA">
        <w:rPr>
          <w:rFonts w:ascii="Arial" w:hAnsi="Arial" w:cs="Arial"/>
          <w:color w:val="000000" w:themeColor="text1"/>
        </w:rPr>
        <w:t xml:space="preserve"> </w:t>
      </w:r>
      <w:r w:rsidRPr="005A05EA">
        <w:rPr>
          <w:rFonts w:ascii="Arial" w:hAnsi="Arial" w:cs="Arial"/>
          <w:color w:val="000000" w:themeColor="text1"/>
        </w:rPr>
        <w:t xml:space="preserve">visits </w:t>
      </w:r>
      <w:r w:rsidR="00EA0E40" w:rsidRPr="005A05EA">
        <w:rPr>
          <w:rFonts w:ascii="Arial" w:hAnsi="Arial" w:cs="Arial"/>
          <w:color w:val="000000" w:themeColor="text1"/>
        </w:rPr>
        <w:t>(proximity RR = 1.45, 95% CI: 0.99, 2.12, evacuation RR = 1.72, 95% CI: 1.00, 2.96)</w:t>
      </w:r>
      <w:r w:rsidRPr="005A05EA">
        <w:rPr>
          <w:rFonts w:ascii="Arial" w:hAnsi="Arial" w:cs="Arial"/>
          <w:color w:val="000000" w:themeColor="text1"/>
        </w:rPr>
        <w:t>. Neither Getty Fire proximity nor evacuation was</w:t>
      </w:r>
      <w:r w:rsidR="001720FF" w:rsidRPr="005A05EA">
        <w:rPr>
          <w:rFonts w:ascii="Arial" w:hAnsi="Arial" w:cs="Arial"/>
          <w:color w:val="000000" w:themeColor="text1"/>
        </w:rPr>
        <w:t xml:space="preserve"> </w:t>
      </w:r>
      <w:r w:rsidRPr="005A05EA">
        <w:rPr>
          <w:rFonts w:ascii="Arial" w:hAnsi="Arial" w:cs="Arial"/>
          <w:color w:val="000000" w:themeColor="text1"/>
        </w:rPr>
        <w:t>associated with healthcare visit</w:t>
      </w:r>
      <w:r w:rsidR="001720FF" w:rsidRPr="005A05EA">
        <w:rPr>
          <w:rFonts w:ascii="Arial" w:hAnsi="Arial" w:cs="Arial"/>
          <w:color w:val="000000" w:themeColor="text1"/>
        </w:rPr>
        <w:t xml:space="preserve"> </w:t>
      </w:r>
      <w:r w:rsidRPr="005A05EA">
        <w:rPr>
          <w:rFonts w:ascii="Arial" w:hAnsi="Arial" w:cs="Arial"/>
          <w:color w:val="000000" w:themeColor="text1"/>
        </w:rPr>
        <w:t>frequency.</w:t>
      </w:r>
    </w:p>
    <w:p w14:paraId="66DACF8E" w14:textId="77777777" w:rsidR="00A908A4" w:rsidRPr="005A05EA" w:rsidRDefault="00A908A4" w:rsidP="00A908A4">
      <w:pPr>
        <w:rPr>
          <w:rFonts w:ascii="Arial" w:hAnsi="Arial" w:cs="Arial"/>
          <w:color w:val="000000" w:themeColor="text1"/>
        </w:rPr>
      </w:pPr>
    </w:p>
    <w:p w14:paraId="12BC4224" w14:textId="1CEFF928" w:rsidR="00A908A4" w:rsidRPr="005A05EA" w:rsidRDefault="00A908A4" w:rsidP="00A908A4">
      <w:pPr>
        <w:rPr>
          <w:rFonts w:ascii="Arial" w:hAnsi="Arial" w:cs="Arial"/>
          <w:color w:val="000000" w:themeColor="text1"/>
        </w:rPr>
      </w:pPr>
      <w:r w:rsidRPr="005A05EA">
        <w:rPr>
          <w:rFonts w:ascii="Arial" w:hAnsi="Arial" w:cs="Arial"/>
          <w:b/>
          <w:bCs/>
          <w:color w:val="000000" w:themeColor="text1"/>
        </w:rPr>
        <w:t>Conclusions:</w:t>
      </w:r>
      <w:r w:rsidRPr="005A05EA">
        <w:rPr>
          <w:rFonts w:ascii="Arial" w:hAnsi="Arial" w:cs="Arial"/>
          <w:color w:val="000000" w:themeColor="text1"/>
        </w:rPr>
        <w:t xml:space="preserve"> Wildfire smoke or proximity may interrupt DME users’ outpatient care, as</w:t>
      </w:r>
      <w:r w:rsidR="00A10EF3" w:rsidRPr="005A05EA">
        <w:rPr>
          <w:rFonts w:ascii="Arial" w:hAnsi="Arial" w:cs="Arial"/>
          <w:color w:val="000000" w:themeColor="text1"/>
        </w:rPr>
        <w:t xml:space="preserve"> </w:t>
      </w:r>
      <w:r w:rsidRPr="005A05EA">
        <w:rPr>
          <w:rFonts w:ascii="Arial" w:hAnsi="Arial" w:cs="Arial"/>
          <w:color w:val="000000" w:themeColor="text1"/>
        </w:rPr>
        <w:t>patients at risk may shelter in place. However, smoke and fire still appeared to increase</w:t>
      </w:r>
      <w:r w:rsidR="00A10EF3" w:rsidRPr="005A05EA">
        <w:rPr>
          <w:rFonts w:ascii="Arial" w:hAnsi="Arial" w:cs="Arial"/>
          <w:color w:val="000000" w:themeColor="text1"/>
        </w:rPr>
        <w:t xml:space="preserve"> </w:t>
      </w:r>
      <w:r w:rsidRPr="005A05EA">
        <w:rPr>
          <w:rFonts w:ascii="Arial" w:hAnsi="Arial" w:cs="Arial"/>
          <w:color w:val="000000" w:themeColor="text1"/>
        </w:rPr>
        <w:t>healthcare</w:t>
      </w:r>
      <w:r w:rsidR="00C46CEE" w:rsidRPr="005A05EA">
        <w:rPr>
          <w:rFonts w:ascii="Arial" w:hAnsi="Arial" w:cs="Arial"/>
          <w:color w:val="000000" w:themeColor="text1"/>
        </w:rPr>
        <w:t xml:space="preserve"> </w:t>
      </w:r>
      <w:r w:rsidRPr="005A05EA">
        <w:rPr>
          <w:rFonts w:ascii="Arial" w:hAnsi="Arial" w:cs="Arial"/>
          <w:color w:val="000000" w:themeColor="text1"/>
        </w:rPr>
        <w:t>utilization in this vulnerable group.</w:t>
      </w:r>
    </w:p>
    <w:p w14:paraId="4908143B" w14:textId="55FD08E7" w:rsidR="00A908A4" w:rsidRPr="005A05EA" w:rsidRDefault="00A908A4" w:rsidP="00A908A4">
      <w:pPr>
        <w:rPr>
          <w:rFonts w:ascii="Arial" w:hAnsi="Arial" w:cs="Arial"/>
          <w:color w:val="000000" w:themeColor="text1"/>
        </w:rPr>
      </w:pPr>
    </w:p>
    <w:p w14:paraId="674B6E37" w14:textId="77777777" w:rsidR="00A908A4" w:rsidRPr="005A05EA" w:rsidRDefault="00A908A4" w:rsidP="00A908A4">
      <w:pPr>
        <w:rPr>
          <w:rFonts w:ascii="Arial" w:hAnsi="Arial" w:cs="Arial"/>
          <w:color w:val="000000" w:themeColor="text1"/>
        </w:rPr>
      </w:pPr>
    </w:p>
    <w:p w14:paraId="3ABB202B" w14:textId="0AB8D64E" w:rsidR="00425DD8" w:rsidRPr="005A05EA" w:rsidRDefault="00A908A4" w:rsidP="00A908A4">
      <w:pPr>
        <w:rPr>
          <w:rFonts w:ascii="Arial" w:hAnsi="Arial" w:cs="Arial"/>
          <w:color w:val="000000" w:themeColor="text1"/>
        </w:rPr>
      </w:pPr>
      <w:r w:rsidRPr="005A05EA">
        <w:rPr>
          <w:rFonts w:ascii="Arial" w:hAnsi="Arial" w:cs="Arial"/>
          <w:b/>
          <w:bCs/>
          <w:color w:val="000000" w:themeColor="text1"/>
        </w:rPr>
        <w:t>Keywords:</w:t>
      </w:r>
      <w:r w:rsidRPr="005A05EA">
        <w:rPr>
          <w:rFonts w:ascii="Arial" w:hAnsi="Arial" w:cs="Arial"/>
          <w:color w:val="000000" w:themeColor="text1"/>
        </w:rPr>
        <w:t xml:space="preserve"> Durable Medical Equipment, wildfire, wildfire smoke, wildfire evacuation,</w:t>
      </w:r>
      <w:r w:rsidR="007947FE" w:rsidRPr="005A05EA">
        <w:rPr>
          <w:rFonts w:ascii="Arial" w:hAnsi="Arial" w:cs="Arial"/>
          <w:color w:val="000000" w:themeColor="text1"/>
        </w:rPr>
        <w:t xml:space="preserve"> </w:t>
      </w:r>
      <w:r w:rsidRPr="005A05EA">
        <w:rPr>
          <w:rFonts w:ascii="Arial" w:hAnsi="Arial" w:cs="Arial"/>
          <w:color w:val="000000" w:themeColor="text1"/>
        </w:rPr>
        <w:t>healthcare utilization, disaster evacuation, climate change</w:t>
      </w:r>
    </w:p>
    <w:p w14:paraId="7488CB17" w14:textId="3EE42186" w:rsidR="00A908A4" w:rsidRPr="00A053D0" w:rsidRDefault="00A908A4" w:rsidP="00A908A4">
      <w:pPr>
        <w:rPr>
          <w:rFonts w:ascii="Arial" w:hAnsi="Arial" w:cs="Arial"/>
          <w:color w:val="000000" w:themeColor="text1"/>
        </w:rPr>
      </w:pPr>
    </w:p>
    <w:p w14:paraId="50E6E85F" w14:textId="456D646C" w:rsidR="00A908A4" w:rsidRPr="00A053D0" w:rsidRDefault="00A908A4" w:rsidP="00A908A4">
      <w:pPr>
        <w:rPr>
          <w:rFonts w:ascii="Arial" w:hAnsi="Arial" w:cs="Arial"/>
          <w:color w:val="000000" w:themeColor="text1"/>
        </w:rPr>
      </w:pPr>
    </w:p>
    <w:p w14:paraId="10B249E5" w14:textId="22C994AF" w:rsidR="00A908A4" w:rsidRPr="00A053D0" w:rsidRDefault="00A908A4" w:rsidP="00A908A4">
      <w:pPr>
        <w:rPr>
          <w:rFonts w:ascii="Arial" w:hAnsi="Arial" w:cs="Arial"/>
          <w:color w:val="000000" w:themeColor="text1"/>
        </w:rPr>
      </w:pPr>
    </w:p>
    <w:p w14:paraId="2A59C3C9" w14:textId="50B8B110" w:rsidR="00A908A4" w:rsidRPr="00A053D0" w:rsidRDefault="00A908A4" w:rsidP="00A908A4">
      <w:pPr>
        <w:rPr>
          <w:rFonts w:ascii="Arial" w:hAnsi="Arial" w:cs="Arial"/>
          <w:color w:val="000000" w:themeColor="text1"/>
        </w:rPr>
      </w:pPr>
    </w:p>
    <w:p w14:paraId="586D91BF" w14:textId="7E7D2B8B" w:rsidR="00A908A4" w:rsidRPr="00A053D0" w:rsidRDefault="00A908A4" w:rsidP="00A908A4">
      <w:pPr>
        <w:rPr>
          <w:rFonts w:ascii="Arial" w:hAnsi="Arial" w:cs="Arial"/>
          <w:color w:val="000000" w:themeColor="text1"/>
        </w:rPr>
      </w:pPr>
    </w:p>
    <w:p w14:paraId="22FC6790" w14:textId="481DC0BA" w:rsidR="00A908A4" w:rsidRPr="00A053D0" w:rsidRDefault="00A908A4" w:rsidP="00A908A4">
      <w:pPr>
        <w:rPr>
          <w:rFonts w:ascii="Arial" w:hAnsi="Arial" w:cs="Arial"/>
          <w:color w:val="000000" w:themeColor="text1"/>
        </w:rPr>
      </w:pPr>
    </w:p>
    <w:p w14:paraId="38776900" w14:textId="5803FF23" w:rsidR="00A908A4" w:rsidRPr="00A053D0" w:rsidRDefault="00A908A4" w:rsidP="00A908A4">
      <w:pPr>
        <w:rPr>
          <w:rFonts w:ascii="Arial" w:hAnsi="Arial" w:cs="Arial"/>
          <w:color w:val="000000" w:themeColor="text1"/>
        </w:rPr>
      </w:pPr>
    </w:p>
    <w:p w14:paraId="2C5FCF43" w14:textId="729F063E" w:rsidR="00A908A4" w:rsidRPr="00A053D0" w:rsidRDefault="00A908A4" w:rsidP="00A908A4">
      <w:pPr>
        <w:rPr>
          <w:rFonts w:ascii="Arial" w:hAnsi="Arial" w:cs="Arial"/>
          <w:color w:val="000000" w:themeColor="text1"/>
        </w:rPr>
      </w:pPr>
    </w:p>
    <w:p w14:paraId="59BF6E9C" w14:textId="20033AB4" w:rsidR="00A908A4" w:rsidRPr="00A053D0" w:rsidRDefault="00A908A4" w:rsidP="00A908A4">
      <w:pPr>
        <w:rPr>
          <w:rFonts w:ascii="Arial" w:hAnsi="Arial" w:cs="Arial"/>
          <w:color w:val="000000" w:themeColor="text1"/>
        </w:rPr>
      </w:pPr>
    </w:p>
    <w:p w14:paraId="36EFD1AD" w14:textId="294B9BDC" w:rsidR="00A908A4" w:rsidRPr="00A053D0" w:rsidRDefault="00A908A4" w:rsidP="00A908A4">
      <w:pPr>
        <w:rPr>
          <w:rFonts w:ascii="Arial" w:hAnsi="Arial" w:cs="Arial"/>
          <w:color w:val="000000" w:themeColor="text1"/>
        </w:rPr>
      </w:pPr>
    </w:p>
    <w:p w14:paraId="54A721BC" w14:textId="2AC608D5" w:rsidR="00A908A4" w:rsidRPr="00A053D0" w:rsidRDefault="00A908A4" w:rsidP="00A908A4">
      <w:pPr>
        <w:rPr>
          <w:rFonts w:ascii="Arial" w:hAnsi="Arial" w:cs="Arial"/>
          <w:color w:val="000000" w:themeColor="text1"/>
        </w:rPr>
      </w:pPr>
    </w:p>
    <w:p w14:paraId="0A4D9D90" w14:textId="5EA24A0B" w:rsidR="00A908A4" w:rsidRPr="00A053D0" w:rsidRDefault="00A908A4" w:rsidP="00A908A4">
      <w:pPr>
        <w:rPr>
          <w:rFonts w:ascii="Arial" w:hAnsi="Arial" w:cs="Arial"/>
          <w:color w:val="000000" w:themeColor="text1"/>
        </w:rPr>
      </w:pPr>
    </w:p>
    <w:p w14:paraId="4D5AF245" w14:textId="77777777" w:rsidR="0089182B" w:rsidRPr="00A053D0" w:rsidRDefault="0089182B" w:rsidP="00A908A4">
      <w:pPr>
        <w:rPr>
          <w:rFonts w:ascii="Arial" w:hAnsi="Arial" w:cs="Arial"/>
          <w:color w:val="000000" w:themeColor="text1"/>
        </w:rPr>
      </w:pPr>
    </w:p>
    <w:p w14:paraId="20BF735F" w14:textId="77777777" w:rsidR="003440A2" w:rsidRPr="00A053D0" w:rsidRDefault="003440A2" w:rsidP="00A908A4">
      <w:pPr>
        <w:rPr>
          <w:rFonts w:ascii="Arial" w:hAnsi="Arial" w:cs="Arial"/>
          <w:b/>
          <w:bCs/>
          <w:color w:val="000000" w:themeColor="text1"/>
          <w:sz w:val="28"/>
          <w:szCs w:val="28"/>
        </w:rPr>
      </w:pPr>
    </w:p>
    <w:p w14:paraId="4F3EB1B9" w14:textId="59A4C251" w:rsidR="00A908A4" w:rsidRPr="00A053D0" w:rsidRDefault="00A908A4" w:rsidP="00A908A4">
      <w:pPr>
        <w:rPr>
          <w:rFonts w:ascii="Arial" w:hAnsi="Arial" w:cs="Arial"/>
          <w:b/>
          <w:bCs/>
          <w:color w:val="000000" w:themeColor="text1"/>
          <w:sz w:val="32"/>
          <w:szCs w:val="32"/>
        </w:rPr>
      </w:pPr>
      <w:r w:rsidRPr="00A053D0">
        <w:rPr>
          <w:rFonts w:ascii="Arial" w:hAnsi="Arial" w:cs="Arial"/>
          <w:b/>
          <w:bCs/>
          <w:color w:val="000000" w:themeColor="text1"/>
          <w:sz w:val="32"/>
          <w:szCs w:val="32"/>
        </w:rPr>
        <w:t xml:space="preserve">Introduction </w:t>
      </w:r>
    </w:p>
    <w:p w14:paraId="0D78AA10" w14:textId="77777777" w:rsidR="00A908A4" w:rsidRPr="00A053D0" w:rsidRDefault="00A908A4" w:rsidP="00A908A4">
      <w:pPr>
        <w:rPr>
          <w:rFonts w:ascii="Arial" w:hAnsi="Arial" w:cs="Arial"/>
          <w:color w:val="000000" w:themeColor="text1"/>
        </w:rPr>
      </w:pPr>
    </w:p>
    <w:p w14:paraId="0BBB506A" w14:textId="791732B0" w:rsidR="00A908A4" w:rsidRPr="00A053D0" w:rsidRDefault="00A908A4" w:rsidP="008D1204">
      <w:pPr>
        <w:rPr>
          <w:rFonts w:ascii="Arial" w:hAnsi="Arial" w:cs="Arial"/>
          <w:color w:val="000000" w:themeColor="text1"/>
        </w:rPr>
      </w:pPr>
      <w:r w:rsidRPr="00A053D0">
        <w:rPr>
          <w:rFonts w:ascii="Arial" w:hAnsi="Arial" w:cs="Arial"/>
          <w:color w:val="000000" w:themeColor="text1"/>
        </w:rPr>
        <w:t>Wildfires are widespread, have increased in severity because of climate change, and will worsen</w:t>
      </w:r>
      <w:r w:rsidR="008B3B94" w:rsidRPr="00A053D0">
        <w:rPr>
          <w:rFonts w:ascii="Arial" w:hAnsi="Arial" w:cs="Arial"/>
          <w:color w:val="000000" w:themeColor="text1"/>
        </w:rPr>
        <w:t xml:space="preserve"> </w:t>
      </w:r>
      <w:r w:rsidRPr="00A053D0">
        <w:rPr>
          <w:rFonts w:ascii="Arial" w:hAnsi="Arial" w:cs="Arial"/>
          <w:color w:val="000000" w:themeColor="text1"/>
        </w:rPr>
        <w:t>in coming decades</w:t>
      </w:r>
      <w:r w:rsidR="006111BE" w:rsidRPr="00A053D0">
        <w:rPr>
          <w:rFonts w:ascii="Arial" w:hAnsi="Arial" w:cs="Arial"/>
          <w:color w:val="000000" w:themeColor="text1"/>
          <w:vertAlign w:val="superscript"/>
        </w:rPr>
        <w:t>1-5</w:t>
      </w:r>
      <w:r w:rsidR="000F4ABC" w:rsidRPr="00A053D0">
        <w:rPr>
          <w:rFonts w:ascii="Arial" w:hAnsi="Arial" w:cs="Arial"/>
          <w:color w:val="000000" w:themeColor="text1"/>
        </w:rPr>
        <w:t>.</w:t>
      </w:r>
      <w:r w:rsidRPr="00A053D0">
        <w:rPr>
          <w:rFonts w:ascii="Arial" w:hAnsi="Arial" w:cs="Arial"/>
          <w:color w:val="000000" w:themeColor="text1"/>
        </w:rPr>
        <w:t xml:space="preserve"> Development in the wildland-urban interface has placed more</w:t>
      </w:r>
      <w:r w:rsidR="008B3B94" w:rsidRPr="00A053D0">
        <w:rPr>
          <w:rFonts w:ascii="Arial" w:hAnsi="Arial" w:cs="Arial"/>
          <w:color w:val="000000" w:themeColor="text1"/>
        </w:rPr>
        <w:t xml:space="preserve"> </w:t>
      </w:r>
      <w:r w:rsidRPr="00A053D0">
        <w:rPr>
          <w:rFonts w:ascii="Arial" w:hAnsi="Arial" w:cs="Arial"/>
          <w:color w:val="000000" w:themeColor="text1"/>
        </w:rPr>
        <w:t>communities in the path of these increasingly frequent disasters</w:t>
      </w:r>
      <w:r w:rsidR="003524C5" w:rsidRPr="00A053D0">
        <w:rPr>
          <w:rFonts w:ascii="Arial" w:hAnsi="Arial" w:cs="Arial"/>
          <w:color w:val="000000" w:themeColor="text1"/>
          <w:vertAlign w:val="superscript"/>
        </w:rPr>
        <w:t>6</w:t>
      </w:r>
      <w:r w:rsidRPr="00A053D0">
        <w:rPr>
          <w:rFonts w:ascii="Arial" w:hAnsi="Arial" w:cs="Arial"/>
          <w:color w:val="000000" w:themeColor="text1"/>
        </w:rPr>
        <w:t xml:space="preserve">. </w:t>
      </w:r>
      <w:r w:rsidR="00262537" w:rsidRPr="00A053D0">
        <w:rPr>
          <w:rFonts w:ascii="Arial" w:hAnsi="Arial" w:cs="Arial"/>
          <w:color w:val="000000" w:themeColor="text1"/>
        </w:rPr>
        <w:t>I</w:t>
      </w:r>
      <w:r w:rsidRPr="00A053D0">
        <w:rPr>
          <w:rFonts w:ascii="Arial" w:hAnsi="Arial" w:cs="Arial"/>
          <w:color w:val="000000" w:themeColor="text1"/>
        </w:rPr>
        <w:t>mmediate impacts of</w:t>
      </w:r>
      <w:r w:rsidR="008B3B94" w:rsidRPr="00A053D0">
        <w:rPr>
          <w:rFonts w:ascii="Arial" w:hAnsi="Arial" w:cs="Arial"/>
          <w:color w:val="000000" w:themeColor="text1"/>
        </w:rPr>
        <w:t xml:space="preserve"> </w:t>
      </w:r>
      <w:r w:rsidRPr="00A053D0">
        <w:rPr>
          <w:rFonts w:ascii="Arial" w:hAnsi="Arial" w:cs="Arial"/>
          <w:color w:val="000000" w:themeColor="text1"/>
        </w:rPr>
        <w:t>wildfire, such as evacuations, power outages, and destruction of infrastructure cause trauma,</w:t>
      </w:r>
      <w:r w:rsidR="008B3B94" w:rsidRPr="00A053D0">
        <w:rPr>
          <w:rFonts w:ascii="Arial" w:hAnsi="Arial" w:cs="Arial"/>
          <w:color w:val="000000" w:themeColor="text1"/>
        </w:rPr>
        <w:t xml:space="preserve"> </w:t>
      </w:r>
      <w:r w:rsidRPr="00A053D0">
        <w:rPr>
          <w:rFonts w:ascii="Arial" w:hAnsi="Arial" w:cs="Arial"/>
          <w:color w:val="000000" w:themeColor="text1"/>
        </w:rPr>
        <w:t>stress, financial strain, and physical injury in affected communities</w:t>
      </w:r>
      <w:r w:rsidR="0063695F" w:rsidRPr="00A053D0">
        <w:rPr>
          <w:rFonts w:ascii="Arial" w:hAnsi="Arial" w:cs="Arial"/>
          <w:color w:val="000000" w:themeColor="text1"/>
          <w:vertAlign w:val="superscript"/>
        </w:rPr>
        <w:t>7,8</w:t>
      </w:r>
      <w:r w:rsidR="004F5909" w:rsidRPr="00A053D0">
        <w:rPr>
          <w:rFonts w:ascii="Arial" w:hAnsi="Arial" w:cs="Arial"/>
          <w:color w:val="000000" w:themeColor="text1"/>
        </w:rPr>
        <w:t>.</w:t>
      </w:r>
      <w:r w:rsidRPr="00A053D0">
        <w:rPr>
          <w:rFonts w:ascii="Arial" w:hAnsi="Arial" w:cs="Arial"/>
          <w:color w:val="000000" w:themeColor="text1"/>
        </w:rPr>
        <w:t xml:space="preserve"> Simultaneously, 70% of</w:t>
      </w:r>
      <w:r w:rsidR="008B3B94" w:rsidRPr="00A053D0">
        <w:rPr>
          <w:rFonts w:ascii="Arial" w:hAnsi="Arial" w:cs="Arial"/>
          <w:color w:val="000000" w:themeColor="text1"/>
        </w:rPr>
        <w:t xml:space="preserve"> </w:t>
      </w:r>
      <w:r w:rsidRPr="00A053D0">
        <w:rPr>
          <w:rFonts w:ascii="Arial" w:hAnsi="Arial" w:cs="Arial"/>
          <w:color w:val="000000" w:themeColor="text1"/>
        </w:rPr>
        <w:t>the US population is exposed to wildfire smoke annually</w:t>
      </w:r>
      <w:r w:rsidR="008E3F77" w:rsidRPr="00A053D0">
        <w:rPr>
          <w:rFonts w:ascii="Arial" w:hAnsi="Arial" w:cs="Arial"/>
          <w:color w:val="000000" w:themeColor="text1"/>
          <w:vertAlign w:val="superscript"/>
        </w:rPr>
        <w:t>9-11</w:t>
      </w:r>
      <w:r w:rsidR="00D573C5" w:rsidRPr="00A053D0">
        <w:rPr>
          <w:rStyle w:val="EndnoteReference"/>
          <w:rFonts w:ascii="Arial" w:hAnsi="Arial" w:cs="Arial"/>
          <w:vanish/>
          <w:color w:val="000000" w:themeColor="text1"/>
        </w:rPr>
        <w:endnoteReference w:id="1"/>
      </w:r>
      <w:r w:rsidR="008E3F77" w:rsidRPr="00A053D0">
        <w:rPr>
          <w:rFonts w:ascii="Arial" w:hAnsi="Arial" w:cs="Arial"/>
          <w:vanish/>
          <w:color w:val="000000" w:themeColor="text1"/>
          <w:vertAlign w:val="superscript"/>
        </w:rPr>
        <w:t>9-11</w:t>
      </w:r>
      <w:r w:rsidR="00D573C5" w:rsidRPr="00A053D0">
        <w:rPr>
          <w:rFonts w:ascii="Arial" w:hAnsi="Arial" w:cs="Arial"/>
          <w:color w:val="000000" w:themeColor="text1"/>
        </w:rPr>
        <w:t>.</w:t>
      </w:r>
      <w:r w:rsidRPr="00A053D0">
        <w:rPr>
          <w:rFonts w:ascii="Arial" w:hAnsi="Arial" w:cs="Arial"/>
          <w:color w:val="000000" w:themeColor="text1"/>
        </w:rPr>
        <w:t xml:space="preserve"> </w:t>
      </w:r>
    </w:p>
    <w:p w14:paraId="30C718E3" w14:textId="111BEC60" w:rsidR="008D1204" w:rsidRPr="00A053D0" w:rsidRDefault="008D1204" w:rsidP="008D1204">
      <w:pPr>
        <w:rPr>
          <w:rFonts w:ascii="Arial" w:hAnsi="Arial" w:cs="Arial"/>
          <w:color w:val="000000" w:themeColor="text1"/>
        </w:rPr>
      </w:pPr>
    </w:p>
    <w:p w14:paraId="0CD49C4E" w14:textId="01B4C88C" w:rsidR="00306EF4" w:rsidRPr="00A053D0" w:rsidRDefault="00A908A4" w:rsidP="008D1204">
      <w:pPr>
        <w:rPr>
          <w:rFonts w:ascii="Arial" w:hAnsi="Arial" w:cs="Arial"/>
          <w:color w:val="000000" w:themeColor="text1"/>
        </w:rPr>
      </w:pPr>
      <w:r w:rsidRPr="00A053D0">
        <w:rPr>
          <w:rFonts w:ascii="Arial" w:hAnsi="Arial" w:cs="Arial"/>
          <w:color w:val="000000" w:themeColor="text1"/>
        </w:rPr>
        <w:t>Among other hazardous components, wildfire smoke contains fine particulate matter (P</w:t>
      </w:r>
      <w:r w:rsidR="00626DA2" w:rsidRPr="00A053D0">
        <w:rPr>
          <w:rFonts w:ascii="Arial" w:hAnsi="Arial" w:cs="Arial"/>
          <w:color w:val="000000" w:themeColor="text1"/>
        </w:rPr>
        <w:t>M</w:t>
      </w:r>
      <w:r w:rsidR="00626DA2" w:rsidRPr="00A053D0">
        <w:rPr>
          <w:rFonts w:ascii="Arial" w:hAnsi="Arial" w:cs="Arial"/>
          <w:color w:val="000000" w:themeColor="text1"/>
          <w:vertAlign w:val="subscript"/>
        </w:rPr>
        <w:t>2.5</w:t>
      </w:r>
      <w:r w:rsidRPr="00A053D0">
        <w:rPr>
          <w:rFonts w:ascii="Arial" w:hAnsi="Arial" w:cs="Arial"/>
          <w:color w:val="000000" w:themeColor="text1"/>
        </w:rPr>
        <w:t>).</w:t>
      </w:r>
      <w:r w:rsidR="00F66567" w:rsidRPr="00A053D0">
        <w:rPr>
          <w:rFonts w:ascii="Arial" w:hAnsi="Arial" w:cs="Arial"/>
          <w:color w:val="000000" w:themeColor="text1"/>
        </w:rPr>
        <w:t xml:space="preserve"> </w:t>
      </w:r>
      <w:r w:rsidRPr="00A053D0">
        <w:rPr>
          <w:rFonts w:ascii="Arial" w:hAnsi="Arial" w:cs="Arial"/>
          <w:color w:val="000000" w:themeColor="text1"/>
        </w:rPr>
        <w:t>Of PM</w:t>
      </w:r>
      <w:r w:rsidRPr="00A053D0">
        <w:rPr>
          <w:rFonts w:ascii="Arial" w:hAnsi="Arial" w:cs="Arial"/>
          <w:color w:val="000000" w:themeColor="text1"/>
          <w:vertAlign w:val="subscript"/>
        </w:rPr>
        <w:t>2.5</w:t>
      </w:r>
      <w:r w:rsidRPr="00A053D0">
        <w:rPr>
          <w:rFonts w:ascii="Arial" w:hAnsi="Arial" w:cs="Arial"/>
          <w:color w:val="000000" w:themeColor="text1"/>
        </w:rPr>
        <w:t xml:space="preserve"> sources,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may be particularly harmful because it consists of more</w:t>
      </w:r>
      <w:r w:rsidR="00F66567" w:rsidRPr="00A053D0">
        <w:rPr>
          <w:rFonts w:ascii="Arial" w:hAnsi="Arial" w:cs="Arial"/>
          <w:color w:val="000000" w:themeColor="text1"/>
        </w:rPr>
        <w:t xml:space="preserve"> </w:t>
      </w:r>
      <w:r w:rsidRPr="00A053D0">
        <w:rPr>
          <w:rFonts w:ascii="Arial" w:hAnsi="Arial" w:cs="Arial"/>
          <w:color w:val="000000" w:themeColor="text1"/>
        </w:rPr>
        <w:t>organic and elemental carbo</w:t>
      </w:r>
      <w:r w:rsidR="00FF0390" w:rsidRPr="00A053D0">
        <w:rPr>
          <w:rStyle w:val="EndnoteReference"/>
          <w:rFonts w:ascii="Arial" w:hAnsi="Arial" w:cs="Arial"/>
          <w:vanish/>
          <w:color w:val="000000" w:themeColor="text1"/>
        </w:rPr>
        <w:endnoteReference w:id="2"/>
      </w:r>
      <w:r w:rsidR="00BF39C0" w:rsidRPr="00A053D0">
        <w:rPr>
          <w:rFonts w:ascii="Arial" w:hAnsi="Arial" w:cs="Arial"/>
          <w:color w:val="000000" w:themeColor="text1"/>
        </w:rPr>
        <w:t>n</w:t>
      </w:r>
      <w:r w:rsidR="00BF39C0" w:rsidRPr="00A053D0">
        <w:rPr>
          <w:rFonts w:ascii="Arial" w:hAnsi="Arial" w:cs="Arial"/>
          <w:color w:val="000000" w:themeColor="text1"/>
          <w:vertAlign w:val="superscript"/>
        </w:rPr>
        <w:t>12-14</w:t>
      </w:r>
      <w:r w:rsidR="00BF39C0" w:rsidRPr="00A053D0">
        <w:rPr>
          <w:rFonts w:ascii="Arial" w:hAnsi="Arial" w:cs="Arial"/>
          <w:color w:val="000000" w:themeColor="text1"/>
        </w:rPr>
        <w:t xml:space="preserve">. </w:t>
      </w:r>
      <w:r w:rsidRPr="00A053D0">
        <w:rPr>
          <w:rFonts w:ascii="Arial" w:hAnsi="Arial" w:cs="Arial"/>
          <w:color w:val="000000" w:themeColor="text1"/>
        </w:rPr>
        <w:t>It also constitutes most extreme PM</w:t>
      </w:r>
      <w:r w:rsidRPr="00A053D0">
        <w:rPr>
          <w:rFonts w:ascii="Arial" w:hAnsi="Arial" w:cs="Arial"/>
          <w:color w:val="000000" w:themeColor="text1"/>
          <w:vertAlign w:val="subscript"/>
        </w:rPr>
        <w:t>2.5</w:t>
      </w:r>
      <w:r w:rsidRPr="00A053D0">
        <w:rPr>
          <w:rFonts w:ascii="Arial" w:hAnsi="Arial" w:cs="Arial"/>
          <w:color w:val="000000" w:themeColor="text1"/>
        </w:rPr>
        <w:t xml:space="preserve"> exposure in</w:t>
      </w:r>
      <w:r w:rsidR="00B150EA" w:rsidRPr="00A053D0">
        <w:rPr>
          <w:rFonts w:ascii="Arial" w:hAnsi="Arial" w:cs="Arial"/>
          <w:color w:val="000000" w:themeColor="text1"/>
        </w:rPr>
        <w:t xml:space="preserve"> </w:t>
      </w:r>
      <w:r w:rsidRPr="00A053D0">
        <w:rPr>
          <w:rFonts w:ascii="Arial" w:hAnsi="Arial" w:cs="Arial"/>
          <w:color w:val="000000" w:themeColor="text1"/>
        </w:rPr>
        <w:t>California, accounting for 71% of total PM</w:t>
      </w:r>
      <w:r w:rsidRPr="00A053D0">
        <w:rPr>
          <w:rFonts w:ascii="Arial" w:hAnsi="Arial" w:cs="Arial"/>
          <w:color w:val="000000" w:themeColor="text1"/>
          <w:vertAlign w:val="subscript"/>
        </w:rPr>
        <w:t>2.5</w:t>
      </w:r>
      <w:r w:rsidRPr="00A053D0">
        <w:rPr>
          <w:rFonts w:ascii="Arial" w:hAnsi="Arial" w:cs="Arial"/>
          <w:color w:val="000000" w:themeColor="text1"/>
        </w:rPr>
        <w:t xml:space="preserve"> on days that exceed US Environmental Protection</w:t>
      </w:r>
      <w:r w:rsidR="00B150EA" w:rsidRPr="00A053D0">
        <w:rPr>
          <w:rFonts w:ascii="Arial" w:hAnsi="Arial" w:cs="Arial"/>
          <w:color w:val="000000" w:themeColor="text1"/>
        </w:rPr>
        <w:t xml:space="preserve"> </w:t>
      </w:r>
      <w:r w:rsidRPr="00A053D0">
        <w:rPr>
          <w:rFonts w:ascii="Arial" w:hAnsi="Arial" w:cs="Arial"/>
          <w:color w:val="000000" w:themeColor="text1"/>
        </w:rPr>
        <w:t xml:space="preserve">Agency (USEPA) annual standard of 12 </w:t>
      </w:r>
      <w:r w:rsidRPr="00A053D0">
        <w:rPr>
          <w:rFonts w:ascii="Cambria Math" w:hAnsi="Cambria Math" w:cs="Cambria Math"/>
          <w:color w:val="000000" w:themeColor="text1"/>
        </w:rPr>
        <w:t>𝜇𝑔</w:t>
      </w:r>
      <w:r w:rsidRPr="00A053D0">
        <w:rPr>
          <w:rFonts w:ascii="Arial" w:hAnsi="Arial" w:cs="Arial"/>
          <w:color w:val="000000" w:themeColor="text1"/>
        </w:rPr>
        <w:t>/</w:t>
      </w:r>
      <w:r w:rsidRPr="00A053D0">
        <w:rPr>
          <w:rFonts w:ascii="Cambria Math" w:hAnsi="Cambria Math" w:cs="Cambria Math"/>
          <w:color w:val="000000" w:themeColor="text1"/>
        </w:rPr>
        <w:t>𝑚</w:t>
      </w:r>
      <w:r w:rsidRPr="00A053D0">
        <w:rPr>
          <w:rFonts w:ascii="Arial" w:hAnsi="Arial" w:cs="Arial"/>
          <w:color w:val="000000" w:themeColor="text1"/>
          <w:vertAlign w:val="superscript"/>
        </w:rPr>
        <w:t>3</w:t>
      </w:r>
      <w:r w:rsidR="00DA4AF6" w:rsidRPr="00A053D0">
        <w:rPr>
          <w:rFonts w:ascii="Arial" w:hAnsi="Arial" w:cs="Arial"/>
          <w:color w:val="000000" w:themeColor="text1"/>
          <w:vertAlign w:val="superscript"/>
        </w:rPr>
        <w:t xml:space="preserve"> 9</w:t>
      </w:r>
      <w:r w:rsidRPr="00A053D0">
        <w:rPr>
          <w:rFonts w:ascii="Arial" w:hAnsi="Arial" w:cs="Arial"/>
          <w:color w:val="000000" w:themeColor="text1"/>
        </w:rPr>
        <w:t xml:space="preserve">. </w:t>
      </w:r>
    </w:p>
    <w:p w14:paraId="21311F1B" w14:textId="77777777" w:rsidR="008D1204" w:rsidRPr="00A053D0" w:rsidRDefault="008D1204" w:rsidP="008D1204">
      <w:pPr>
        <w:rPr>
          <w:rFonts w:ascii="Arial" w:hAnsi="Arial" w:cs="Arial"/>
          <w:color w:val="000000" w:themeColor="text1"/>
        </w:rPr>
      </w:pPr>
    </w:p>
    <w:p w14:paraId="73B4341B" w14:textId="29EB3125" w:rsidR="008E39B3" w:rsidRPr="005A05EA" w:rsidRDefault="00A908A4" w:rsidP="008D1204">
      <w:pPr>
        <w:rPr>
          <w:rFonts w:ascii="Arial" w:hAnsi="Arial" w:cs="Arial"/>
          <w:color w:val="000000" w:themeColor="text1"/>
        </w:rPr>
      </w:pPr>
      <w:r w:rsidRPr="00A053D0">
        <w:rPr>
          <w:rFonts w:ascii="Arial" w:hAnsi="Arial" w:cs="Arial"/>
          <w:color w:val="000000" w:themeColor="text1"/>
        </w:rPr>
        <w:t>Most studies examining wildfire PM</w:t>
      </w:r>
      <w:r w:rsidRPr="00A053D0">
        <w:rPr>
          <w:rFonts w:ascii="Arial" w:hAnsi="Arial" w:cs="Arial"/>
          <w:color w:val="000000" w:themeColor="text1"/>
          <w:vertAlign w:val="subscript"/>
        </w:rPr>
        <w:t>2.5</w:t>
      </w:r>
      <w:r w:rsidR="00C55C6C" w:rsidRPr="00A053D0">
        <w:rPr>
          <w:rFonts w:ascii="Arial" w:hAnsi="Arial" w:cs="Arial"/>
          <w:color w:val="000000" w:themeColor="text1"/>
        </w:rPr>
        <w:t xml:space="preserve"> </w:t>
      </w:r>
      <w:r w:rsidRPr="00A053D0">
        <w:rPr>
          <w:rFonts w:ascii="Arial" w:hAnsi="Arial" w:cs="Arial"/>
          <w:color w:val="000000" w:themeColor="text1"/>
        </w:rPr>
        <w:t xml:space="preserve">exposure have focused on respiratory and cardiovascular disease outcomes. </w:t>
      </w:r>
      <w:r w:rsidRPr="005A05EA">
        <w:rPr>
          <w:rFonts w:ascii="Arial" w:hAnsi="Arial" w:cs="Arial"/>
          <w:color w:val="000000" w:themeColor="text1"/>
        </w:rPr>
        <w:t>Exposure has been</w:t>
      </w:r>
      <w:r w:rsidR="00C55C6C" w:rsidRPr="005A05EA">
        <w:rPr>
          <w:rFonts w:ascii="Arial" w:hAnsi="Arial" w:cs="Arial"/>
          <w:color w:val="000000" w:themeColor="text1"/>
        </w:rPr>
        <w:t xml:space="preserve"> </w:t>
      </w:r>
      <w:r w:rsidRPr="005A05EA">
        <w:rPr>
          <w:rFonts w:ascii="Arial" w:hAnsi="Arial" w:cs="Arial"/>
          <w:color w:val="000000" w:themeColor="text1"/>
        </w:rPr>
        <w:t>associated with asthma and chronic obstructive pulmonary disease symptom exacerbation</w:t>
      </w:r>
      <w:r w:rsidR="00231496" w:rsidRPr="005A05EA">
        <w:rPr>
          <w:rFonts w:ascii="Arial" w:hAnsi="Arial" w:cs="Arial"/>
          <w:color w:val="000000" w:themeColor="text1"/>
          <w:vertAlign w:val="superscript"/>
        </w:rPr>
        <w:t>15-17</w:t>
      </w:r>
      <w:r w:rsidR="00184B8E" w:rsidRPr="005A05EA">
        <w:rPr>
          <w:rFonts w:ascii="Arial" w:hAnsi="Arial" w:cs="Arial"/>
          <w:color w:val="000000" w:themeColor="text1"/>
        </w:rPr>
        <w:t xml:space="preserve">, </w:t>
      </w:r>
      <w:r w:rsidRPr="005A05EA">
        <w:rPr>
          <w:rFonts w:ascii="Arial" w:hAnsi="Arial" w:cs="Arial"/>
          <w:color w:val="000000" w:themeColor="text1"/>
        </w:rPr>
        <w:t>increases in ED and inpatient visits related to cardiorespiratory disease</w:t>
      </w:r>
      <w:r w:rsidR="00231496" w:rsidRPr="005A05EA">
        <w:rPr>
          <w:rFonts w:ascii="Arial" w:hAnsi="Arial" w:cs="Arial"/>
          <w:color w:val="000000" w:themeColor="text1"/>
          <w:vertAlign w:val="superscript"/>
        </w:rPr>
        <w:t>18-21</w:t>
      </w:r>
      <w:r w:rsidR="00231496" w:rsidRPr="005A05EA">
        <w:rPr>
          <w:rFonts w:ascii="Arial" w:hAnsi="Arial" w:cs="Arial"/>
          <w:color w:val="000000" w:themeColor="text1"/>
        </w:rPr>
        <w:t>,</w:t>
      </w:r>
      <w:r w:rsidRPr="005A05EA">
        <w:rPr>
          <w:rFonts w:ascii="Arial" w:hAnsi="Arial" w:cs="Arial"/>
          <w:color w:val="000000" w:themeColor="text1"/>
        </w:rPr>
        <w:t xml:space="preserve"> and increased</w:t>
      </w:r>
      <w:r w:rsidR="00FC19C3" w:rsidRPr="005A05EA">
        <w:rPr>
          <w:rFonts w:ascii="Arial" w:hAnsi="Arial" w:cs="Arial"/>
          <w:color w:val="000000" w:themeColor="text1"/>
        </w:rPr>
        <w:t xml:space="preserve"> </w:t>
      </w:r>
      <w:r w:rsidRPr="005A05EA">
        <w:rPr>
          <w:rFonts w:ascii="Arial" w:hAnsi="Arial" w:cs="Arial"/>
          <w:color w:val="000000" w:themeColor="text1"/>
        </w:rPr>
        <w:t>mortality risk</w:t>
      </w:r>
      <w:r w:rsidR="00231496" w:rsidRPr="005A05EA">
        <w:rPr>
          <w:rFonts w:ascii="Arial" w:hAnsi="Arial" w:cs="Arial"/>
          <w:color w:val="000000" w:themeColor="text1"/>
          <w:vertAlign w:val="superscript"/>
        </w:rPr>
        <w:t>22-24</w:t>
      </w:r>
      <w:r w:rsidR="00231496" w:rsidRPr="005A05EA">
        <w:rPr>
          <w:rFonts w:ascii="Arial" w:hAnsi="Arial" w:cs="Arial"/>
          <w:color w:val="000000" w:themeColor="text1"/>
        </w:rPr>
        <w:t>.</w:t>
      </w:r>
    </w:p>
    <w:p w14:paraId="2E2D6840" w14:textId="77777777" w:rsidR="008E39B3" w:rsidRPr="005A05EA" w:rsidRDefault="008E39B3" w:rsidP="008D1204">
      <w:pPr>
        <w:rPr>
          <w:rFonts w:ascii="Arial" w:hAnsi="Arial" w:cs="Arial"/>
          <w:color w:val="000000" w:themeColor="text1"/>
        </w:rPr>
      </w:pPr>
    </w:p>
    <w:p w14:paraId="6A527CBE" w14:textId="72DA63F9" w:rsidR="00EA5D24" w:rsidRPr="005A05EA" w:rsidRDefault="00F469E1" w:rsidP="00EA5D24">
      <w:pPr>
        <w:rPr>
          <w:rFonts w:ascii="Arial" w:hAnsi="Arial" w:cs="Arial"/>
          <w:color w:val="000000" w:themeColor="text1"/>
        </w:rPr>
      </w:pPr>
      <w:ins w:id="14" w:author="Heather M" w:date="2023-03-04T12:34:00Z">
        <w:r w:rsidRPr="005A05EA">
          <w:rPr>
            <w:rFonts w:ascii="Arial" w:hAnsi="Arial" w:cs="Arial"/>
            <w:rPrChange w:id="15" w:author="Joan Casey" w:date="2023-03-06T13:08:00Z">
              <w:rPr/>
            </w:rPrChange>
          </w:rPr>
          <w:t>Proximity to wildfire or residence in an evacuation zone may not only cause visible smoke exposure or extreme wildfire-related air pollution, it may also involve possible evacuation</w:t>
        </w:r>
      </w:ins>
      <w:del w:id="16" w:author="Heather M" w:date="2023-03-04T12:34:00Z">
        <w:r w:rsidR="00EA5D24" w:rsidRPr="005A05EA" w:rsidDel="00F469E1">
          <w:rPr>
            <w:rFonts w:ascii="Arial" w:hAnsi="Arial" w:cs="Arial"/>
            <w:color w:val="000000" w:themeColor="text1"/>
          </w:rPr>
          <w:delText>By measuring proximity to wildfire or residence in an evacuation zone, we aimed to capture an exposure-outcome relationship involving several mediators, including possible visible smoke exposure or extreme wildfire-related air pollution, possible evacuation</w:delText>
        </w:r>
      </w:del>
      <w:r w:rsidR="00EA5D24" w:rsidRPr="005A05EA">
        <w:rPr>
          <w:rFonts w:ascii="Arial" w:hAnsi="Arial" w:cs="Arial"/>
          <w:color w:val="000000" w:themeColor="text1"/>
        </w:rPr>
        <w:t>, community disruption, loss of access to community services and housing, power outages, and stress co-occurring with and resulting from these events</w:t>
      </w:r>
      <w:ins w:id="17" w:author="Heather M" w:date="2023-03-04T12:34:00Z">
        <w:r w:rsidR="001C41D8" w:rsidRPr="005A05EA">
          <w:rPr>
            <w:rFonts w:ascii="Arial" w:hAnsi="Arial" w:cs="Arial"/>
            <w:color w:val="000000" w:themeColor="text1"/>
          </w:rPr>
          <w:t>.</w:t>
        </w:r>
      </w:ins>
      <w:del w:id="18" w:author="Heather M" w:date="2023-03-04T12:34:00Z">
        <w:r w:rsidR="00EA5D24" w:rsidRPr="005A05EA" w:rsidDel="001C41D8">
          <w:rPr>
            <w:rFonts w:ascii="Arial" w:hAnsi="Arial" w:cs="Arial"/>
            <w:color w:val="000000" w:themeColor="text1"/>
          </w:rPr>
          <w:delText xml:space="preserve"> (eFigure 3). </w:delText>
        </w:r>
        <w:r w:rsidR="00EC6F56" w:rsidRPr="005A05EA" w:rsidDel="001C41D8">
          <w:rPr>
            <w:rFonts w:ascii="Arial" w:hAnsi="Arial" w:cs="Arial"/>
            <w:color w:val="000000" w:themeColor="text1"/>
          </w:rPr>
          <w:delText>N</w:delText>
        </w:r>
        <w:r w:rsidR="00EA5D24" w:rsidRPr="005A05EA" w:rsidDel="001C41D8">
          <w:rPr>
            <w:rFonts w:ascii="Arial" w:hAnsi="Arial" w:cs="Arial"/>
            <w:color w:val="000000" w:themeColor="text1"/>
          </w:rPr>
          <w:delText>ot all people living near a wildfire experience every mediator on the paths between nearby wildfire exposure and health care use</w:delText>
        </w:r>
        <w:r w:rsidR="00EC6F56" w:rsidRPr="005A05EA" w:rsidDel="001C41D8">
          <w:rPr>
            <w:rFonts w:ascii="Arial" w:hAnsi="Arial" w:cs="Arial"/>
            <w:color w:val="000000" w:themeColor="text1"/>
          </w:rPr>
          <w:delText>.</w:delText>
        </w:r>
      </w:del>
      <w:r w:rsidR="00EA5D24" w:rsidRPr="005A05EA">
        <w:rPr>
          <w:rFonts w:ascii="Arial" w:hAnsi="Arial" w:cs="Arial"/>
          <w:color w:val="000000" w:themeColor="text1"/>
        </w:rPr>
        <w:t xml:space="preserve"> </w:t>
      </w:r>
    </w:p>
    <w:p w14:paraId="3CAF1C31" w14:textId="53EF6EDB" w:rsidR="006516FA" w:rsidRPr="005A05EA" w:rsidRDefault="006516FA" w:rsidP="008D1204">
      <w:pPr>
        <w:rPr>
          <w:rFonts w:ascii="Arial" w:hAnsi="Arial" w:cs="Arial"/>
          <w:color w:val="000000" w:themeColor="text1"/>
        </w:rPr>
      </w:pPr>
    </w:p>
    <w:p w14:paraId="4E7ACB97" w14:textId="1746042B" w:rsidR="00240179" w:rsidRPr="00A053D0" w:rsidRDefault="00A908A4" w:rsidP="00240179">
      <w:pPr>
        <w:rPr>
          <w:rFonts w:ascii="Arial" w:hAnsi="Arial" w:cs="Arial"/>
          <w:color w:val="000000" w:themeColor="text1"/>
        </w:rPr>
      </w:pPr>
      <w:r w:rsidRPr="005A05EA">
        <w:rPr>
          <w:rFonts w:ascii="Arial" w:hAnsi="Arial" w:cs="Arial"/>
          <w:color w:val="000000" w:themeColor="text1"/>
        </w:rPr>
        <w:t>People who use durable medical equipment</w:t>
      </w:r>
      <w:r w:rsidR="00262537" w:rsidRPr="005A05EA">
        <w:rPr>
          <w:rFonts w:ascii="Arial" w:hAnsi="Arial" w:cs="Arial"/>
          <w:color w:val="000000" w:themeColor="text1"/>
        </w:rPr>
        <w:t xml:space="preserve"> (DME)</w:t>
      </w:r>
      <w:r w:rsidRPr="005A05EA">
        <w:rPr>
          <w:rFonts w:ascii="Arial" w:hAnsi="Arial" w:cs="Arial"/>
          <w:color w:val="000000" w:themeColor="text1"/>
        </w:rPr>
        <w:t xml:space="preserve"> may be particularly vulnerable to </w:t>
      </w:r>
      <w:r w:rsidR="00794D78" w:rsidRPr="005A05EA">
        <w:rPr>
          <w:rFonts w:ascii="Arial" w:hAnsi="Arial" w:cs="Arial"/>
          <w:color w:val="000000" w:themeColor="text1"/>
        </w:rPr>
        <w:t xml:space="preserve">both </w:t>
      </w:r>
      <w:r w:rsidRPr="005A05EA">
        <w:rPr>
          <w:rFonts w:ascii="Arial" w:hAnsi="Arial" w:cs="Arial"/>
          <w:color w:val="000000" w:themeColor="text1"/>
        </w:rPr>
        <w:t>wildfire PM</w:t>
      </w:r>
      <w:r w:rsidRPr="005A05EA">
        <w:rPr>
          <w:rFonts w:ascii="Arial" w:hAnsi="Arial" w:cs="Arial"/>
          <w:color w:val="000000" w:themeColor="text1"/>
          <w:vertAlign w:val="subscript"/>
        </w:rPr>
        <w:t>2.5</w:t>
      </w:r>
      <w:r w:rsidRPr="005A05EA">
        <w:rPr>
          <w:rFonts w:ascii="Arial" w:hAnsi="Arial" w:cs="Arial"/>
          <w:color w:val="000000" w:themeColor="text1"/>
        </w:rPr>
        <w:t xml:space="preserve"> exposure and stress from wildfire proximity</w:t>
      </w:r>
      <w:r w:rsidRPr="00A053D0">
        <w:rPr>
          <w:rFonts w:ascii="Arial" w:hAnsi="Arial" w:cs="Arial"/>
          <w:color w:val="000000" w:themeColor="text1"/>
        </w:rPr>
        <w:t xml:space="preserve"> or evacuation. DME use is common among older adults and is associated with respiratory illness and other disabilities</w:t>
      </w:r>
      <w:ins w:id="19" w:author="Heather M" w:date="2023-03-04T12:36:00Z">
        <w:r w:rsidR="00A136C5">
          <w:rPr>
            <w:rFonts w:ascii="Arial" w:hAnsi="Arial" w:cs="Arial"/>
            <w:color w:val="000000" w:themeColor="text1"/>
            <w:vertAlign w:val="superscript"/>
          </w:rPr>
          <w:t>29</w:t>
        </w:r>
      </w:ins>
      <w:del w:id="20" w:author="Heather M" w:date="2023-03-04T12:35:00Z">
        <w:r w:rsidR="00CC52BE" w:rsidDel="00A136C5">
          <w:rPr>
            <w:rFonts w:ascii="Arial" w:hAnsi="Arial" w:cs="Arial"/>
            <w:color w:val="000000" w:themeColor="text1"/>
            <w:vertAlign w:val="superscript"/>
          </w:rPr>
          <w:delText>29</w:delText>
        </w:r>
      </w:del>
      <w:r w:rsidRPr="00A053D0">
        <w:rPr>
          <w:rFonts w:ascii="Arial" w:hAnsi="Arial" w:cs="Arial"/>
          <w:color w:val="000000" w:themeColor="text1"/>
        </w:rPr>
        <w:t xml:space="preserve">. </w:t>
      </w:r>
      <w:r w:rsidR="00262537" w:rsidRPr="00A053D0">
        <w:rPr>
          <w:rFonts w:ascii="Arial" w:hAnsi="Arial" w:cs="Arial"/>
          <w:color w:val="000000" w:themeColor="text1"/>
        </w:rPr>
        <w:t>P</w:t>
      </w:r>
      <w:r w:rsidRPr="00A053D0">
        <w:rPr>
          <w:rFonts w:ascii="Arial" w:hAnsi="Arial" w:cs="Arial"/>
          <w:color w:val="000000" w:themeColor="text1"/>
        </w:rPr>
        <w:t>revalence of DME rentals</w:t>
      </w:r>
      <w:r w:rsidR="00262537" w:rsidRPr="00A053D0">
        <w:rPr>
          <w:rFonts w:ascii="Arial" w:hAnsi="Arial" w:cs="Arial"/>
          <w:color w:val="000000" w:themeColor="text1"/>
        </w:rPr>
        <w:t xml:space="preserve"> at Kaiser Permanente Southern California (KPSC) increased </w:t>
      </w:r>
      <w:r w:rsidRPr="00A053D0">
        <w:rPr>
          <w:rFonts w:ascii="Arial" w:hAnsi="Arial" w:cs="Arial"/>
          <w:color w:val="000000" w:themeColor="text1"/>
        </w:rPr>
        <w:t>from 2008-2018</w:t>
      </w:r>
      <w:r w:rsidR="00262537" w:rsidRPr="00A053D0">
        <w:rPr>
          <w:rFonts w:ascii="Arial" w:hAnsi="Arial" w:cs="Arial"/>
          <w:color w:val="000000" w:themeColor="text1"/>
        </w:rPr>
        <w:t>,</w:t>
      </w:r>
      <w:r w:rsidRPr="00A053D0">
        <w:rPr>
          <w:rFonts w:ascii="Arial" w:hAnsi="Arial" w:cs="Arial"/>
          <w:color w:val="000000" w:themeColor="text1"/>
        </w:rPr>
        <w:t xml:space="preserve"> </w:t>
      </w:r>
      <w:r w:rsidR="00262537" w:rsidRPr="00A053D0">
        <w:rPr>
          <w:rFonts w:ascii="Arial" w:hAnsi="Arial" w:cs="Arial"/>
          <w:color w:val="000000" w:themeColor="text1"/>
        </w:rPr>
        <w:t xml:space="preserve">with </w:t>
      </w:r>
      <w:r w:rsidRPr="00A053D0">
        <w:rPr>
          <w:rFonts w:ascii="Arial" w:hAnsi="Arial" w:cs="Arial"/>
          <w:color w:val="000000" w:themeColor="text1"/>
        </w:rPr>
        <w:t>the highest prevalence among older adults</w:t>
      </w:r>
      <w:ins w:id="21" w:author="Heather M" w:date="2023-03-04T12:36:00Z">
        <w:r w:rsidR="00E2205F">
          <w:rPr>
            <w:rFonts w:ascii="Arial" w:hAnsi="Arial" w:cs="Arial"/>
            <w:color w:val="000000" w:themeColor="text1"/>
            <w:vertAlign w:val="superscript"/>
          </w:rPr>
          <w:t>30</w:t>
        </w:r>
      </w:ins>
      <w:del w:id="22" w:author="Heather M" w:date="2023-03-04T12:36:00Z">
        <w:r w:rsidR="007A76BC" w:rsidRPr="00A053D0" w:rsidDel="00E2205F">
          <w:rPr>
            <w:rFonts w:ascii="Arial" w:hAnsi="Arial" w:cs="Arial"/>
            <w:color w:val="000000" w:themeColor="text1"/>
          </w:rPr>
          <w:fldChar w:fldCharType="begin"/>
        </w:r>
        <w:r w:rsidR="007A76BC" w:rsidRPr="00A053D0" w:rsidDel="00E2205F">
          <w:rPr>
            <w:rFonts w:ascii="Arial" w:hAnsi="Arial" w:cs="Arial"/>
            <w:color w:val="000000" w:themeColor="text1"/>
          </w:rPr>
          <w:delInstrText xml:space="preserve"> NOTEREF _Ref118830312  \* MERGEFORMAT </w:delInstrText>
        </w:r>
        <w:r w:rsidR="007A76BC" w:rsidRPr="00A053D0" w:rsidDel="00E2205F">
          <w:rPr>
            <w:rFonts w:ascii="Arial" w:hAnsi="Arial" w:cs="Arial"/>
            <w:color w:val="000000" w:themeColor="text1"/>
          </w:rPr>
          <w:fldChar w:fldCharType="separate"/>
        </w:r>
        <w:r w:rsidR="007A76BC" w:rsidRPr="00A053D0" w:rsidDel="00E2205F">
          <w:rPr>
            <w:rFonts w:ascii="Arial" w:hAnsi="Arial" w:cs="Arial"/>
            <w:color w:val="000000" w:themeColor="text1"/>
            <w:vertAlign w:val="superscript"/>
          </w:rPr>
          <w:delText>30</w:delText>
        </w:r>
        <w:r w:rsidR="007A76BC" w:rsidRPr="00A053D0" w:rsidDel="00E2205F">
          <w:rPr>
            <w:rFonts w:ascii="Arial" w:hAnsi="Arial" w:cs="Arial"/>
            <w:color w:val="000000" w:themeColor="text1"/>
          </w:rPr>
          <w:fldChar w:fldCharType="end"/>
        </w:r>
      </w:del>
      <w:r w:rsidRPr="00A053D0">
        <w:rPr>
          <w:rFonts w:ascii="Arial" w:hAnsi="Arial" w:cs="Arial"/>
          <w:color w:val="000000" w:themeColor="text1"/>
        </w:rPr>
        <w:t>. DME types included bilevel positive airway pressure (BiPAP) machines, enteral feeding machines, infusion pumps, oxygen equipment, suction pumps, ventilators, and wheelchairs</w:t>
      </w:r>
      <w:ins w:id="23" w:author="Heather M" w:date="2023-03-04T12:36:00Z">
        <w:r w:rsidR="00F968E5">
          <w:rPr>
            <w:rFonts w:ascii="Arial" w:hAnsi="Arial" w:cs="Arial"/>
            <w:color w:val="000000" w:themeColor="text1"/>
            <w:vertAlign w:val="superscript"/>
          </w:rPr>
          <w:t>30</w:t>
        </w:r>
      </w:ins>
      <w:del w:id="24" w:author="Heather M" w:date="2023-03-04T12:36:00Z">
        <w:r w:rsidR="007A76BC" w:rsidRPr="00A053D0" w:rsidDel="00F968E5">
          <w:rPr>
            <w:rFonts w:ascii="Arial" w:hAnsi="Arial" w:cs="Arial"/>
            <w:color w:val="000000" w:themeColor="text1"/>
            <w:vertAlign w:val="superscript"/>
          </w:rPr>
          <w:fldChar w:fldCharType="begin"/>
        </w:r>
        <w:r w:rsidR="007A76BC" w:rsidRPr="00A053D0" w:rsidDel="00F968E5">
          <w:rPr>
            <w:rFonts w:ascii="Arial" w:hAnsi="Arial" w:cs="Arial"/>
            <w:color w:val="000000" w:themeColor="text1"/>
            <w:vertAlign w:val="superscript"/>
          </w:rPr>
          <w:delInstrText xml:space="preserve"> NOTEREF _Ref118830312  \* MERGEFORMAT </w:delInstrText>
        </w:r>
        <w:r w:rsidR="007A76BC" w:rsidRPr="00A053D0" w:rsidDel="00F968E5">
          <w:rPr>
            <w:rFonts w:ascii="Arial" w:hAnsi="Arial" w:cs="Arial"/>
            <w:color w:val="000000" w:themeColor="text1"/>
            <w:vertAlign w:val="superscript"/>
          </w:rPr>
          <w:fldChar w:fldCharType="separate"/>
        </w:r>
        <w:r w:rsidR="007A76BC" w:rsidRPr="00A053D0" w:rsidDel="00F968E5">
          <w:rPr>
            <w:rFonts w:ascii="Arial" w:hAnsi="Arial" w:cs="Arial"/>
            <w:color w:val="000000" w:themeColor="text1"/>
            <w:vertAlign w:val="superscript"/>
          </w:rPr>
          <w:delText>30</w:delText>
        </w:r>
        <w:r w:rsidR="007A76BC" w:rsidRPr="00A053D0" w:rsidDel="00F968E5">
          <w:rPr>
            <w:rFonts w:ascii="Arial" w:hAnsi="Arial" w:cs="Arial"/>
            <w:color w:val="000000" w:themeColor="text1"/>
            <w:vertAlign w:val="superscript"/>
          </w:rPr>
          <w:fldChar w:fldCharType="end"/>
        </w:r>
      </w:del>
      <w:r w:rsidRPr="00A053D0">
        <w:rPr>
          <w:rFonts w:ascii="Arial" w:hAnsi="Arial" w:cs="Arial"/>
          <w:color w:val="000000" w:themeColor="text1"/>
        </w:rPr>
        <w:t>.</w:t>
      </w:r>
    </w:p>
    <w:p w14:paraId="53C5176E" w14:textId="77777777" w:rsidR="008D1204" w:rsidRPr="00A053D0" w:rsidRDefault="008D1204" w:rsidP="008D1204">
      <w:pPr>
        <w:rPr>
          <w:rFonts w:ascii="Arial" w:hAnsi="Arial" w:cs="Arial"/>
          <w:color w:val="000000" w:themeColor="text1"/>
        </w:rPr>
      </w:pPr>
    </w:p>
    <w:p w14:paraId="0DD63B70" w14:textId="595769F6" w:rsidR="008D1204" w:rsidRPr="00A053D0" w:rsidRDefault="00A908A4" w:rsidP="008D1204">
      <w:pPr>
        <w:rPr>
          <w:rFonts w:ascii="Arial" w:hAnsi="Arial" w:cs="Arial"/>
          <w:color w:val="000000" w:themeColor="text1"/>
          <w:vertAlign w:val="superscript"/>
        </w:rPr>
      </w:pPr>
      <w:r w:rsidRPr="00A053D0">
        <w:rPr>
          <w:rFonts w:ascii="Arial" w:hAnsi="Arial" w:cs="Arial"/>
          <w:color w:val="000000" w:themeColor="text1"/>
        </w:rPr>
        <w:t xml:space="preserve">This group may face unique challenges during wildfire events. </w:t>
      </w:r>
      <w:r w:rsidR="00262537" w:rsidRPr="00A053D0">
        <w:rPr>
          <w:rFonts w:ascii="Arial" w:hAnsi="Arial" w:cs="Arial"/>
          <w:color w:val="000000" w:themeColor="text1"/>
        </w:rPr>
        <w:t>The association between w</w:t>
      </w:r>
      <w:r w:rsidRPr="00A053D0">
        <w:rPr>
          <w:rFonts w:ascii="Arial" w:hAnsi="Arial" w:cs="Arial"/>
          <w:color w:val="000000" w:themeColor="text1"/>
        </w:rPr>
        <w:t>ildfire smoke exposure and respiratory and cardiovascular disease outcomes</w:t>
      </w:r>
      <w:r w:rsidR="00262537" w:rsidRPr="00A053D0">
        <w:rPr>
          <w:rFonts w:ascii="Arial" w:hAnsi="Arial" w:cs="Arial"/>
          <w:color w:val="000000" w:themeColor="text1"/>
        </w:rPr>
        <w:t xml:space="preserve"> has been stronger</w:t>
      </w:r>
      <w:r w:rsidRPr="00A053D0">
        <w:rPr>
          <w:rFonts w:ascii="Arial" w:hAnsi="Arial" w:cs="Arial"/>
          <w:color w:val="000000" w:themeColor="text1"/>
        </w:rPr>
        <w:t xml:space="preserve"> among older adults compared to younger populations</w:t>
      </w:r>
      <w:r w:rsidR="005F0CF4" w:rsidRPr="00A053D0">
        <w:rPr>
          <w:rFonts w:ascii="Arial" w:hAnsi="Arial" w:cs="Arial"/>
          <w:color w:val="000000" w:themeColor="text1"/>
          <w:vertAlign w:val="superscript"/>
        </w:rPr>
        <w:t>16,</w:t>
      </w:r>
      <w:r w:rsidR="00CF183A" w:rsidRPr="00A053D0">
        <w:rPr>
          <w:rFonts w:ascii="Arial" w:hAnsi="Arial" w:cs="Arial"/>
          <w:color w:val="000000" w:themeColor="text1"/>
          <w:vertAlign w:val="superscript"/>
        </w:rPr>
        <w:t>31</w:t>
      </w:r>
      <w:r w:rsidR="005F0CF4" w:rsidRPr="00A053D0">
        <w:rPr>
          <w:rFonts w:ascii="Arial" w:hAnsi="Arial" w:cs="Arial"/>
          <w:color w:val="000000" w:themeColor="text1"/>
        </w:rPr>
        <w:t>.</w:t>
      </w:r>
      <w:r w:rsidRPr="00A053D0">
        <w:rPr>
          <w:rFonts w:ascii="Arial" w:hAnsi="Arial" w:cs="Arial"/>
          <w:color w:val="000000" w:themeColor="text1"/>
        </w:rPr>
        <w:t xml:space="preserve"> Further, people using DME may have co-occurring medical conditions such as cardiovascular disease that make them more vulnerable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and wildfire-related stressors </w:t>
      </w:r>
      <w:r w:rsidR="00262537" w:rsidRPr="00A053D0">
        <w:rPr>
          <w:rFonts w:ascii="Arial" w:hAnsi="Arial" w:cs="Arial"/>
          <w:color w:val="000000" w:themeColor="text1"/>
        </w:rPr>
        <w:t xml:space="preserve">like </w:t>
      </w:r>
      <w:r w:rsidRPr="00A053D0">
        <w:rPr>
          <w:rFonts w:ascii="Arial" w:hAnsi="Arial" w:cs="Arial"/>
          <w:color w:val="000000" w:themeColor="text1"/>
        </w:rPr>
        <w:t>threatened or actual evacuation. Limited mobility or need for electricity access may result in increased difficulty evacuating disaster zones</w:t>
      </w:r>
      <w:r w:rsidR="00BF238C" w:rsidRPr="00A053D0">
        <w:rPr>
          <w:rFonts w:ascii="Arial" w:hAnsi="Arial" w:cs="Arial"/>
          <w:color w:val="000000" w:themeColor="text1"/>
          <w:vertAlign w:val="superscript"/>
        </w:rPr>
        <w:t>30,</w:t>
      </w:r>
      <w:r w:rsidR="008826E3" w:rsidRPr="00A053D0">
        <w:rPr>
          <w:rFonts w:ascii="Arial" w:hAnsi="Arial" w:cs="Arial"/>
          <w:color w:val="000000" w:themeColor="text1"/>
          <w:vertAlign w:val="superscript"/>
        </w:rPr>
        <w:t>3</w:t>
      </w:r>
      <w:r w:rsidR="007B1427" w:rsidRPr="00A053D0">
        <w:rPr>
          <w:rFonts w:ascii="Arial" w:hAnsi="Arial" w:cs="Arial"/>
          <w:color w:val="000000" w:themeColor="text1"/>
          <w:vertAlign w:val="superscript"/>
        </w:rPr>
        <w:t>5</w:t>
      </w:r>
      <w:r w:rsidRPr="00A053D0">
        <w:rPr>
          <w:rFonts w:ascii="Arial" w:hAnsi="Arial" w:cs="Arial"/>
          <w:color w:val="000000" w:themeColor="text1"/>
        </w:rPr>
        <w:t>.</w:t>
      </w:r>
    </w:p>
    <w:p w14:paraId="573CDCB2" w14:textId="77777777" w:rsidR="006516FA" w:rsidRPr="00A053D0" w:rsidRDefault="006516FA" w:rsidP="008D1204">
      <w:pPr>
        <w:rPr>
          <w:rFonts w:ascii="Arial" w:hAnsi="Arial" w:cs="Arial"/>
          <w:color w:val="000000" w:themeColor="text1"/>
          <w:vertAlign w:val="superscript"/>
        </w:rPr>
      </w:pPr>
    </w:p>
    <w:p w14:paraId="345907C8" w14:textId="77777777" w:rsidR="005C57CD" w:rsidRPr="00A053D0" w:rsidRDefault="005C57CD" w:rsidP="005C57CD">
      <w:pPr>
        <w:rPr>
          <w:rFonts w:ascii="Arial" w:hAnsi="Arial" w:cs="Arial"/>
          <w:color w:val="000000" w:themeColor="text1"/>
        </w:rPr>
      </w:pPr>
      <w:r w:rsidRPr="00A053D0">
        <w:rPr>
          <w:rFonts w:ascii="Arial" w:hAnsi="Arial" w:cs="Arial"/>
          <w:color w:val="000000" w:themeColor="text1"/>
        </w:rPr>
        <w:t xml:space="preserve">Our study has two unique components. First, we focus on a potentially vulnerable population by using 2016-2020 KPSC electronic health records from seven Southern </w:t>
      </w:r>
      <w:r w:rsidRPr="00A053D0">
        <w:rPr>
          <w:rFonts w:ascii="Arial" w:hAnsi="Arial" w:cs="Arial"/>
          <w:color w:val="000000" w:themeColor="text1"/>
        </w:rPr>
        <w:lastRenderedPageBreak/>
        <w:t>California counties to examine the relationship between wildfire exposure and healthcare utilization in people who use DME. Second, we evaluate exposure to wildfire via (1)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concentrations, and (2a) residential proximity to major active fires, and (2b) residence in an evacuated area. These proximity-based residential exposure estimates attempt to holistically assess the impact of wildfire exposure, including stress, rather than focusing only on air pollution. Our study period includes two major wildfire events in populated areas: the 400km</w:t>
      </w:r>
      <w:r w:rsidRPr="00A053D0">
        <w:rPr>
          <w:rFonts w:ascii="Arial" w:hAnsi="Arial" w:cs="Arial"/>
          <w:color w:val="000000" w:themeColor="text1"/>
          <w:vertAlign w:val="superscript"/>
        </w:rPr>
        <w:t xml:space="preserve">2 </w:t>
      </w:r>
      <w:r w:rsidRPr="00A053D0">
        <w:rPr>
          <w:rFonts w:ascii="Arial" w:hAnsi="Arial" w:cs="Arial"/>
          <w:color w:val="000000" w:themeColor="text1"/>
        </w:rPr>
        <w:t>Woolsey Fire, which burned from November 8-21, 2018 in Los Angeles and Ventura counties, displacing 295,000 people and killing three</w:t>
      </w:r>
      <w:r w:rsidRPr="00A053D0">
        <w:rPr>
          <w:rFonts w:ascii="Arial" w:hAnsi="Arial" w:cs="Arial"/>
          <w:color w:val="000000" w:themeColor="text1"/>
          <w:vertAlign w:val="superscript"/>
        </w:rPr>
        <w:t>36,37</w:t>
      </w:r>
      <w:r w:rsidRPr="00A053D0">
        <w:rPr>
          <w:rFonts w:ascii="Arial" w:hAnsi="Arial" w:cs="Arial"/>
          <w:color w:val="000000" w:themeColor="text1"/>
        </w:rPr>
        <w:t>, and the 3km</w:t>
      </w:r>
      <w:r w:rsidRPr="00A053D0">
        <w:rPr>
          <w:rFonts w:ascii="Arial" w:hAnsi="Arial" w:cs="Arial"/>
          <w:color w:val="000000" w:themeColor="text1"/>
          <w:vertAlign w:val="superscript"/>
        </w:rPr>
        <w:t>2</w:t>
      </w:r>
      <w:r w:rsidRPr="00A053D0">
        <w:rPr>
          <w:rFonts w:ascii="Arial" w:hAnsi="Arial" w:cs="Arial"/>
          <w:color w:val="000000" w:themeColor="text1"/>
        </w:rPr>
        <w:t xml:space="preserve"> Getty Fire, which necessitated evacuations in densely populated Los Angeles, and burned from October 28-November 5, 2019</w:t>
      </w:r>
      <w:r w:rsidRPr="00A053D0">
        <w:rPr>
          <w:rFonts w:ascii="Arial" w:hAnsi="Arial" w:cs="Arial"/>
          <w:color w:val="000000" w:themeColor="text1"/>
          <w:vertAlign w:val="superscript"/>
        </w:rPr>
        <w:t>37,38</w:t>
      </w:r>
      <w:r w:rsidRPr="00A053D0">
        <w:rPr>
          <w:rFonts w:ascii="Arial" w:hAnsi="Arial" w:cs="Arial"/>
          <w:color w:val="000000" w:themeColor="text1"/>
        </w:rPr>
        <w:t>.</w:t>
      </w:r>
    </w:p>
    <w:p w14:paraId="3B15BA05" w14:textId="6EB2E2FE" w:rsidR="00712129" w:rsidRPr="00A053D0" w:rsidRDefault="00712129" w:rsidP="00712129">
      <w:pPr>
        <w:rPr>
          <w:rFonts w:ascii="Arial" w:hAnsi="Arial" w:cs="Arial"/>
          <w:color w:val="000000" w:themeColor="text1"/>
          <w:vertAlign w:val="superscript"/>
        </w:rPr>
      </w:pPr>
    </w:p>
    <w:p w14:paraId="5FBB2A06" w14:textId="77777777" w:rsidR="008D1204" w:rsidRPr="00A053D0" w:rsidRDefault="008D1204" w:rsidP="00712129">
      <w:pPr>
        <w:rPr>
          <w:rFonts w:ascii="Arial" w:hAnsi="Arial" w:cs="Arial"/>
          <w:color w:val="000000" w:themeColor="text1"/>
          <w:vertAlign w:val="superscript"/>
        </w:rPr>
      </w:pPr>
    </w:p>
    <w:p w14:paraId="74DE50B7" w14:textId="77777777" w:rsidR="00D65859" w:rsidRPr="00A053D0" w:rsidRDefault="00D65859" w:rsidP="00712129">
      <w:pPr>
        <w:rPr>
          <w:rFonts w:ascii="Arial" w:hAnsi="Arial" w:cs="Arial"/>
          <w:b/>
          <w:bCs/>
          <w:color w:val="000000" w:themeColor="text1"/>
          <w:sz w:val="28"/>
          <w:szCs w:val="28"/>
        </w:rPr>
      </w:pPr>
      <w:r w:rsidRPr="00A053D0">
        <w:rPr>
          <w:rFonts w:ascii="Arial" w:hAnsi="Arial" w:cs="Arial"/>
          <w:b/>
          <w:bCs/>
          <w:color w:val="000000" w:themeColor="text1"/>
          <w:sz w:val="28"/>
          <w:szCs w:val="28"/>
        </w:rPr>
        <w:t xml:space="preserve">Methods </w:t>
      </w:r>
    </w:p>
    <w:p w14:paraId="0BB1E061" w14:textId="77777777" w:rsidR="00D65859" w:rsidRPr="00A053D0" w:rsidRDefault="00D65859" w:rsidP="00712129">
      <w:pPr>
        <w:rPr>
          <w:rFonts w:ascii="Arial" w:hAnsi="Arial" w:cs="Arial"/>
          <w:color w:val="000000" w:themeColor="text1"/>
        </w:rPr>
      </w:pPr>
    </w:p>
    <w:p w14:paraId="4469C02B" w14:textId="2B1F8F60" w:rsidR="005054EA" w:rsidRPr="00A053D0" w:rsidRDefault="00D65859" w:rsidP="00712129">
      <w:pPr>
        <w:rPr>
          <w:rFonts w:ascii="Arial" w:hAnsi="Arial" w:cs="Arial"/>
          <w:color w:val="000000" w:themeColor="text1"/>
        </w:rPr>
      </w:pPr>
      <w:r w:rsidRPr="00A053D0">
        <w:rPr>
          <w:rFonts w:ascii="Arial" w:hAnsi="Arial" w:cs="Arial"/>
          <w:b/>
          <w:bCs/>
          <w:color w:val="000000" w:themeColor="text1"/>
        </w:rPr>
        <w:t>Study population</w:t>
      </w:r>
    </w:p>
    <w:p w14:paraId="46E92724" w14:textId="77777777" w:rsidR="000E6DFF" w:rsidRPr="00A053D0" w:rsidRDefault="000E6DFF" w:rsidP="000E6DFF">
      <w:pPr>
        <w:rPr>
          <w:rFonts w:ascii="Arial" w:hAnsi="Arial" w:cs="Arial"/>
          <w:color w:val="000000" w:themeColor="text1"/>
        </w:rPr>
      </w:pPr>
    </w:p>
    <w:p w14:paraId="15BCDC1D" w14:textId="6BAA6263" w:rsidR="00FE090C" w:rsidRPr="00A053D0" w:rsidRDefault="00D65859" w:rsidP="000E6DFF">
      <w:pPr>
        <w:rPr>
          <w:rFonts w:ascii="Arial" w:hAnsi="Arial" w:cs="Arial"/>
          <w:color w:val="000000" w:themeColor="text1"/>
        </w:rPr>
      </w:pPr>
      <w:r w:rsidRPr="00A053D0">
        <w:rPr>
          <w:rFonts w:ascii="Arial" w:hAnsi="Arial" w:cs="Arial"/>
          <w:color w:val="000000" w:themeColor="text1"/>
        </w:rPr>
        <w:t>We used electronic health record data from KPSC to identify all individuals who were 45 or older as of October 28th, 2019 and had rented DME in t</w:t>
      </w:r>
      <w:r w:rsidR="00944260" w:rsidRPr="00A053D0">
        <w:rPr>
          <w:rFonts w:ascii="Arial" w:hAnsi="Arial" w:cs="Arial"/>
          <w:color w:val="000000" w:themeColor="text1"/>
        </w:rPr>
        <w:t>h</w:t>
      </w:r>
      <w:r w:rsidRPr="00A053D0">
        <w:rPr>
          <w:rFonts w:ascii="Arial" w:hAnsi="Arial" w:cs="Arial"/>
          <w:color w:val="000000" w:themeColor="text1"/>
        </w:rPr>
        <w:t xml:space="preserve">e year prior. </w:t>
      </w:r>
      <w:r w:rsidR="001F4CF7" w:rsidRPr="00A053D0">
        <w:rPr>
          <w:rFonts w:ascii="Arial" w:hAnsi="Arial" w:cs="Arial"/>
          <w:color w:val="000000" w:themeColor="text1"/>
        </w:rPr>
        <w:t>KPSC patients represent the underlying population in the region, except for slight under-representation of individuals living in the highest and lowest SES communities</w:t>
      </w:r>
      <w:r w:rsidR="00E3503D" w:rsidRPr="00A053D0">
        <w:rPr>
          <w:rFonts w:ascii="Arial" w:hAnsi="Arial" w:cs="Arial"/>
          <w:color w:val="000000" w:themeColor="text1"/>
          <w:vertAlign w:val="superscript"/>
        </w:rPr>
        <w:t>39</w:t>
      </w:r>
      <w:r w:rsidR="001F4CF7" w:rsidRPr="00A053D0">
        <w:rPr>
          <w:rFonts w:ascii="Arial" w:hAnsi="Arial" w:cs="Arial"/>
          <w:color w:val="000000" w:themeColor="text1"/>
        </w:rPr>
        <w:t xml:space="preserve">. </w:t>
      </w:r>
      <w:r w:rsidR="0064048A" w:rsidRPr="00A053D0">
        <w:rPr>
          <w:rFonts w:ascii="Arial" w:hAnsi="Arial" w:cs="Arial"/>
          <w:color w:val="000000" w:themeColor="text1"/>
        </w:rPr>
        <w:t xml:space="preserve">We excluded younger DME renters in order to focus on socially and medically vulnerable older adults, but also to exclude breast pump users, a healthy subgroup of the otherwise vulnerable DME using population, who we did not hypothesize to be </w:t>
      </w:r>
      <w:r w:rsidR="00D722AD" w:rsidRPr="00A053D0">
        <w:rPr>
          <w:rFonts w:ascii="Arial" w:hAnsi="Arial" w:cs="Arial"/>
          <w:color w:val="000000" w:themeColor="text1"/>
        </w:rPr>
        <w:t>disproportionately v</w:t>
      </w:r>
      <w:r w:rsidR="0064048A" w:rsidRPr="00A053D0">
        <w:rPr>
          <w:rFonts w:ascii="Arial" w:hAnsi="Arial" w:cs="Arial"/>
          <w:color w:val="000000" w:themeColor="text1"/>
        </w:rPr>
        <w:t xml:space="preserve">ulnerable to wildfire exposure. Electronic health record data included each patient’s Zip Code Tabulation Area (ZCTA) of residence. We obtained daily counts of healthcare visits–not necessarily related to DME use–by this population by residential ZCTA in seven counties in Southern California from January 1st, 2016 to March 15th, 2020. </w:t>
      </w:r>
      <w:r w:rsidRPr="00A053D0">
        <w:rPr>
          <w:rFonts w:ascii="Arial" w:hAnsi="Arial" w:cs="Arial"/>
          <w:color w:val="000000" w:themeColor="text1"/>
        </w:rPr>
        <w:t>236,732 DME patients lived in the study area, which covered most of San Bernardino, Orange, Los Angeles, Riverside, San Diego, Ventura, and Kern counties (Figure 1). The area consisted of 582 ZCTAs, each containing 1-1773 patients. During 2018 and 2019, these seven counties experienced 23 wildfires that each burned over 3 km</w:t>
      </w:r>
      <w:r w:rsidRPr="00A053D0">
        <w:rPr>
          <w:rFonts w:ascii="Arial" w:hAnsi="Arial" w:cs="Arial"/>
          <w:color w:val="000000" w:themeColor="text1"/>
          <w:vertAlign w:val="superscript"/>
        </w:rPr>
        <w:t>2</w:t>
      </w:r>
      <w:r w:rsidRPr="00A053D0">
        <w:rPr>
          <w:rFonts w:ascii="Arial" w:hAnsi="Arial" w:cs="Arial"/>
          <w:color w:val="000000" w:themeColor="text1"/>
        </w:rPr>
        <w:t xml:space="preserve"> in California</w:t>
      </w:r>
      <w:r w:rsidR="00DF1044" w:rsidRPr="00A053D0">
        <w:rPr>
          <w:rFonts w:ascii="Arial" w:hAnsi="Arial" w:cs="Arial"/>
          <w:color w:val="000000" w:themeColor="text1"/>
          <w:vertAlign w:val="superscript"/>
        </w:rPr>
        <w:t>3</w:t>
      </w:r>
      <w:r w:rsidR="00FB51AD" w:rsidRPr="00A053D0">
        <w:rPr>
          <w:rFonts w:ascii="Arial" w:hAnsi="Arial" w:cs="Arial"/>
          <w:color w:val="000000" w:themeColor="text1"/>
          <w:vertAlign w:val="superscript"/>
        </w:rPr>
        <w:t>7</w:t>
      </w:r>
      <w:r w:rsidR="00DF1044" w:rsidRPr="00A053D0">
        <w:rPr>
          <w:rFonts w:ascii="Arial" w:hAnsi="Arial" w:cs="Arial"/>
          <w:color w:val="000000" w:themeColor="text1"/>
          <w:vertAlign w:val="superscript"/>
        </w:rPr>
        <w:t>,</w:t>
      </w:r>
      <w:r w:rsidR="00D413CE" w:rsidRPr="00A053D0">
        <w:rPr>
          <w:rFonts w:ascii="Arial" w:hAnsi="Arial" w:cs="Arial"/>
          <w:color w:val="000000" w:themeColor="text1"/>
          <w:vertAlign w:val="superscript"/>
        </w:rPr>
        <w:t>40</w:t>
      </w:r>
      <w:r w:rsidRPr="00A053D0">
        <w:rPr>
          <w:rFonts w:ascii="Arial" w:hAnsi="Arial" w:cs="Arial"/>
          <w:color w:val="000000" w:themeColor="text1"/>
        </w:rPr>
        <w:t xml:space="preserve">, contributing to wildfire smoke in the area. </w:t>
      </w:r>
    </w:p>
    <w:p w14:paraId="1054B1B9" w14:textId="77777777" w:rsidR="000E6DFF" w:rsidRPr="00A053D0" w:rsidRDefault="000E6DFF" w:rsidP="000E6DFF">
      <w:pPr>
        <w:rPr>
          <w:rFonts w:ascii="Arial" w:hAnsi="Arial" w:cs="Arial"/>
          <w:color w:val="000000" w:themeColor="text1"/>
        </w:rPr>
      </w:pPr>
    </w:p>
    <w:p w14:paraId="29A04760" w14:textId="5778CBA0" w:rsidR="00F521DE" w:rsidRPr="00A053D0" w:rsidRDefault="00F521DE" w:rsidP="000E6DFF">
      <w:pPr>
        <w:rPr>
          <w:rFonts w:ascii="Arial" w:hAnsi="Arial" w:cs="Arial"/>
          <w:color w:val="000000" w:themeColor="text1"/>
        </w:rPr>
      </w:pPr>
      <w:r w:rsidRPr="00A053D0">
        <w:rPr>
          <w:rFonts w:ascii="Arial" w:hAnsi="Arial" w:cs="Arial"/>
          <w:color w:val="000000" w:themeColor="text1"/>
        </w:rPr>
        <w:t>The KPSC Institutional Review Board (IRB) approved this study, and the Columbia IRB did not consider it human subjects research, since the data were fully de-identified before researchers at Columbia received them.</w:t>
      </w:r>
    </w:p>
    <w:p w14:paraId="62FEFB10" w14:textId="77777777" w:rsidR="00FE090C" w:rsidRPr="00A053D0" w:rsidRDefault="00FE090C" w:rsidP="00FE090C">
      <w:pPr>
        <w:rPr>
          <w:rFonts w:ascii="Arial" w:hAnsi="Arial" w:cs="Arial"/>
          <w:color w:val="000000" w:themeColor="text1"/>
        </w:rPr>
      </w:pPr>
    </w:p>
    <w:p w14:paraId="6EB7A3BC" w14:textId="77777777" w:rsidR="002507CB" w:rsidRPr="00A053D0" w:rsidRDefault="002507CB" w:rsidP="00FE090C">
      <w:pPr>
        <w:rPr>
          <w:rFonts w:ascii="Arial" w:hAnsi="Arial" w:cs="Arial"/>
          <w:b/>
          <w:bCs/>
          <w:color w:val="000000" w:themeColor="text1"/>
        </w:rPr>
      </w:pPr>
    </w:p>
    <w:p w14:paraId="5CD68972" w14:textId="77777777" w:rsidR="002507CB" w:rsidRPr="00A053D0" w:rsidRDefault="002507CB" w:rsidP="00FE090C">
      <w:pPr>
        <w:rPr>
          <w:rFonts w:ascii="Arial" w:hAnsi="Arial" w:cs="Arial"/>
          <w:b/>
          <w:bCs/>
          <w:color w:val="000000" w:themeColor="text1"/>
        </w:rPr>
      </w:pPr>
    </w:p>
    <w:p w14:paraId="3AFA70FD" w14:textId="77777777" w:rsidR="002507CB" w:rsidRPr="00A053D0" w:rsidRDefault="002507CB" w:rsidP="00FE090C">
      <w:pPr>
        <w:rPr>
          <w:rFonts w:ascii="Arial" w:hAnsi="Arial" w:cs="Arial"/>
          <w:b/>
          <w:bCs/>
          <w:color w:val="000000" w:themeColor="text1"/>
        </w:rPr>
      </w:pPr>
    </w:p>
    <w:p w14:paraId="18E4E20A" w14:textId="77777777" w:rsidR="002507CB" w:rsidRPr="00A053D0" w:rsidRDefault="002507CB" w:rsidP="00FE090C">
      <w:pPr>
        <w:rPr>
          <w:rFonts w:ascii="Arial" w:hAnsi="Arial" w:cs="Arial"/>
          <w:b/>
          <w:bCs/>
          <w:color w:val="000000" w:themeColor="text1"/>
        </w:rPr>
      </w:pPr>
    </w:p>
    <w:p w14:paraId="31AAC17E" w14:textId="77777777" w:rsidR="00030DDD" w:rsidRPr="00A053D0" w:rsidRDefault="00030DDD" w:rsidP="00FE090C">
      <w:pPr>
        <w:rPr>
          <w:rFonts w:ascii="Arial" w:hAnsi="Arial" w:cs="Arial"/>
          <w:b/>
          <w:bCs/>
          <w:color w:val="000000" w:themeColor="text1"/>
        </w:rPr>
      </w:pPr>
    </w:p>
    <w:p w14:paraId="39FBD0B5" w14:textId="77777777" w:rsidR="00030DDD" w:rsidRPr="00A053D0" w:rsidRDefault="00030DDD" w:rsidP="00FE090C">
      <w:pPr>
        <w:rPr>
          <w:rFonts w:ascii="Arial" w:hAnsi="Arial" w:cs="Arial"/>
          <w:b/>
          <w:bCs/>
          <w:color w:val="000000" w:themeColor="text1"/>
        </w:rPr>
      </w:pPr>
    </w:p>
    <w:p w14:paraId="70D85E95" w14:textId="77777777" w:rsidR="004D0F9E" w:rsidRDefault="004D0F9E" w:rsidP="00FE090C">
      <w:pPr>
        <w:rPr>
          <w:ins w:id="25" w:author="Heather M" w:date="2023-03-07T15:40:00Z"/>
          <w:rFonts w:ascii="Arial" w:hAnsi="Arial" w:cs="Arial"/>
          <w:b/>
          <w:bCs/>
          <w:color w:val="000000" w:themeColor="text1"/>
        </w:rPr>
      </w:pPr>
    </w:p>
    <w:p w14:paraId="67DADD82" w14:textId="77777777" w:rsidR="004D0F9E" w:rsidRDefault="004D0F9E" w:rsidP="00FE090C">
      <w:pPr>
        <w:rPr>
          <w:ins w:id="26" w:author="Heather M" w:date="2023-03-07T15:40:00Z"/>
          <w:rFonts w:ascii="Arial" w:hAnsi="Arial" w:cs="Arial"/>
          <w:b/>
          <w:bCs/>
          <w:color w:val="000000" w:themeColor="text1"/>
        </w:rPr>
      </w:pPr>
    </w:p>
    <w:p w14:paraId="4F846127" w14:textId="77777777" w:rsidR="004D0F9E" w:rsidRDefault="004D0F9E" w:rsidP="00FE090C">
      <w:pPr>
        <w:rPr>
          <w:ins w:id="27" w:author="Heather M" w:date="2023-03-07T15:40:00Z"/>
          <w:rFonts w:ascii="Arial" w:hAnsi="Arial" w:cs="Arial"/>
          <w:b/>
          <w:bCs/>
          <w:color w:val="000000" w:themeColor="text1"/>
        </w:rPr>
      </w:pPr>
    </w:p>
    <w:p w14:paraId="54A1F10F" w14:textId="5CD41707" w:rsidR="00FE090C" w:rsidRPr="00A053D0" w:rsidRDefault="00D65859" w:rsidP="00FE090C">
      <w:pPr>
        <w:rPr>
          <w:rFonts w:ascii="Arial" w:hAnsi="Arial" w:cs="Arial"/>
          <w:color w:val="000000" w:themeColor="text1"/>
        </w:rPr>
      </w:pPr>
      <w:r w:rsidRPr="00A053D0">
        <w:rPr>
          <w:rFonts w:ascii="Arial" w:hAnsi="Arial" w:cs="Arial"/>
          <w:b/>
          <w:bCs/>
          <w:color w:val="000000" w:themeColor="text1"/>
        </w:rPr>
        <w:lastRenderedPageBreak/>
        <w:t>Exposure Definition</w:t>
      </w:r>
      <w:r w:rsidRPr="00A053D0">
        <w:rPr>
          <w:rFonts w:ascii="Arial" w:hAnsi="Arial" w:cs="Arial"/>
          <w:color w:val="000000" w:themeColor="text1"/>
        </w:rPr>
        <w:t xml:space="preserve"> </w:t>
      </w:r>
    </w:p>
    <w:p w14:paraId="546B2447" w14:textId="77777777" w:rsidR="000E6DFF" w:rsidRPr="00A053D0" w:rsidRDefault="000E6DFF" w:rsidP="000E6DFF">
      <w:pPr>
        <w:rPr>
          <w:rFonts w:ascii="Arial" w:hAnsi="Arial" w:cs="Arial"/>
          <w:color w:val="000000" w:themeColor="text1"/>
        </w:rPr>
      </w:pPr>
    </w:p>
    <w:p w14:paraId="6D57CCD2" w14:textId="77777777" w:rsidR="007128D2" w:rsidRPr="00A053D0" w:rsidRDefault="00D65859" w:rsidP="00776EBD">
      <w:pPr>
        <w:rPr>
          <w:rFonts w:ascii="Arial" w:hAnsi="Arial" w:cs="Arial"/>
          <w:color w:val="000000" w:themeColor="text1"/>
        </w:rPr>
      </w:pPr>
      <w:r w:rsidRPr="00A053D0">
        <w:rPr>
          <w:rFonts w:ascii="Arial" w:hAnsi="Arial" w:cs="Arial"/>
          <w:b/>
          <w:bCs/>
          <w:color w:val="000000" w:themeColor="text1"/>
        </w:rPr>
        <w:t>Wildfire PM</w:t>
      </w:r>
      <w:r w:rsidRPr="00A053D0">
        <w:rPr>
          <w:rFonts w:ascii="Arial" w:hAnsi="Arial" w:cs="Arial"/>
          <w:b/>
          <w:bCs/>
          <w:color w:val="000000" w:themeColor="text1"/>
          <w:vertAlign w:val="subscript"/>
        </w:rPr>
        <w:t>2.5</w:t>
      </w:r>
      <w:r w:rsidRPr="00A053D0">
        <w:rPr>
          <w:rFonts w:ascii="Arial" w:hAnsi="Arial" w:cs="Arial"/>
          <w:color w:val="000000" w:themeColor="text1"/>
          <w:vertAlign w:val="subscript"/>
        </w:rPr>
        <w:t xml:space="preserve"> </w:t>
      </w:r>
    </w:p>
    <w:p w14:paraId="415586EA" w14:textId="77777777" w:rsidR="007128D2" w:rsidRPr="00A053D0" w:rsidRDefault="007128D2" w:rsidP="00776EBD">
      <w:pPr>
        <w:rPr>
          <w:rFonts w:ascii="Arial" w:hAnsi="Arial" w:cs="Arial"/>
          <w:color w:val="000000" w:themeColor="text1"/>
        </w:rPr>
      </w:pPr>
    </w:p>
    <w:p w14:paraId="6049077C" w14:textId="7EE5151E" w:rsidR="00BE0A5E" w:rsidRPr="00A053D0" w:rsidRDefault="00BE0A5E" w:rsidP="00BE0A5E">
      <w:pPr>
        <w:rPr>
          <w:rFonts w:ascii="Arial" w:hAnsi="Arial" w:cs="Arial"/>
          <w:color w:val="000000" w:themeColor="text1"/>
        </w:rPr>
      </w:pPr>
      <w:r w:rsidRPr="00A053D0">
        <w:rPr>
          <w:rFonts w:ascii="Arial" w:hAnsi="Arial" w:cs="Arial"/>
          <w:color w:val="000000" w:themeColor="text1"/>
        </w:rPr>
        <w:t>We measured wildfire smoke exposure by estimating daily wildfire and non-wildfire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concentrations at the ZCTA level using a multistage approach describe</w:t>
      </w:r>
      <w:r w:rsidR="00B47665" w:rsidRPr="00A053D0">
        <w:rPr>
          <w:rFonts w:ascii="Arial" w:hAnsi="Arial" w:cs="Arial"/>
          <w:color w:val="000000" w:themeColor="text1"/>
        </w:rPr>
        <w:t>d</w:t>
      </w:r>
      <w:r w:rsidR="00DB68A8" w:rsidRPr="00A053D0">
        <w:rPr>
          <w:rFonts w:ascii="Arial" w:hAnsi="Arial" w:cs="Arial"/>
          <w:color w:val="000000" w:themeColor="text1"/>
        </w:rPr>
        <w:t xml:space="preserve">  </w:t>
      </w:r>
      <w:r w:rsidRPr="00A053D0">
        <w:rPr>
          <w:rFonts w:ascii="Arial" w:hAnsi="Arial" w:cs="Arial"/>
          <w:color w:val="000000" w:themeColor="text1"/>
        </w:rPr>
        <w:t>elsewhere</w:t>
      </w:r>
      <w:r w:rsidR="00DB4936" w:rsidRPr="00A053D0">
        <w:rPr>
          <w:rFonts w:ascii="Arial" w:hAnsi="Arial" w:cs="Arial"/>
          <w:color w:val="000000" w:themeColor="text1"/>
        </w:rPr>
        <w:t xml:space="preserve"> and in the supplemental digital content</w:t>
      </w:r>
      <w:r w:rsidR="00A4183C" w:rsidRPr="00A053D0">
        <w:rPr>
          <w:rFonts w:ascii="Arial" w:hAnsi="Arial" w:cs="Arial"/>
          <w:color w:val="000000" w:themeColor="text1"/>
        </w:rPr>
        <w:t>, in eMethods 1</w:t>
      </w:r>
      <w:ins w:id="28" w:author="Heather M" w:date="2023-03-04T12:37:00Z">
        <w:r w:rsidR="00EA0A6D">
          <w:rPr>
            <w:rFonts w:ascii="Arial" w:hAnsi="Arial" w:cs="Arial"/>
            <w:color w:val="000000" w:themeColor="text1"/>
            <w:vertAlign w:val="superscript"/>
          </w:rPr>
          <w:t>40</w:t>
        </w:r>
      </w:ins>
      <w:del w:id="29" w:author="Heather M" w:date="2023-03-04T12:37:00Z">
        <w:r w:rsidR="00FB51AD" w:rsidRPr="00A053D0" w:rsidDel="00EA0A6D">
          <w:rPr>
            <w:rFonts w:ascii="Arial" w:hAnsi="Arial" w:cs="Arial"/>
            <w:color w:val="000000" w:themeColor="text1"/>
            <w:vertAlign w:val="superscript"/>
          </w:rPr>
          <w:delText>4</w:delText>
        </w:r>
        <w:r w:rsidR="00D413CE" w:rsidRPr="00A053D0" w:rsidDel="00EA0A6D">
          <w:rPr>
            <w:rFonts w:ascii="Arial" w:hAnsi="Arial" w:cs="Arial"/>
            <w:color w:val="000000" w:themeColor="text1"/>
            <w:vertAlign w:val="superscript"/>
          </w:rPr>
          <w:delText>1</w:delText>
        </w:r>
      </w:del>
      <w:r w:rsidR="007E392A" w:rsidRPr="00A053D0">
        <w:rPr>
          <w:rFonts w:ascii="Arial" w:hAnsi="Arial" w:cs="Arial"/>
          <w:color w:val="000000" w:themeColor="text1"/>
        </w:rPr>
        <w:t>.</w:t>
      </w:r>
    </w:p>
    <w:p w14:paraId="7D3C336F" w14:textId="77777777" w:rsidR="00BE0A5E" w:rsidRPr="00A053D0" w:rsidRDefault="00BE0A5E" w:rsidP="00BE0A5E">
      <w:pPr>
        <w:rPr>
          <w:rFonts w:ascii="Arial" w:hAnsi="Arial" w:cs="Arial"/>
          <w:color w:val="000000" w:themeColor="text1"/>
        </w:rPr>
      </w:pPr>
    </w:p>
    <w:p w14:paraId="66FA8C5A" w14:textId="7ADBC96C" w:rsidR="00F377B1" w:rsidRPr="00A053D0" w:rsidRDefault="00BE0A5E" w:rsidP="00F377B1">
      <w:pPr>
        <w:rPr>
          <w:rFonts w:ascii="Arial" w:hAnsi="Arial" w:cs="Arial"/>
          <w:color w:val="000000" w:themeColor="text1"/>
        </w:rPr>
      </w:pPr>
      <w:r w:rsidRPr="00A053D0">
        <w:rPr>
          <w:rFonts w:ascii="Arial" w:hAnsi="Arial" w:cs="Arial"/>
          <w:color w:val="000000" w:themeColor="text1"/>
        </w:rPr>
        <w:t>We calculated daily wildfire and non-wildfire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by averaging concentrations across the higher-level spatial groupings of several ZCTAs based on spatial proximity (hereafter ‘ZCTA groupings’; grouping method described in </w:t>
      </w:r>
      <w:r w:rsidR="00DC30B7" w:rsidRPr="00A053D0">
        <w:rPr>
          <w:rFonts w:ascii="Arial" w:hAnsi="Arial" w:cs="Arial"/>
          <w:color w:val="000000" w:themeColor="text1"/>
        </w:rPr>
        <w:t xml:space="preserve">eMethods </w:t>
      </w:r>
      <w:ins w:id="30" w:author="Heather M" w:date="2023-03-04T12:39:00Z">
        <w:r w:rsidR="00905226">
          <w:rPr>
            <w:rFonts w:ascii="Arial" w:hAnsi="Arial" w:cs="Arial"/>
            <w:color w:val="000000" w:themeColor="text1"/>
          </w:rPr>
          <w:t>2</w:t>
        </w:r>
      </w:ins>
      <w:del w:id="31" w:author="Heather M" w:date="2023-03-04T12:39:00Z">
        <w:r w:rsidR="004702BA" w:rsidRPr="00A053D0" w:rsidDel="00905226">
          <w:rPr>
            <w:rFonts w:ascii="Arial" w:hAnsi="Arial" w:cs="Arial"/>
            <w:color w:val="000000" w:themeColor="text1"/>
          </w:rPr>
          <w:delText>3</w:delText>
        </w:r>
      </w:del>
      <w:r w:rsidR="00DC30B7" w:rsidRPr="00A053D0">
        <w:rPr>
          <w:rFonts w:ascii="Arial" w:hAnsi="Arial" w:cs="Arial"/>
          <w:color w:val="000000" w:themeColor="text1"/>
        </w:rPr>
        <w:t>, in the eAppendix</w:t>
      </w:r>
      <w:r w:rsidRPr="00A053D0">
        <w:rPr>
          <w:rFonts w:ascii="Arial" w:hAnsi="Arial" w:cs="Arial"/>
          <w:color w:val="000000" w:themeColor="text1"/>
        </w:rPr>
        <w:t>).</w:t>
      </w:r>
    </w:p>
    <w:p w14:paraId="380CA65E" w14:textId="77777777" w:rsidR="00A926F8" w:rsidRPr="00A053D0" w:rsidRDefault="00A926F8" w:rsidP="00F377B1">
      <w:pPr>
        <w:rPr>
          <w:rFonts w:ascii="Arial" w:hAnsi="Arial" w:cs="Arial"/>
          <w:b/>
          <w:bCs/>
          <w:color w:val="000000" w:themeColor="text1"/>
        </w:rPr>
      </w:pPr>
    </w:p>
    <w:p w14:paraId="1C45C017" w14:textId="05C4A294" w:rsidR="00DA7878" w:rsidRPr="00A053D0" w:rsidRDefault="00D65859" w:rsidP="00F377B1">
      <w:pPr>
        <w:rPr>
          <w:rFonts w:ascii="Arial" w:hAnsi="Arial" w:cs="Arial"/>
          <w:color w:val="000000" w:themeColor="text1"/>
        </w:rPr>
      </w:pPr>
      <w:r w:rsidRPr="00A053D0">
        <w:rPr>
          <w:rFonts w:ascii="Arial" w:hAnsi="Arial" w:cs="Arial"/>
          <w:b/>
          <w:bCs/>
          <w:color w:val="000000" w:themeColor="text1"/>
        </w:rPr>
        <w:t>Proximity to wildfire</w:t>
      </w:r>
      <w:r w:rsidRPr="00A053D0">
        <w:rPr>
          <w:rFonts w:ascii="Arial" w:hAnsi="Arial" w:cs="Arial"/>
          <w:color w:val="000000" w:themeColor="text1"/>
        </w:rPr>
        <w:t xml:space="preserve"> </w:t>
      </w:r>
    </w:p>
    <w:p w14:paraId="4A7732AA" w14:textId="77777777" w:rsidR="00646804" w:rsidRPr="00A053D0" w:rsidRDefault="00646804" w:rsidP="00F65705">
      <w:pPr>
        <w:rPr>
          <w:rFonts w:ascii="Arial" w:hAnsi="Arial" w:cs="Arial"/>
          <w:color w:val="000000" w:themeColor="text1"/>
        </w:rPr>
      </w:pPr>
    </w:p>
    <w:p w14:paraId="0366F91F" w14:textId="6B8CAF62" w:rsidR="002D3F56" w:rsidRPr="00A053D0" w:rsidRDefault="00D65859" w:rsidP="00F65705">
      <w:pPr>
        <w:rPr>
          <w:rFonts w:ascii="Arial" w:hAnsi="Arial" w:cs="Arial"/>
          <w:color w:val="000000" w:themeColor="text1"/>
        </w:rPr>
      </w:pPr>
      <w:r w:rsidRPr="00A053D0">
        <w:rPr>
          <w:rFonts w:ascii="Arial" w:hAnsi="Arial" w:cs="Arial"/>
          <w:color w:val="000000" w:themeColor="text1"/>
        </w:rPr>
        <w:t>To measure direct exposure to wildfire, we obtained data on the fire boundaries and evacuation zones of two significant Southern California wildfires – the Woolsey Fire and the Getty Fire. We chose these fires because they affected a significant number of people in our study area, during the study period. The Woolsey Fire, which burned from November 8th, 2018 until November 21st, 2018, required the evacuation of 295,000 people from Los Angeles and Ventura counties. It burned 1643 structures and almost 400 km</w:t>
      </w:r>
      <w:r w:rsidRPr="00A053D0">
        <w:rPr>
          <w:rFonts w:ascii="Arial" w:hAnsi="Arial" w:cs="Arial"/>
          <w:color w:val="000000" w:themeColor="text1"/>
          <w:vertAlign w:val="superscript"/>
        </w:rPr>
        <w:t>2</w:t>
      </w:r>
      <w:r w:rsidRPr="00A053D0">
        <w:rPr>
          <w:rFonts w:ascii="Arial" w:hAnsi="Arial" w:cs="Arial"/>
          <w:color w:val="000000" w:themeColor="text1"/>
        </w:rPr>
        <w:t xml:space="preserve"> of land, making it particularly destructive</w:t>
      </w:r>
      <w:r w:rsidR="00EE633B" w:rsidRPr="00A053D0">
        <w:rPr>
          <w:rFonts w:ascii="Arial" w:hAnsi="Arial" w:cs="Arial"/>
          <w:color w:val="000000" w:themeColor="text1"/>
          <w:vertAlign w:val="superscript"/>
        </w:rPr>
        <w:t>3</w:t>
      </w:r>
      <w:r w:rsidR="0064765A" w:rsidRPr="00A053D0">
        <w:rPr>
          <w:rFonts w:ascii="Arial" w:hAnsi="Arial" w:cs="Arial"/>
          <w:color w:val="000000" w:themeColor="text1"/>
          <w:vertAlign w:val="superscript"/>
        </w:rPr>
        <w:t>6</w:t>
      </w:r>
      <w:r w:rsidR="00EE633B" w:rsidRPr="00A053D0">
        <w:rPr>
          <w:rFonts w:ascii="Arial" w:hAnsi="Arial" w:cs="Arial"/>
          <w:color w:val="000000" w:themeColor="text1"/>
          <w:vertAlign w:val="superscript"/>
        </w:rPr>
        <w:t>,3</w:t>
      </w:r>
      <w:r w:rsidR="0064765A" w:rsidRPr="00A053D0">
        <w:rPr>
          <w:rFonts w:ascii="Arial" w:hAnsi="Arial" w:cs="Arial"/>
          <w:color w:val="000000" w:themeColor="text1"/>
          <w:vertAlign w:val="superscript"/>
        </w:rPr>
        <w:t>7</w:t>
      </w:r>
      <w:r w:rsidRPr="00A053D0">
        <w:rPr>
          <w:rFonts w:ascii="Arial" w:hAnsi="Arial" w:cs="Arial"/>
          <w:color w:val="000000" w:themeColor="text1"/>
        </w:rPr>
        <w:t>. The Getty Fire, which ignited on October 28th, 2019 and burned until November 5th, 2019, was notable because it necessitated evacuations during its 9-day duration in densely populated Los Angeles</w:t>
      </w:r>
      <w:r w:rsidR="00EE633B" w:rsidRPr="00A053D0">
        <w:rPr>
          <w:rFonts w:ascii="Arial" w:hAnsi="Arial" w:cs="Arial"/>
          <w:color w:val="000000" w:themeColor="text1"/>
          <w:vertAlign w:val="superscript"/>
        </w:rPr>
        <w:t>3</w:t>
      </w:r>
      <w:r w:rsidR="0064765A" w:rsidRPr="00A053D0">
        <w:rPr>
          <w:rFonts w:ascii="Arial" w:hAnsi="Arial" w:cs="Arial"/>
          <w:color w:val="000000" w:themeColor="text1"/>
          <w:vertAlign w:val="superscript"/>
        </w:rPr>
        <w:t>7</w:t>
      </w:r>
      <w:r w:rsidR="00EE633B" w:rsidRPr="00A053D0">
        <w:rPr>
          <w:rFonts w:ascii="Arial" w:hAnsi="Arial" w:cs="Arial"/>
          <w:color w:val="000000" w:themeColor="text1"/>
          <w:vertAlign w:val="superscript"/>
        </w:rPr>
        <w:t>,3</w:t>
      </w:r>
      <w:r w:rsidR="0064765A" w:rsidRPr="00A053D0">
        <w:rPr>
          <w:rFonts w:ascii="Arial" w:hAnsi="Arial" w:cs="Arial"/>
          <w:color w:val="000000" w:themeColor="text1"/>
          <w:vertAlign w:val="superscript"/>
        </w:rPr>
        <w:t>8</w:t>
      </w:r>
      <w:r w:rsidRPr="00A053D0">
        <w:rPr>
          <w:rFonts w:ascii="Arial" w:hAnsi="Arial" w:cs="Arial"/>
          <w:color w:val="000000" w:themeColor="text1"/>
        </w:rPr>
        <w:t>.</w:t>
      </w:r>
    </w:p>
    <w:p w14:paraId="21103DF8" w14:textId="77777777" w:rsidR="00F65705" w:rsidRPr="00A053D0" w:rsidRDefault="00F65705" w:rsidP="00F65705">
      <w:pPr>
        <w:rPr>
          <w:rFonts w:ascii="Arial" w:hAnsi="Arial" w:cs="Arial"/>
          <w:color w:val="000000" w:themeColor="text1"/>
        </w:rPr>
      </w:pPr>
    </w:p>
    <w:p w14:paraId="3A73BF83" w14:textId="4A5DB7F5" w:rsidR="002F780A" w:rsidRPr="00A053D0" w:rsidRDefault="002F780A" w:rsidP="00F65705">
      <w:pPr>
        <w:rPr>
          <w:rFonts w:ascii="Arial" w:hAnsi="Arial" w:cs="Arial"/>
          <w:color w:val="000000" w:themeColor="text1"/>
        </w:rPr>
      </w:pPr>
      <w:r w:rsidRPr="00A053D0">
        <w:rPr>
          <w:rFonts w:ascii="Arial" w:hAnsi="Arial" w:cs="Arial"/>
          <w:color w:val="000000" w:themeColor="text1"/>
        </w:rPr>
        <w:t>Notably, The Thomas Fire also burned over 1100 km</w:t>
      </w:r>
      <w:r w:rsidRPr="00A053D0">
        <w:rPr>
          <w:rFonts w:ascii="Arial" w:hAnsi="Arial" w:cs="Arial"/>
          <w:color w:val="000000" w:themeColor="text1"/>
          <w:vertAlign w:val="superscript"/>
        </w:rPr>
        <w:t>2</w:t>
      </w:r>
      <w:r w:rsidRPr="00A053D0">
        <w:rPr>
          <w:rFonts w:ascii="Arial" w:hAnsi="Arial" w:cs="Arial"/>
          <w:color w:val="000000" w:themeColor="text1"/>
        </w:rPr>
        <w:t xml:space="preserve"> during our study period</w:t>
      </w:r>
      <w:r w:rsidR="00D54A58"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2</w:t>
      </w:r>
      <w:r w:rsidR="00D54A58" w:rsidRPr="00A053D0">
        <w:rPr>
          <w:rFonts w:ascii="Arial" w:hAnsi="Arial" w:cs="Arial"/>
          <w:color w:val="000000" w:themeColor="text1"/>
        </w:rPr>
        <w:t>.</w:t>
      </w:r>
      <w:r w:rsidRPr="00A053D0">
        <w:rPr>
          <w:rFonts w:ascii="Arial" w:hAnsi="Arial" w:cs="Arial"/>
          <w:color w:val="000000" w:themeColor="text1"/>
        </w:rPr>
        <w:t xml:space="preserve"> However, most of the fire burned in the rural northern corner of Ventura County and outside the study area. Therefore, we did not include the Thomas Fire in the proximity analyses, since very few participants would have been exposed to it. Still, smoke from this fire contributed substantially to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in Ventura County in December 2017, and therefore was included in our PM</w:t>
      </w:r>
      <w:r w:rsidRPr="00A053D0">
        <w:rPr>
          <w:rFonts w:ascii="Arial" w:hAnsi="Arial" w:cs="Arial"/>
          <w:color w:val="000000" w:themeColor="text1"/>
          <w:vertAlign w:val="subscript"/>
        </w:rPr>
        <w:t>2.5</w:t>
      </w:r>
      <w:r w:rsidRPr="00A053D0">
        <w:rPr>
          <w:rFonts w:ascii="Arial" w:hAnsi="Arial" w:cs="Arial"/>
          <w:color w:val="000000" w:themeColor="text1"/>
        </w:rPr>
        <w:t xml:space="preserve"> analyses (Figure 2b).</w:t>
      </w:r>
    </w:p>
    <w:p w14:paraId="59807914" w14:textId="77777777" w:rsidR="00F65705" w:rsidRPr="00A053D0" w:rsidRDefault="00F65705" w:rsidP="00F65705">
      <w:pPr>
        <w:rPr>
          <w:rFonts w:ascii="Arial" w:hAnsi="Arial" w:cs="Arial"/>
          <w:color w:val="000000" w:themeColor="text1"/>
        </w:rPr>
      </w:pPr>
    </w:p>
    <w:p w14:paraId="5AAF01CC" w14:textId="1435F1F4" w:rsidR="006A4D22" w:rsidRPr="00A053D0" w:rsidRDefault="00D65859" w:rsidP="00F65705">
      <w:pPr>
        <w:rPr>
          <w:rFonts w:ascii="Arial" w:hAnsi="Arial" w:cs="Arial"/>
          <w:color w:val="000000" w:themeColor="text1"/>
        </w:rPr>
      </w:pPr>
      <w:r w:rsidRPr="00A053D0">
        <w:rPr>
          <w:rFonts w:ascii="Arial" w:hAnsi="Arial" w:cs="Arial"/>
          <w:color w:val="000000" w:themeColor="text1"/>
        </w:rPr>
        <w:t>We obtained shapefiles of the total areas burned during the Getty and Woolsey fires from the CALFIRE Fire and Resource Assessment Program</w:t>
      </w:r>
      <w:r w:rsidR="00F01F3F"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3</w:t>
      </w:r>
      <w:r w:rsidR="00F01F3F" w:rsidRPr="00A053D0">
        <w:rPr>
          <w:rFonts w:ascii="Arial" w:hAnsi="Arial" w:cs="Arial"/>
          <w:color w:val="000000" w:themeColor="text1"/>
        </w:rPr>
        <w:t>.</w:t>
      </w:r>
      <w:r w:rsidRPr="00A053D0">
        <w:rPr>
          <w:rFonts w:ascii="Arial" w:hAnsi="Arial" w:cs="Arial"/>
          <w:color w:val="000000" w:themeColor="text1"/>
        </w:rPr>
        <w:t xml:space="preserve"> </w:t>
      </w:r>
      <w:r w:rsidR="00594E8A" w:rsidRPr="00A053D0">
        <w:rPr>
          <w:rFonts w:ascii="Arial" w:hAnsi="Arial" w:cs="Arial"/>
          <w:color w:val="000000" w:themeColor="text1"/>
        </w:rPr>
        <w:t>These perimeters represented the approximately the maximum burned areas of each fire</w:t>
      </w:r>
      <w:r w:rsidR="002E3B47"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2</w:t>
      </w:r>
      <w:r w:rsidR="00594E8A" w:rsidRPr="00A053D0">
        <w:rPr>
          <w:rFonts w:ascii="Arial" w:hAnsi="Arial" w:cs="Arial"/>
          <w:color w:val="000000" w:themeColor="text1"/>
        </w:rPr>
        <w:t xml:space="preserve"> and we used them to define exposure. </w:t>
      </w:r>
      <w:r w:rsidR="0057604B" w:rsidRPr="00A053D0">
        <w:rPr>
          <w:rFonts w:ascii="Arial" w:hAnsi="Arial" w:cs="Arial"/>
          <w:color w:val="000000" w:themeColor="text1"/>
        </w:rPr>
        <w:t xml:space="preserve">We considered ZCTAs exposed if their boundary was within 20km of a final fire perimeter on days that a fire was active. </w:t>
      </w:r>
      <w:r w:rsidR="00916488" w:rsidRPr="00A053D0">
        <w:rPr>
          <w:rFonts w:ascii="Arial" w:hAnsi="Arial" w:cs="Arial"/>
          <w:color w:val="000000" w:themeColor="text1"/>
        </w:rPr>
        <w:t>US-based studies have evaluated exposure to wildfire disasters in different ways, including self-reported impact</w:t>
      </w:r>
      <w:r w:rsidR="00083747"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4</w:t>
      </w:r>
      <w:r w:rsidR="00916488" w:rsidRPr="00A053D0">
        <w:rPr>
          <w:rFonts w:ascii="Arial" w:hAnsi="Arial" w:cs="Arial"/>
          <w:color w:val="000000" w:themeColor="text1"/>
        </w:rPr>
        <w:t>,</w:t>
      </w:r>
      <w:r w:rsidR="00083747" w:rsidRPr="00A053D0">
        <w:rPr>
          <w:rFonts w:ascii="Arial" w:hAnsi="Arial" w:cs="Arial"/>
          <w:color w:val="000000" w:themeColor="text1"/>
        </w:rPr>
        <w:t xml:space="preserve"> </w:t>
      </w:r>
      <w:r w:rsidR="00916488" w:rsidRPr="00A053D0">
        <w:rPr>
          <w:rFonts w:ascii="Arial" w:hAnsi="Arial" w:cs="Arial"/>
          <w:color w:val="000000" w:themeColor="text1"/>
        </w:rPr>
        <w:t>wildfire damage to own home</w:t>
      </w:r>
      <w:r w:rsidR="00083747"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5</w:t>
      </w:r>
      <w:r w:rsidR="00083747" w:rsidRPr="00A053D0">
        <w:rPr>
          <w:rFonts w:ascii="Arial" w:hAnsi="Arial" w:cs="Arial"/>
          <w:color w:val="000000" w:themeColor="text1"/>
        </w:rPr>
        <w:t>,</w:t>
      </w:r>
      <w:r w:rsidR="00916488" w:rsidRPr="00A053D0">
        <w:rPr>
          <w:rFonts w:ascii="Arial" w:hAnsi="Arial" w:cs="Arial"/>
          <w:color w:val="000000" w:themeColor="text1"/>
        </w:rPr>
        <w:t xml:space="preserve"> evacuation from own home</w:t>
      </w:r>
      <w:r w:rsidR="00083747"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6</w:t>
      </w:r>
      <w:r w:rsidR="00083747"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7</w:t>
      </w:r>
      <w:r w:rsidR="00083747" w:rsidRPr="00A053D0">
        <w:rPr>
          <w:rFonts w:ascii="Arial" w:hAnsi="Arial" w:cs="Arial"/>
          <w:color w:val="000000" w:themeColor="text1"/>
        </w:rPr>
        <w:t>,</w:t>
      </w:r>
      <w:r w:rsidR="00916488" w:rsidRPr="00A053D0">
        <w:rPr>
          <w:rFonts w:ascii="Arial" w:hAnsi="Arial" w:cs="Arial"/>
          <w:color w:val="000000" w:themeColor="text1"/>
        </w:rPr>
        <w:t xml:space="preserve"> residence in a community where structures burned</w:t>
      </w:r>
      <w:r w:rsidR="00083747"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8</w:t>
      </w:r>
      <w:r w:rsidR="00916488" w:rsidRPr="00A053D0">
        <w:rPr>
          <w:rFonts w:ascii="Arial" w:hAnsi="Arial" w:cs="Arial"/>
          <w:color w:val="000000" w:themeColor="text1"/>
        </w:rPr>
        <w:t>, residence in a county where a wildfire burned</w:t>
      </w:r>
      <w:r w:rsidR="00083747"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9</w:t>
      </w:r>
      <w:r w:rsidR="00916488" w:rsidRPr="00A053D0">
        <w:rPr>
          <w:rFonts w:ascii="Arial" w:hAnsi="Arial" w:cs="Arial"/>
          <w:color w:val="000000" w:themeColor="text1"/>
        </w:rPr>
        <w:t>, and residential proximity to a wildfire</w:t>
      </w:r>
      <w:r w:rsidR="00D413CE" w:rsidRPr="00A053D0">
        <w:rPr>
          <w:rFonts w:ascii="Arial" w:hAnsi="Arial" w:cs="Arial"/>
          <w:color w:val="000000" w:themeColor="text1"/>
          <w:vertAlign w:val="superscript"/>
        </w:rPr>
        <w:t>50</w:t>
      </w:r>
      <w:r w:rsidR="00916488" w:rsidRPr="00A053D0">
        <w:rPr>
          <w:rFonts w:ascii="Arial" w:hAnsi="Arial" w:cs="Arial"/>
          <w:color w:val="000000" w:themeColor="text1"/>
        </w:rPr>
        <w:t>. We selected the Getty and Woolsey wildfires a priori, then linked exposure via proximity to the wildfire boundaries, selecting a distance of 20km as one that could elicit a stress response; prior studies have found impacts on wellbeing and mental health at similar distances</w:t>
      </w:r>
      <w:r w:rsidR="008D0CCC"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1</w:t>
      </w:r>
      <w:r w:rsidR="00916488" w:rsidRPr="00A053D0">
        <w:rPr>
          <w:rFonts w:ascii="Arial" w:hAnsi="Arial" w:cs="Arial"/>
          <w:color w:val="000000" w:themeColor="text1"/>
        </w:rPr>
        <w:t>.</w:t>
      </w:r>
    </w:p>
    <w:p w14:paraId="33F9E86A" w14:textId="77777777" w:rsidR="00F65705" w:rsidRPr="00A053D0" w:rsidRDefault="00F65705" w:rsidP="00F65705">
      <w:pPr>
        <w:rPr>
          <w:rFonts w:ascii="Arial" w:hAnsi="Arial" w:cs="Arial"/>
          <w:color w:val="000000" w:themeColor="text1"/>
        </w:rPr>
      </w:pPr>
    </w:p>
    <w:p w14:paraId="166E628E" w14:textId="171F0C47" w:rsidR="00166C51" w:rsidRPr="00A053D0" w:rsidRDefault="00D65859" w:rsidP="00F65705">
      <w:pPr>
        <w:rPr>
          <w:rFonts w:ascii="Arial" w:hAnsi="Arial" w:cs="Arial"/>
          <w:color w:val="000000" w:themeColor="text1"/>
        </w:rPr>
      </w:pPr>
      <w:r w:rsidRPr="00A053D0">
        <w:rPr>
          <w:rFonts w:ascii="Arial" w:hAnsi="Arial" w:cs="Arial"/>
          <w:color w:val="000000" w:themeColor="text1"/>
        </w:rPr>
        <w:lastRenderedPageBreak/>
        <w:t xml:space="preserve">Next, we created an evacuation exposure metric. GIS data on evacuation zones were not available for either fire. Therefore, we reviewed webpages (described in </w:t>
      </w:r>
      <w:r w:rsidR="00EA65EB" w:rsidRPr="00A053D0">
        <w:rPr>
          <w:rFonts w:ascii="Arial" w:hAnsi="Arial" w:cs="Arial"/>
          <w:color w:val="000000" w:themeColor="text1"/>
        </w:rPr>
        <w:t xml:space="preserve">eMethods </w:t>
      </w:r>
      <w:ins w:id="32" w:author="Heather M" w:date="2023-03-04T12:39:00Z">
        <w:r w:rsidR="00905226">
          <w:rPr>
            <w:rFonts w:ascii="Arial" w:hAnsi="Arial" w:cs="Arial"/>
            <w:color w:val="000000" w:themeColor="text1"/>
          </w:rPr>
          <w:t>3</w:t>
        </w:r>
      </w:ins>
      <w:del w:id="33" w:author="Heather M" w:date="2023-03-04T12:39:00Z">
        <w:r w:rsidR="00EA65EB" w:rsidRPr="00A053D0" w:rsidDel="00905226">
          <w:rPr>
            <w:rFonts w:ascii="Arial" w:hAnsi="Arial" w:cs="Arial"/>
            <w:color w:val="000000" w:themeColor="text1"/>
          </w:rPr>
          <w:delText>2</w:delText>
        </w:r>
      </w:del>
      <w:r w:rsidR="00EA65EB" w:rsidRPr="00A053D0">
        <w:rPr>
          <w:rFonts w:ascii="Arial" w:hAnsi="Arial" w:cs="Arial"/>
          <w:color w:val="000000" w:themeColor="text1"/>
        </w:rPr>
        <w:t>, in the eAppendix</w:t>
      </w:r>
      <w:r w:rsidRPr="00A053D0">
        <w:rPr>
          <w:rFonts w:ascii="Arial" w:hAnsi="Arial" w:cs="Arial"/>
          <w:color w:val="000000" w:themeColor="text1"/>
        </w:rPr>
        <w:t>) containing maps of the evacuation zones and digitized boundaries around all areas ever evacuated during either fire in QGIS</w:t>
      </w:r>
      <w:r w:rsidR="00083747"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2</w:t>
      </w:r>
      <w:r w:rsidRPr="00A053D0">
        <w:rPr>
          <w:rFonts w:ascii="Arial" w:hAnsi="Arial" w:cs="Arial"/>
          <w:color w:val="000000" w:themeColor="text1"/>
        </w:rPr>
        <w:t xml:space="preserve"> (Figure 1). Using these data, we considered ZCTAs exposed to evacuation stress if they were within 10 km of any evacuation zone boundary (Figure 1) on days where a fire was active. Like close residence to a wildfire burn area, evacuation and anticipating potential fire or evacuation can cause stress, which we aimed to capture with this exposure definition</w:t>
      </w:r>
      <w:r w:rsidRPr="00A053D0">
        <w:rPr>
          <w:rFonts w:ascii="Arial" w:hAnsi="Arial" w:cs="Arial"/>
          <w:color w:val="000000" w:themeColor="text1"/>
          <w:vertAlign w:val="superscript"/>
        </w:rPr>
        <w:t>7,8,</w:t>
      </w:r>
      <w:r w:rsidR="009F4A88"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3</w:t>
      </w:r>
      <w:r w:rsidR="009F4A88" w:rsidRPr="00A053D0">
        <w:rPr>
          <w:rFonts w:ascii="Arial" w:hAnsi="Arial" w:cs="Arial"/>
          <w:color w:val="000000" w:themeColor="text1"/>
        </w:rPr>
        <w:t>.</w:t>
      </w:r>
      <w:r w:rsidRPr="00A053D0">
        <w:rPr>
          <w:rFonts w:ascii="Arial" w:hAnsi="Arial" w:cs="Arial"/>
          <w:color w:val="000000" w:themeColor="text1"/>
          <w:vertAlign w:val="superscript"/>
        </w:rPr>
        <w:t xml:space="preserve"> </w:t>
      </w:r>
      <w:r w:rsidRPr="00A053D0">
        <w:rPr>
          <w:rFonts w:ascii="Arial" w:hAnsi="Arial" w:cs="Arial"/>
          <w:color w:val="000000" w:themeColor="text1"/>
        </w:rPr>
        <w:t xml:space="preserve">We chose a 10km buffer rather than the previous 20km buffer because evacuation zones themselves can be large. </w:t>
      </w:r>
    </w:p>
    <w:p w14:paraId="28819ECD" w14:textId="306E3773" w:rsidR="00045A28" w:rsidRPr="00A053D0" w:rsidRDefault="00045A28" w:rsidP="00F65705">
      <w:pPr>
        <w:rPr>
          <w:rFonts w:ascii="Arial" w:hAnsi="Arial" w:cs="Arial"/>
          <w:color w:val="000000" w:themeColor="text1"/>
        </w:rPr>
      </w:pPr>
    </w:p>
    <w:p w14:paraId="14FC1856" w14:textId="5A80B137" w:rsidR="00AF2D76" w:rsidRPr="00A053D0" w:rsidRDefault="00AF2D76" w:rsidP="00F65705">
      <w:pPr>
        <w:rPr>
          <w:rFonts w:ascii="Arial" w:hAnsi="Arial" w:cs="Arial"/>
          <w:color w:val="000000" w:themeColor="text1"/>
        </w:rPr>
      </w:pPr>
      <w:r w:rsidRPr="00A053D0">
        <w:rPr>
          <w:rFonts w:ascii="Arial" w:hAnsi="Arial" w:cs="Arial"/>
          <w:color w:val="000000" w:themeColor="text1"/>
        </w:rPr>
        <w:t xml:space="preserve">By measuring proximity to wildfire or residence in an evacuation zone, we aimed to capture a mixture of exposures, including possible visible smoke exposure or extreme wildfire-related air pollution, possible evacuation, community disruption, loss of access to community services and housing, power outages, and stress co-occurring with and resulting from these events. Though not all people living near a wildfire experience every component of this mixture, we think the most important component is stress from the disaster. We have created a DAG (eFigure </w:t>
      </w:r>
      <w:ins w:id="34" w:author="Heather M" w:date="2023-03-04T12:40:00Z">
        <w:r w:rsidR="00F366B9">
          <w:rPr>
            <w:rFonts w:ascii="Arial" w:hAnsi="Arial" w:cs="Arial"/>
            <w:color w:val="000000" w:themeColor="text1"/>
          </w:rPr>
          <w:t>1</w:t>
        </w:r>
      </w:ins>
      <w:del w:id="35" w:author="Heather M" w:date="2023-03-04T12:40:00Z">
        <w:r w:rsidRPr="00A053D0" w:rsidDel="00F366B9">
          <w:rPr>
            <w:rFonts w:ascii="Arial" w:hAnsi="Arial" w:cs="Arial"/>
            <w:color w:val="000000" w:themeColor="text1"/>
          </w:rPr>
          <w:delText>3</w:delText>
        </w:r>
      </w:del>
      <w:r w:rsidRPr="00A053D0">
        <w:rPr>
          <w:rFonts w:ascii="Arial" w:hAnsi="Arial" w:cs="Arial"/>
          <w:color w:val="000000" w:themeColor="text1"/>
        </w:rPr>
        <w:t>) describing this mixture.</w:t>
      </w:r>
    </w:p>
    <w:p w14:paraId="66D79246" w14:textId="77777777" w:rsidR="00166C51" w:rsidRPr="00A053D0" w:rsidRDefault="00166C51" w:rsidP="00166C51">
      <w:pPr>
        <w:rPr>
          <w:rFonts w:ascii="Arial" w:hAnsi="Arial" w:cs="Arial"/>
          <w:color w:val="000000" w:themeColor="text1"/>
        </w:rPr>
      </w:pPr>
    </w:p>
    <w:p w14:paraId="7682F0AF" w14:textId="77777777" w:rsidR="00166C51" w:rsidRPr="00A053D0" w:rsidRDefault="00D65859" w:rsidP="00166C51">
      <w:pPr>
        <w:rPr>
          <w:rFonts w:ascii="Arial" w:hAnsi="Arial" w:cs="Arial"/>
          <w:color w:val="000000" w:themeColor="text1"/>
        </w:rPr>
      </w:pPr>
      <w:r w:rsidRPr="00A053D0">
        <w:rPr>
          <w:rFonts w:ascii="Arial" w:hAnsi="Arial" w:cs="Arial"/>
          <w:b/>
          <w:bCs/>
          <w:color w:val="000000" w:themeColor="text1"/>
        </w:rPr>
        <w:t>Outcome Definition</w:t>
      </w:r>
      <w:r w:rsidRPr="00A053D0">
        <w:rPr>
          <w:rFonts w:ascii="Arial" w:hAnsi="Arial" w:cs="Arial"/>
          <w:color w:val="000000" w:themeColor="text1"/>
        </w:rPr>
        <w:t xml:space="preserve"> </w:t>
      </w:r>
    </w:p>
    <w:p w14:paraId="2130ADA7" w14:textId="77777777" w:rsidR="00F65705" w:rsidRPr="00A053D0" w:rsidRDefault="00F65705" w:rsidP="00F65705">
      <w:pPr>
        <w:rPr>
          <w:rFonts w:ascii="Arial" w:hAnsi="Arial" w:cs="Arial"/>
          <w:color w:val="000000" w:themeColor="text1"/>
        </w:rPr>
      </w:pPr>
    </w:p>
    <w:p w14:paraId="0541DD55" w14:textId="2C2DDCB4" w:rsidR="00A96C01" w:rsidRPr="00A053D0" w:rsidRDefault="00D65859" w:rsidP="00F65705">
      <w:pPr>
        <w:rPr>
          <w:rFonts w:ascii="Arial" w:hAnsi="Arial" w:cs="Arial"/>
          <w:color w:val="000000" w:themeColor="text1"/>
        </w:rPr>
      </w:pPr>
      <w:r w:rsidRPr="00A053D0">
        <w:rPr>
          <w:rFonts w:ascii="Arial" w:hAnsi="Arial" w:cs="Arial"/>
          <w:color w:val="000000" w:themeColor="text1"/>
        </w:rPr>
        <w:t xml:space="preserve">We obtained daily counts of all-cause outpatient visits, </w:t>
      </w:r>
      <w:r w:rsidR="00F26795" w:rsidRPr="00A053D0">
        <w:rPr>
          <w:rFonts w:ascii="Arial" w:hAnsi="Arial" w:cs="Arial"/>
          <w:color w:val="000000" w:themeColor="text1"/>
        </w:rPr>
        <w:t xml:space="preserve">all-cause emergency department (ED) visits, and </w:t>
      </w:r>
      <w:r w:rsidRPr="00A053D0">
        <w:rPr>
          <w:rFonts w:ascii="Arial" w:hAnsi="Arial" w:cs="Arial"/>
          <w:color w:val="000000" w:themeColor="text1"/>
        </w:rPr>
        <w:t xml:space="preserve">all-cause inpatient admissions, as well as </w:t>
      </w:r>
      <w:r w:rsidR="00F26795" w:rsidRPr="00A053D0">
        <w:rPr>
          <w:rFonts w:ascii="Arial" w:hAnsi="Arial" w:cs="Arial"/>
          <w:color w:val="000000" w:themeColor="text1"/>
        </w:rPr>
        <w:t xml:space="preserve">ED visits and </w:t>
      </w:r>
      <w:r w:rsidRPr="00A053D0">
        <w:rPr>
          <w:rFonts w:ascii="Arial" w:hAnsi="Arial" w:cs="Arial"/>
          <w:color w:val="000000" w:themeColor="text1"/>
        </w:rPr>
        <w:t>inpatient admissions</w:t>
      </w:r>
      <w:del w:id="36" w:author="Heather M" w:date="2023-03-04T12:42:00Z">
        <w:r w:rsidRPr="00A053D0" w:rsidDel="00F366B9">
          <w:rPr>
            <w:rFonts w:ascii="Arial" w:hAnsi="Arial" w:cs="Arial"/>
            <w:color w:val="000000" w:themeColor="text1"/>
          </w:rPr>
          <w:delText xml:space="preserve"> and</w:delText>
        </w:r>
      </w:del>
      <w:r w:rsidRPr="00A053D0">
        <w:rPr>
          <w:rFonts w:ascii="Arial" w:hAnsi="Arial" w:cs="Arial"/>
          <w:color w:val="000000" w:themeColor="text1"/>
        </w:rPr>
        <w:t xml:space="preserve"> specifically for circulatory or respiratory disease outcomes made by KPSC members 45 and older who rented DME. </w:t>
      </w:r>
      <w:r w:rsidR="00F26795" w:rsidRPr="00A053D0">
        <w:rPr>
          <w:rFonts w:ascii="Arial" w:hAnsi="Arial" w:cs="Arial"/>
          <w:color w:val="000000" w:themeColor="text1"/>
        </w:rPr>
        <w:t xml:space="preserve">Outpatient visits included </w:t>
      </w:r>
      <w:r w:rsidR="005773BD" w:rsidRPr="00A053D0">
        <w:rPr>
          <w:rFonts w:ascii="Arial" w:hAnsi="Arial" w:cs="Arial"/>
          <w:color w:val="000000" w:themeColor="text1"/>
        </w:rPr>
        <w:t>both in-person and virtual synchronous visits (i.e., video or telephone visit with a provider)</w:t>
      </w:r>
      <w:r w:rsidR="00F26795" w:rsidRPr="00A053D0">
        <w:rPr>
          <w:rFonts w:ascii="Arial" w:hAnsi="Arial" w:cs="Arial"/>
          <w:color w:val="000000" w:themeColor="text1"/>
        </w:rPr>
        <w:t>, ED visits</w:t>
      </w:r>
      <w:r w:rsidR="005773BD" w:rsidRPr="00A053D0">
        <w:rPr>
          <w:rFonts w:ascii="Arial" w:hAnsi="Arial" w:cs="Arial"/>
          <w:color w:val="000000" w:themeColor="text1"/>
        </w:rPr>
        <w:t xml:space="preserve"> were those that terminated in the ED</w:t>
      </w:r>
      <w:r w:rsidR="00F26795" w:rsidRPr="00A053D0">
        <w:rPr>
          <w:rFonts w:ascii="Arial" w:hAnsi="Arial" w:cs="Arial"/>
          <w:color w:val="000000" w:themeColor="text1"/>
        </w:rPr>
        <w:t xml:space="preserve">, and inpatient admissions </w:t>
      </w:r>
      <w:r w:rsidR="005773BD" w:rsidRPr="00A053D0">
        <w:rPr>
          <w:rFonts w:ascii="Arial" w:hAnsi="Arial" w:cs="Arial"/>
          <w:color w:val="000000" w:themeColor="text1"/>
        </w:rPr>
        <w:t>consisted of all inpatient admissions (scheduled and unscheduled) as well as ED visits ending in an admission</w:t>
      </w:r>
      <w:r w:rsidR="00F26795" w:rsidRPr="00A053D0">
        <w:rPr>
          <w:rFonts w:ascii="Arial" w:hAnsi="Arial" w:cs="Arial"/>
          <w:color w:val="000000" w:themeColor="text1"/>
        </w:rPr>
        <w:t xml:space="preserve">. Generally, outpatient visits are considered the lowest acuity, followed by ED visits, and inpatient visits </w:t>
      </w:r>
      <w:r w:rsidR="005773BD" w:rsidRPr="00A053D0">
        <w:rPr>
          <w:rFonts w:ascii="Arial" w:hAnsi="Arial" w:cs="Arial"/>
          <w:color w:val="000000" w:themeColor="text1"/>
        </w:rPr>
        <w:t>are</w:t>
      </w:r>
      <w:r w:rsidR="00F26795" w:rsidRPr="00A053D0">
        <w:rPr>
          <w:rFonts w:ascii="Arial" w:hAnsi="Arial" w:cs="Arial"/>
          <w:color w:val="000000" w:themeColor="text1"/>
        </w:rPr>
        <w:t xml:space="preserve"> highest acuity. Recorded </w:t>
      </w:r>
      <w:r w:rsidR="008A4A6A" w:rsidRPr="00A053D0">
        <w:rPr>
          <w:rFonts w:ascii="Arial" w:hAnsi="Arial" w:cs="Arial"/>
          <w:color w:val="000000" w:themeColor="text1"/>
        </w:rPr>
        <w:t>visits</w:t>
      </w:r>
      <w:r w:rsidR="00F26795" w:rsidRPr="00A053D0">
        <w:rPr>
          <w:rFonts w:ascii="Arial" w:hAnsi="Arial" w:cs="Arial"/>
          <w:color w:val="000000" w:themeColor="text1"/>
        </w:rPr>
        <w:t xml:space="preserve"> represent</w:t>
      </w:r>
      <w:r w:rsidR="005773BD" w:rsidRPr="00A053D0">
        <w:rPr>
          <w:rFonts w:ascii="Arial" w:hAnsi="Arial" w:cs="Arial"/>
          <w:color w:val="000000" w:themeColor="text1"/>
        </w:rPr>
        <w:t xml:space="preserve"> </w:t>
      </w:r>
      <w:r w:rsidR="00F26795" w:rsidRPr="00A053D0">
        <w:rPr>
          <w:rFonts w:ascii="Arial" w:hAnsi="Arial" w:cs="Arial"/>
          <w:color w:val="000000" w:themeColor="text1"/>
        </w:rPr>
        <w:t>the universe of visits and</w:t>
      </w:r>
      <w:r w:rsidR="008A4A6A" w:rsidRPr="00A053D0">
        <w:rPr>
          <w:rFonts w:ascii="Arial" w:hAnsi="Arial" w:cs="Arial"/>
          <w:color w:val="000000" w:themeColor="text1"/>
        </w:rPr>
        <w:t xml:space="preserve"> were not necessarily related to DME use. </w:t>
      </w:r>
      <w:r w:rsidR="00AB7578" w:rsidRPr="00A053D0">
        <w:rPr>
          <w:rFonts w:ascii="Arial" w:hAnsi="Arial" w:cs="Arial"/>
          <w:color w:val="000000" w:themeColor="text1"/>
        </w:rPr>
        <w:t>We</w:t>
      </w:r>
      <w:r w:rsidRPr="00A053D0">
        <w:rPr>
          <w:rFonts w:ascii="Arial" w:hAnsi="Arial" w:cs="Arial"/>
          <w:color w:val="000000" w:themeColor="text1"/>
        </w:rPr>
        <w:t xml:space="preserve"> identified </w:t>
      </w:r>
      <w:r w:rsidR="0079304F" w:rsidRPr="00A053D0">
        <w:rPr>
          <w:rFonts w:ascii="Arial" w:hAnsi="Arial" w:cs="Arial"/>
          <w:color w:val="000000" w:themeColor="text1"/>
        </w:rPr>
        <w:t xml:space="preserve">cause-specific visit counts </w:t>
      </w:r>
      <w:r w:rsidRPr="00A053D0">
        <w:rPr>
          <w:rFonts w:ascii="Arial" w:hAnsi="Arial" w:cs="Arial"/>
          <w:color w:val="000000" w:themeColor="text1"/>
        </w:rPr>
        <w:t xml:space="preserve">using </w:t>
      </w:r>
      <w:r w:rsidRPr="00A053D0">
        <w:rPr>
          <w:rFonts w:ascii="Arial" w:hAnsi="Arial" w:cs="Arial"/>
          <w:i/>
          <w:iCs/>
          <w:color w:val="000000" w:themeColor="text1"/>
        </w:rPr>
        <w:t>International Classification of Diseases 10</w:t>
      </w:r>
      <w:r w:rsidRPr="00A053D0">
        <w:rPr>
          <w:rFonts w:ascii="Arial" w:hAnsi="Arial" w:cs="Arial"/>
          <w:color w:val="000000" w:themeColor="text1"/>
        </w:rPr>
        <w:t xml:space="preserve"> codes I00-I99</w:t>
      </w:r>
      <w:r w:rsidR="00CC57F8" w:rsidRPr="00A053D0">
        <w:rPr>
          <w:rFonts w:ascii="Arial" w:hAnsi="Arial" w:cs="Arial"/>
          <w:color w:val="000000" w:themeColor="text1"/>
        </w:rPr>
        <w:t xml:space="preserve"> (circulatory)</w:t>
      </w:r>
      <w:r w:rsidRPr="00A053D0">
        <w:rPr>
          <w:rFonts w:ascii="Arial" w:hAnsi="Arial" w:cs="Arial"/>
          <w:color w:val="000000" w:themeColor="text1"/>
        </w:rPr>
        <w:t xml:space="preserve"> and J00-J99</w:t>
      </w:r>
      <w:r w:rsidR="00CC57F8" w:rsidRPr="00A053D0">
        <w:rPr>
          <w:rFonts w:ascii="Arial" w:hAnsi="Arial" w:cs="Arial"/>
          <w:color w:val="000000" w:themeColor="text1"/>
        </w:rPr>
        <w:t xml:space="preserve"> (respiratory)</w:t>
      </w:r>
      <w:r w:rsidRPr="00A053D0">
        <w:rPr>
          <w:rFonts w:ascii="Arial" w:hAnsi="Arial" w:cs="Arial"/>
          <w:color w:val="000000" w:themeColor="text1"/>
        </w:rPr>
        <w:t xml:space="preserve">. We included visits from January 1st, 2016 to March 15th, 2020. </w:t>
      </w:r>
    </w:p>
    <w:p w14:paraId="23B29FD9" w14:textId="77777777" w:rsidR="00F65705" w:rsidRPr="00A053D0" w:rsidRDefault="00F65705" w:rsidP="00F65705">
      <w:pPr>
        <w:rPr>
          <w:rFonts w:ascii="Arial" w:hAnsi="Arial" w:cs="Arial"/>
          <w:color w:val="000000" w:themeColor="text1"/>
        </w:rPr>
      </w:pPr>
    </w:p>
    <w:p w14:paraId="0487E833" w14:textId="5C62FE05" w:rsidR="00E8473A" w:rsidRPr="00A053D0" w:rsidRDefault="00D65859" w:rsidP="00F65705">
      <w:pPr>
        <w:rPr>
          <w:rFonts w:ascii="Arial" w:hAnsi="Arial" w:cs="Arial"/>
          <w:color w:val="000000" w:themeColor="text1"/>
        </w:rPr>
      </w:pPr>
      <w:r w:rsidRPr="00A053D0">
        <w:rPr>
          <w:rFonts w:ascii="Arial" w:hAnsi="Arial" w:cs="Arial"/>
          <w:color w:val="000000" w:themeColor="text1"/>
        </w:rPr>
        <w:t>Daily visit counts by ZCTA were low and often zero (median outpatient visits = 1, IQR = 3, median ED and inpatient visits = 0, IQR = 0). For the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analyses, to avoid zero-inflation in our models, </w:t>
      </w:r>
      <w:r w:rsidR="00A304E7" w:rsidRPr="00A053D0">
        <w:rPr>
          <w:rFonts w:ascii="Arial" w:hAnsi="Arial" w:cs="Arial"/>
          <w:color w:val="000000" w:themeColor="text1"/>
        </w:rPr>
        <w:t xml:space="preserve">and to increase statistical power, </w:t>
      </w:r>
      <w:r w:rsidRPr="00A053D0">
        <w:rPr>
          <w:rFonts w:ascii="Arial" w:hAnsi="Arial" w:cs="Arial"/>
          <w:color w:val="000000" w:themeColor="text1"/>
        </w:rPr>
        <w:t>we could have aggregated ZCTA counts to the weekly level. However, prior studies of wildfire smoke exposure have found associations between same-day air pollution and healthcare visits over the course of the following week</w:t>
      </w:r>
      <w:r w:rsidRPr="00A053D0">
        <w:rPr>
          <w:rFonts w:ascii="Arial" w:hAnsi="Arial" w:cs="Arial"/>
          <w:color w:val="000000" w:themeColor="text1"/>
          <w:vertAlign w:val="superscript"/>
        </w:rPr>
        <w:t>18–21</w:t>
      </w:r>
      <w:r w:rsidR="003A75EA" w:rsidRPr="00A053D0">
        <w:rPr>
          <w:rFonts w:ascii="Arial" w:hAnsi="Arial" w:cs="Arial"/>
          <w:color w:val="000000" w:themeColor="text1"/>
        </w:rPr>
        <w:t>.</w:t>
      </w:r>
      <w:r w:rsidRPr="00A053D0">
        <w:rPr>
          <w:rFonts w:ascii="Arial" w:hAnsi="Arial" w:cs="Arial"/>
          <w:color w:val="000000" w:themeColor="text1"/>
        </w:rPr>
        <w:t xml:space="preserve"> To evaluate a lagged </w:t>
      </w:r>
      <w:r w:rsidR="00E753ED" w:rsidRPr="00A053D0">
        <w:rPr>
          <w:rFonts w:ascii="Arial" w:hAnsi="Arial" w:cs="Arial"/>
          <w:color w:val="000000" w:themeColor="text1"/>
        </w:rPr>
        <w:t xml:space="preserve">temporal </w:t>
      </w:r>
      <w:r w:rsidRPr="00A053D0">
        <w:rPr>
          <w:rFonts w:ascii="Arial" w:hAnsi="Arial" w:cs="Arial"/>
          <w:color w:val="000000" w:themeColor="text1"/>
        </w:rPr>
        <w:t>effect in our data, we required daily healthcare visit counts, therefore, we opted to aggregate our data into higher-level spatial groupings of several ZCTAs based on spatial proximity (hereafter ‘ZCTA groupings’; grouping method described in</w:t>
      </w:r>
      <w:r w:rsidR="00735A58" w:rsidRPr="00A053D0">
        <w:rPr>
          <w:rFonts w:ascii="Arial" w:hAnsi="Arial" w:cs="Arial"/>
          <w:color w:val="000000" w:themeColor="text1"/>
        </w:rPr>
        <w:t xml:space="preserve"> eMethods </w:t>
      </w:r>
      <w:ins w:id="37" w:author="Heather M" w:date="2023-03-04T12:39:00Z">
        <w:r w:rsidR="00905226">
          <w:rPr>
            <w:rFonts w:ascii="Arial" w:hAnsi="Arial" w:cs="Arial"/>
            <w:color w:val="000000" w:themeColor="text1"/>
          </w:rPr>
          <w:t>2</w:t>
        </w:r>
      </w:ins>
      <w:del w:id="38" w:author="Heather M" w:date="2023-03-04T12:39:00Z">
        <w:r w:rsidR="00735A58" w:rsidRPr="00A053D0" w:rsidDel="00905226">
          <w:rPr>
            <w:rFonts w:ascii="Arial" w:hAnsi="Arial" w:cs="Arial"/>
            <w:color w:val="000000" w:themeColor="text1"/>
          </w:rPr>
          <w:delText>3</w:delText>
        </w:r>
      </w:del>
      <w:r w:rsidR="00735A58" w:rsidRPr="00A053D0">
        <w:rPr>
          <w:rFonts w:ascii="Arial" w:hAnsi="Arial" w:cs="Arial"/>
          <w:color w:val="000000" w:themeColor="text1"/>
        </w:rPr>
        <w:t>,</w:t>
      </w:r>
      <w:r w:rsidRPr="00A053D0">
        <w:rPr>
          <w:rFonts w:ascii="Arial" w:hAnsi="Arial" w:cs="Arial"/>
          <w:color w:val="000000" w:themeColor="text1"/>
        </w:rPr>
        <w:t xml:space="preserve"> the eAppendix). </w:t>
      </w:r>
    </w:p>
    <w:p w14:paraId="3B045A04" w14:textId="77777777" w:rsidR="00F65705" w:rsidRPr="00A053D0" w:rsidRDefault="00F65705" w:rsidP="00F65705">
      <w:pPr>
        <w:rPr>
          <w:rFonts w:ascii="Arial" w:hAnsi="Arial" w:cs="Arial"/>
          <w:color w:val="000000" w:themeColor="text1"/>
        </w:rPr>
      </w:pPr>
    </w:p>
    <w:p w14:paraId="7B0DB5B0" w14:textId="4EEBE682" w:rsidR="00487650" w:rsidRPr="00A053D0" w:rsidRDefault="00EE02C1" w:rsidP="00F65705">
      <w:pPr>
        <w:rPr>
          <w:rFonts w:ascii="Arial" w:hAnsi="Arial" w:cs="Arial"/>
          <w:color w:val="000000" w:themeColor="text1"/>
        </w:rPr>
      </w:pPr>
      <w:r w:rsidRPr="00A053D0">
        <w:rPr>
          <w:rFonts w:ascii="Arial" w:hAnsi="Arial" w:cs="Arial"/>
          <w:color w:val="000000" w:themeColor="text1"/>
        </w:rPr>
        <w:lastRenderedPageBreak/>
        <w:t>For analyses measuring residence near a fire on in an evacuation zone, we used ZCTA level daily visit counts aggregated to the weekly level. We aggregated to the weekly level because we used last recorded fire boundaries and last recorded evacuation zones rather than daily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concentrations as we had available for our air pollution. </w:t>
      </w:r>
      <w:r w:rsidR="00FD5DDE" w:rsidRPr="00A053D0">
        <w:rPr>
          <w:rFonts w:ascii="Arial" w:hAnsi="Arial" w:cs="Arial"/>
          <w:color w:val="000000" w:themeColor="text1"/>
        </w:rPr>
        <w:t xml:space="preserve">By aggregating, we also removed weekend-weekday patterns in outpatient visits, increased power, and reduced zero inflation. </w:t>
      </w:r>
      <w:r w:rsidR="00D65859" w:rsidRPr="00A053D0">
        <w:rPr>
          <w:rFonts w:ascii="Arial" w:hAnsi="Arial" w:cs="Arial"/>
          <w:color w:val="000000" w:themeColor="text1"/>
        </w:rPr>
        <w:t xml:space="preserve">We considered a week exposed if the Woolsey or Getty fire burned any day that week. </w:t>
      </w:r>
    </w:p>
    <w:p w14:paraId="5E574A8F" w14:textId="77777777" w:rsidR="00487650" w:rsidRPr="00A053D0" w:rsidRDefault="00487650" w:rsidP="00487650">
      <w:pPr>
        <w:rPr>
          <w:rFonts w:ascii="Arial" w:hAnsi="Arial" w:cs="Arial"/>
          <w:color w:val="000000" w:themeColor="text1"/>
        </w:rPr>
      </w:pPr>
    </w:p>
    <w:p w14:paraId="4853D08B" w14:textId="77777777" w:rsidR="00487650" w:rsidRPr="00A053D0" w:rsidRDefault="00D65859" w:rsidP="00487650">
      <w:pPr>
        <w:rPr>
          <w:rFonts w:ascii="Arial" w:hAnsi="Arial" w:cs="Arial"/>
          <w:color w:val="000000" w:themeColor="text1"/>
        </w:rPr>
      </w:pPr>
      <w:r w:rsidRPr="00A053D0">
        <w:rPr>
          <w:rFonts w:ascii="Arial" w:hAnsi="Arial" w:cs="Arial"/>
          <w:b/>
          <w:bCs/>
          <w:color w:val="000000" w:themeColor="text1"/>
          <w:sz w:val="28"/>
          <w:szCs w:val="28"/>
        </w:rPr>
        <w:t>Analysis</w:t>
      </w:r>
      <w:r w:rsidRPr="00A053D0">
        <w:rPr>
          <w:rFonts w:ascii="Arial" w:hAnsi="Arial" w:cs="Arial"/>
          <w:b/>
          <w:bCs/>
          <w:color w:val="000000" w:themeColor="text1"/>
        </w:rPr>
        <w:t xml:space="preserve"> </w:t>
      </w:r>
    </w:p>
    <w:p w14:paraId="52FDBE97" w14:textId="77777777" w:rsidR="00487650" w:rsidRPr="00A053D0" w:rsidRDefault="00487650" w:rsidP="00487650">
      <w:pPr>
        <w:rPr>
          <w:rFonts w:ascii="Arial" w:hAnsi="Arial" w:cs="Arial"/>
          <w:color w:val="000000" w:themeColor="text1"/>
        </w:rPr>
      </w:pPr>
    </w:p>
    <w:p w14:paraId="7E503FAF" w14:textId="77777777" w:rsidR="00487650" w:rsidRPr="00A053D0" w:rsidRDefault="00D65859" w:rsidP="00487650">
      <w:pPr>
        <w:rPr>
          <w:rFonts w:ascii="Arial" w:hAnsi="Arial" w:cs="Arial"/>
          <w:color w:val="000000" w:themeColor="text1"/>
        </w:rPr>
      </w:pPr>
      <w:r w:rsidRPr="00A053D0">
        <w:rPr>
          <w:rFonts w:ascii="Arial" w:hAnsi="Arial" w:cs="Arial"/>
          <w:b/>
          <w:bCs/>
          <w:color w:val="000000" w:themeColor="text1"/>
        </w:rPr>
        <w:t>Wildfire PM</w:t>
      </w:r>
      <w:r w:rsidRPr="00A053D0">
        <w:rPr>
          <w:rFonts w:ascii="Arial" w:hAnsi="Arial" w:cs="Arial"/>
          <w:b/>
          <w:bCs/>
          <w:color w:val="000000" w:themeColor="text1"/>
          <w:vertAlign w:val="subscript"/>
        </w:rPr>
        <w:t>2.5</w:t>
      </w:r>
      <w:r w:rsidRPr="00A053D0">
        <w:rPr>
          <w:rFonts w:ascii="Arial" w:hAnsi="Arial" w:cs="Arial"/>
          <w:color w:val="000000" w:themeColor="text1"/>
          <w:vertAlign w:val="subscript"/>
        </w:rPr>
        <w:t xml:space="preserve"> </w:t>
      </w:r>
    </w:p>
    <w:p w14:paraId="1EA1FA2C" w14:textId="77777777" w:rsidR="00F65705" w:rsidRPr="00A053D0" w:rsidRDefault="00F65705" w:rsidP="00F65705">
      <w:pPr>
        <w:rPr>
          <w:rFonts w:ascii="Arial" w:hAnsi="Arial" w:cs="Arial"/>
          <w:color w:val="000000" w:themeColor="text1"/>
        </w:rPr>
      </w:pPr>
    </w:p>
    <w:p w14:paraId="6E2E5012" w14:textId="7EED1843" w:rsidR="00D21963" w:rsidRPr="00A053D0" w:rsidRDefault="0081729F" w:rsidP="00F65705">
      <w:pPr>
        <w:rPr>
          <w:rFonts w:ascii="Arial" w:hAnsi="Arial" w:cs="Arial"/>
          <w:color w:val="000000" w:themeColor="text1"/>
        </w:rPr>
      </w:pPr>
      <w:r w:rsidRPr="00A053D0">
        <w:rPr>
          <w:rFonts w:ascii="Arial" w:hAnsi="Arial" w:cs="Arial"/>
          <w:color w:val="000000" w:themeColor="text1"/>
        </w:rPr>
        <w:t>To evaluate the relationship between daily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and daily ZCTA grouping-level healthcare visit counts, we used negative binomial regression. Many studies on lagged effects of air pollution use constrained distributed lag models to estimate stable coefficients in the presence of highly autocorrelated (and therefore highly co-linear) lagged exposures</w:t>
      </w:r>
      <w:r w:rsidR="00D00682"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4</w:t>
      </w:r>
      <w:r w:rsidRPr="00A053D0">
        <w:rPr>
          <w:rFonts w:ascii="Arial" w:hAnsi="Arial" w:cs="Arial"/>
          <w:color w:val="000000" w:themeColor="text1"/>
        </w:rPr>
        <w:t>. We examined the autocorrelation of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concentrations and found only weak autocorrelation (lags 1-7 days each had &lt;0.25 correlation with lag</w:t>
      </w:r>
      <w:r w:rsidR="00F11FE7" w:rsidRPr="00A053D0">
        <w:rPr>
          <w:rFonts w:ascii="Arial" w:hAnsi="Arial" w:cs="Arial"/>
          <w:color w:val="000000" w:themeColor="text1"/>
        </w:rPr>
        <w:t xml:space="preserve"> </w:t>
      </w:r>
      <w:r w:rsidRPr="00A053D0">
        <w:rPr>
          <w:rFonts w:ascii="Arial" w:hAnsi="Arial" w:cs="Arial"/>
          <w:color w:val="000000" w:themeColor="text1"/>
        </w:rPr>
        <w:t>0). Unlike other sources of air pollution,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concentrations increased</w:t>
      </w:r>
      <w:r w:rsidR="00F11FE7" w:rsidRPr="00A053D0">
        <w:rPr>
          <w:rFonts w:ascii="Arial" w:hAnsi="Arial" w:cs="Arial"/>
          <w:color w:val="000000" w:themeColor="text1"/>
        </w:rPr>
        <w:t xml:space="preserve"> </w:t>
      </w:r>
      <w:r w:rsidRPr="00A053D0">
        <w:rPr>
          <w:rFonts w:ascii="Arial" w:hAnsi="Arial" w:cs="Arial"/>
          <w:color w:val="000000" w:themeColor="text1"/>
        </w:rPr>
        <w:t>dramatically on certain days, then decreased just as quickly (Figure 2b). We therefore</w:t>
      </w:r>
      <w:r w:rsidR="00F11FE7" w:rsidRPr="00A053D0">
        <w:rPr>
          <w:rFonts w:ascii="Arial" w:hAnsi="Arial" w:cs="Arial"/>
          <w:color w:val="000000" w:themeColor="text1"/>
        </w:rPr>
        <w:t xml:space="preserve"> </w:t>
      </w:r>
      <w:r w:rsidRPr="00A053D0">
        <w:rPr>
          <w:rFonts w:ascii="Arial" w:hAnsi="Arial" w:cs="Arial"/>
          <w:color w:val="000000" w:themeColor="text1"/>
        </w:rPr>
        <w:t>created unconstrained models, including separate terms for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lags 0-7 days.</w:t>
      </w:r>
      <w:r w:rsidR="00F11FE7" w:rsidRPr="00A053D0">
        <w:rPr>
          <w:rFonts w:ascii="Arial" w:hAnsi="Arial" w:cs="Arial"/>
          <w:color w:val="000000" w:themeColor="text1"/>
        </w:rPr>
        <w:t xml:space="preserve"> </w:t>
      </w:r>
      <w:r w:rsidRPr="00A053D0">
        <w:rPr>
          <w:rFonts w:ascii="Arial" w:hAnsi="Arial" w:cs="Arial"/>
          <w:color w:val="000000" w:themeColor="text1"/>
        </w:rPr>
        <w:t>We also performed an additional analysis examining weekly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levels lagged</w:t>
      </w:r>
      <w:r w:rsidR="00F11FE7" w:rsidRPr="00A053D0">
        <w:rPr>
          <w:rFonts w:ascii="Arial" w:hAnsi="Arial" w:cs="Arial"/>
          <w:color w:val="000000" w:themeColor="text1"/>
        </w:rPr>
        <w:t xml:space="preserve"> </w:t>
      </w:r>
      <w:r w:rsidRPr="00A053D0">
        <w:rPr>
          <w:rFonts w:ascii="Arial" w:hAnsi="Arial" w:cs="Arial"/>
          <w:color w:val="000000" w:themeColor="text1"/>
        </w:rPr>
        <w:t>up to two weeks. We created separate models for each healthcare visit type: all-cause</w:t>
      </w:r>
      <w:r w:rsidR="00F11FE7" w:rsidRPr="00A053D0">
        <w:rPr>
          <w:rFonts w:ascii="Arial" w:hAnsi="Arial" w:cs="Arial"/>
          <w:color w:val="000000" w:themeColor="text1"/>
        </w:rPr>
        <w:t xml:space="preserve"> </w:t>
      </w:r>
      <w:r w:rsidRPr="00A053D0">
        <w:rPr>
          <w:rFonts w:ascii="Arial" w:hAnsi="Arial" w:cs="Arial"/>
          <w:color w:val="000000" w:themeColor="text1"/>
        </w:rPr>
        <w:t>outpatient,</w:t>
      </w:r>
      <w:r w:rsidR="00F26795" w:rsidRPr="00A053D0">
        <w:rPr>
          <w:rFonts w:ascii="Arial" w:hAnsi="Arial" w:cs="Arial"/>
          <w:color w:val="000000" w:themeColor="text1"/>
        </w:rPr>
        <w:t xml:space="preserve"> ED, and</w:t>
      </w:r>
      <w:r w:rsidRPr="00A053D0">
        <w:rPr>
          <w:rFonts w:ascii="Arial" w:hAnsi="Arial" w:cs="Arial"/>
          <w:color w:val="000000" w:themeColor="text1"/>
        </w:rPr>
        <w:t xml:space="preserve"> inpatient visits, and ED </w:t>
      </w:r>
      <w:r w:rsidR="00F26795" w:rsidRPr="00A053D0">
        <w:rPr>
          <w:rFonts w:ascii="Arial" w:hAnsi="Arial" w:cs="Arial"/>
          <w:color w:val="000000" w:themeColor="text1"/>
        </w:rPr>
        <w:t xml:space="preserve">and inpatient </w:t>
      </w:r>
      <w:r w:rsidRPr="00A053D0">
        <w:rPr>
          <w:rFonts w:ascii="Arial" w:hAnsi="Arial" w:cs="Arial"/>
          <w:color w:val="000000" w:themeColor="text1"/>
        </w:rPr>
        <w:t>visits for circulatory or</w:t>
      </w:r>
      <w:r w:rsidR="005B2566" w:rsidRPr="00A053D0">
        <w:rPr>
          <w:rFonts w:ascii="Arial" w:hAnsi="Arial" w:cs="Arial"/>
          <w:color w:val="000000" w:themeColor="text1"/>
        </w:rPr>
        <w:t xml:space="preserve"> </w:t>
      </w:r>
      <w:r w:rsidRPr="00A053D0">
        <w:rPr>
          <w:rFonts w:ascii="Arial" w:hAnsi="Arial" w:cs="Arial"/>
          <w:color w:val="000000" w:themeColor="text1"/>
        </w:rPr>
        <w:t>respiratory disease endpoints.</w:t>
      </w:r>
    </w:p>
    <w:p w14:paraId="6F602209" w14:textId="77777777" w:rsidR="002656E9" w:rsidRPr="00A053D0" w:rsidRDefault="002656E9" w:rsidP="002656E9">
      <w:pPr>
        <w:rPr>
          <w:rFonts w:ascii="Arial" w:hAnsi="Arial" w:cs="Arial"/>
          <w:color w:val="000000" w:themeColor="text1"/>
        </w:rPr>
      </w:pPr>
    </w:p>
    <w:p w14:paraId="2F834FAA" w14:textId="7D743D49" w:rsidR="00FE332D" w:rsidRPr="00A053D0" w:rsidRDefault="00FE332D" w:rsidP="002656E9">
      <w:pPr>
        <w:rPr>
          <w:rFonts w:ascii="Arial" w:hAnsi="Arial" w:cs="Arial"/>
          <w:color w:val="000000" w:themeColor="text1"/>
        </w:rPr>
      </w:pPr>
      <w:r w:rsidRPr="00A053D0">
        <w:rPr>
          <w:rFonts w:ascii="Arial" w:hAnsi="Arial" w:cs="Arial"/>
          <w:color w:val="000000" w:themeColor="text1"/>
        </w:rPr>
        <w:t>We included offsets accounting for the number of KPSC members over 45 using DME</w:t>
      </w:r>
    </w:p>
    <w:p w14:paraId="5B93EB2C" w14:textId="77777777" w:rsidR="00FE332D" w:rsidRPr="00A053D0" w:rsidRDefault="00FE332D" w:rsidP="00FE332D">
      <w:pPr>
        <w:rPr>
          <w:rFonts w:ascii="Arial" w:hAnsi="Arial" w:cs="Arial"/>
          <w:color w:val="000000" w:themeColor="text1"/>
        </w:rPr>
      </w:pPr>
      <w:r w:rsidRPr="00A053D0">
        <w:rPr>
          <w:rFonts w:ascii="Arial" w:hAnsi="Arial" w:cs="Arial"/>
          <w:color w:val="000000" w:themeColor="text1"/>
        </w:rPr>
        <w:t>in each ZCTA grouping. We controlled for temperature using a penalized spline term, as</w:t>
      </w:r>
    </w:p>
    <w:p w14:paraId="54B1DC96" w14:textId="79231858" w:rsidR="00FE332D" w:rsidRPr="00A053D0" w:rsidRDefault="00FE332D" w:rsidP="00FE332D">
      <w:pPr>
        <w:rPr>
          <w:rFonts w:ascii="Arial" w:hAnsi="Arial" w:cs="Arial"/>
          <w:color w:val="000000" w:themeColor="text1"/>
        </w:rPr>
      </w:pPr>
      <w:r w:rsidRPr="00A053D0">
        <w:rPr>
          <w:rFonts w:ascii="Arial" w:hAnsi="Arial" w:cs="Arial"/>
          <w:color w:val="000000" w:themeColor="text1"/>
        </w:rPr>
        <w:t>temperature can predict respiratory and cardiovascular healthcare utilization</w:t>
      </w:r>
      <w:r w:rsidR="00AB4D37"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5</w:t>
      </w:r>
      <w:r w:rsidRPr="00A053D0">
        <w:rPr>
          <w:rFonts w:ascii="Arial" w:hAnsi="Arial" w:cs="Arial"/>
          <w:color w:val="000000" w:themeColor="text1"/>
        </w:rPr>
        <w:t xml:space="preserve"> and</w:t>
      </w:r>
    </w:p>
    <w:p w14:paraId="43022506" w14:textId="2819D754" w:rsidR="00FC0E49" w:rsidRPr="00A053D0" w:rsidRDefault="00FE332D" w:rsidP="00FC0E49">
      <w:pPr>
        <w:rPr>
          <w:rFonts w:ascii="Arial" w:hAnsi="Arial" w:cs="Arial"/>
          <w:color w:val="000000" w:themeColor="text1"/>
        </w:rPr>
      </w:pPr>
      <w:r w:rsidRPr="00A053D0">
        <w:rPr>
          <w:rFonts w:ascii="Arial" w:hAnsi="Arial" w:cs="Arial"/>
          <w:color w:val="000000" w:themeColor="text1"/>
        </w:rPr>
        <w:t>wildfire</w:t>
      </w:r>
      <w:r w:rsidR="00AB4D37"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6</w:t>
      </w:r>
      <w:r w:rsidR="00AB4D37" w:rsidRPr="00A053D0">
        <w:rPr>
          <w:rFonts w:ascii="Arial" w:hAnsi="Arial" w:cs="Arial"/>
          <w:color w:val="000000" w:themeColor="text1"/>
        </w:rPr>
        <w:t>,</w:t>
      </w:r>
      <w:r w:rsidRPr="00A053D0">
        <w:rPr>
          <w:rFonts w:ascii="Arial" w:hAnsi="Arial" w:cs="Arial"/>
          <w:color w:val="000000" w:themeColor="text1"/>
        </w:rPr>
        <w:t xml:space="preserve"> using daily</w:t>
      </w:r>
      <w:r w:rsidR="002E4E76" w:rsidRPr="00A053D0">
        <w:rPr>
          <w:rFonts w:ascii="Arial" w:hAnsi="Arial" w:cs="Arial"/>
          <w:color w:val="000000" w:themeColor="text1"/>
        </w:rPr>
        <w:t xml:space="preserve"> mean</w:t>
      </w:r>
      <w:r w:rsidRPr="00A053D0">
        <w:rPr>
          <w:rFonts w:ascii="Arial" w:hAnsi="Arial" w:cs="Arial"/>
          <w:color w:val="000000" w:themeColor="text1"/>
        </w:rPr>
        <w:t xml:space="preserve"> temperature data from the PRISM Climate Group</w:t>
      </w:r>
      <w:r w:rsidR="00AB4D37"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7</w:t>
      </w:r>
      <w:r w:rsidRPr="00A053D0">
        <w:rPr>
          <w:rFonts w:ascii="Arial" w:hAnsi="Arial" w:cs="Arial"/>
          <w:color w:val="000000" w:themeColor="text1"/>
        </w:rPr>
        <w:t>.</w:t>
      </w:r>
      <w:r w:rsidR="00EA34F5" w:rsidRPr="00A053D0">
        <w:rPr>
          <w:rFonts w:ascii="Arial" w:hAnsi="Arial" w:cs="Arial"/>
          <w:color w:val="000000" w:themeColor="text1"/>
        </w:rPr>
        <w:t xml:space="preserve"> We did not include any lags on temperature.</w:t>
      </w:r>
      <w:r w:rsidRPr="00A053D0">
        <w:rPr>
          <w:rFonts w:ascii="Arial" w:hAnsi="Arial" w:cs="Arial"/>
          <w:color w:val="000000" w:themeColor="text1"/>
        </w:rPr>
        <w:t xml:space="preserve"> We also</w:t>
      </w:r>
      <w:r w:rsidR="00576ECC" w:rsidRPr="00A053D0">
        <w:rPr>
          <w:rFonts w:ascii="Arial" w:hAnsi="Arial" w:cs="Arial"/>
          <w:color w:val="000000" w:themeColor="text1"/>
        </w:rPr>
        <w:t xml:space="preserve"> </w:t>
      </w:r>
      <w:r w:rsidRPr="00A053D0">
        <w:rPr>
          <w:rFonts w:ascii="Arial" w:hAnsi="Arial" w:cs="Arial"/>
          <w:color w:val="000000" w:themeColor="text1"/>
        </w:rPr>
        <w:t>controlled for long-term seasonal trends not caused by exposure with a natural splin</w:t>
      </w:r>
      <w:r w:rsidR="00576ECC" w:rsidRPr="00A053D0">
        <w:rPr>
          <w:rFonts w:ascii="Arial" w:hAnsi="Arial" w:cs="Arial"/>
          <w:color w:val="000000" w:themeColor="text1"/>
        </w:rPr>
        <w:t xml:space="preserve">e </w:t>
      </w:r>
      <w:r w:rsidRPr="00A053D0">
        <w:rPr>
          <w:rFonts w:ascii="Arial" w:hAnsi="Arial" w:cs="Arial"/>
          <w:color w:val="000000" w:themeColor="text1"/>
        </w:rPr>
        <w:t>term, and used the number of years in the study period (four) to determine the natural</w:t>
      </w:r>
      <w:r w:rsidR="00DB0051" w:rsidRPr="00A053D0">
        <w:rPr>
          <w:rFonts w:ascii="Arial" w:hAnsi="Arial" w:cs="Arial"/>
          <w:color w:val="000000" w:themeColor="text1"/>
        </w:rPr>
        <w:t xml:space="preserve"> </w:t>
      </w:r>
      <w:r w:rsidRPr="00A053D0">
        <w:rPr>
          <w:rFonts w:ascii="Arial" w:hAnsi="Arial" w:cs="Arial"/>
          <w:color w:val="000000" w:themeColor="text1"/>
        </w:rPr>
        <w:t>spline flexibility (12 degrees of freedom). We controlled for non-wildfire PM</w:t>
      </w:r>
      <w:r w:rsidRPr="00A053D0">
        <w:rPr>
          <w:rFonts w:ascii="Arial" w:hAnsi="Arial" w:cs="Arial"/>
          <w:color w:val="000000" w:themeColor="text1"/>
          <w:vertAlign w:val="subscript"/>
        </w:rPr>
        <w:t>2.5</w:t>
      </w:r>
      <w:r w:rsidRPr="00A053D0">
        <w:rPr>
          <w:rFonts w:ascii="Arial" w:hAnsi="Arial" w:cs="Arial"/>
          <w:color w:val="000000" w:themeColor="text1"/>
        </w:rPr>
        <w:t>, since</w:t>
      </w:r>
      <w:r w:rsidR="00DB0051" w:rsidRPr="00A053D0">
        <w:rPr>
          <w:rFonts w:ascii="Arial" w:hAnsi="Arial" w:cs="Arial"/>
          <w:color w:val="000000" w:themeColor="text1"/>
        </w:rPr>
        <w:t xml:space="preserve"> </w:t>
      </w:r>
      <w:r w:rsidRPr="00A053D0">
        <w:rPr>
          <w:rFonts w:ascii="Arial" w:hAnsi="Arial" w:cs="Arial"/>
          <w:color w:val="000000" w:themeColor="text1"/>
        </w:rPr>
        <w:t>non-wildfire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concentrations were high during the study period: mean daily non-wildfire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by grouping was 11.0 </w:t>
      </w:r>
      <w:r w:rsidRPr="00A053D0">
        <w:rPr>
          <w:rFonts w:ascii="Cambria Math" w:hAnsi="Cambria Math" w:cs="Cambria Math"/>
          <w:color w:val="000000" w:themeColor="text1"/>
        </w:rPr>
        <w:t>𝜇𝑔</w:t>
      </w:r>
      <w:r w:rsidRPr="00A053D0">
        <w:rPr>
          <w:rFonts w:ascii="Arial" w:hAnsi="Arial" w:cs="Arial"/>
          <w:color w:val="000000" w:themeColor="text1"/>
        </w:rPr>
        <w:t>/</w:t>
      </w:r>
      <w:r w:rsidRPr="00A053D0">
        <w:rPr>
          <w:rFonts w:ascii="Cambria Math" w:hAnsi="Cambria Math" w:cs="Cambria Math"/>
          <w:color w:val="000000" w:themeColor="text1"/>
        </w:rPr>
        <w:t>𝑚</w:t>
      </w:r>
      <w:r w:rsidRPr="00A053D0">
        <w:rPr>
          <w:rFonts w:ascii="Arial" w:hAnsi="Arial" w:cs="Arial"/>
          <w:color w:val="000000" w:themeColor="text1"/>
        </w:rPr>
        <w:t>3</w:t>
      </w:r>
      <w:r w:rsidR="00F34C0D" w:rsidRPr="00A053D0">
        <w:rPr>
          <w:rFonts w:ascii="Arial" w:hAnsi="Arial" w:cs="Arial"/>
          <w:color w:val="000000" w:themeColor="text1"/>
        </w:rPr>
        <w:t xml:space="preserve"> </w:t>
      </w:r>
      <w:r w:rsidRPr="00A053D0">
        <w:rPr>
          <w:rFonts w:ascii="Arial" w:hAnsi="Arial" w:cs="Arial"/>
          <w:color w:val="000000" w:themeColor="text1"/>
        </w:rPr>
        <w:t xml:space="preserve">(SD = 6.69), </w:t>
      </w:r>
      <w:r w:rsidR="006153CF" w:rsidRPr="00A053D0">
        <w:rPr>
          <w:rFonts w:ascii="Arial" w:hAnsi="Arial" w:cs="Arial"/>
          <w:color w:val="000000" w:themeColor="text1"/>
        </w:rPr>
        <w:t>just under the annual USEPA National Ambient Air Quality Standard of 12 μg/m</w:t>
      </w:r>
      <w:r w:rsidR="006153CF" w:rsidRPr="00A053D0">
        <w:rPr>
          <w:rFonts w:ascii="Arial" w:hAnsi="Arial" w:cs="Arial"/>
          <w:color w:val="000000" w:themeColor="text1"/>
          <w:vertAlign w:val="superscript"/>
        </w:rPr>
        <w:t>3</w:t>
      </w:r>
      <w:r w:rsidR="006153CF" w:rsidRPr="00A053D0">
        <w:rPr>
          <w:rFonts w:ascii="Arial" w:hAnsi="Arial" w:cs="Arial"/>
          <w:color w:val="000000" w:themeColor="text1"/>
        </w:rPr>
        <w:t xml:space="preserve"> (Figure 2a)</w:t>
      </w:r>
      <w:r w:rsidR="00E26C6C" w:rsidRPr="00A053D0">
        <w:rPr>
          <w:rFonts w:ascii="Arial" w:hAnsi="Arial" w:cs="Arial"/>
          <w:color w:val="000000" w:themeColor="text1"/>
        </w:rPr>
        <w:t>.</w:t>
      </w:r>
      <w:r w:rsidRPr="00A053D0">
        <w:rPr>
          <w:rFonts w:ascii="Arial" w:hAnsi="Arial" w:cs="Arial"/>
          <w:color w:val="000000" w:themeColor="text1"/>
        </w:rPr>
        <w:t xml:space="preserve"> We also added a fixed effect for weekends to</w:t>
      </w:r>
      <w:r w:rsidR="00F34C0D" w:rsidRPr="00A053D0">
        <w:rPr>
          <w:rFonts w:ascii="Arial" w:hAnsi="Arial" w:cs="Arial"/>
          <w:color w:val="000000" w:themeColor="text1"/>
        </w:rPr>
        <w:t xml:space="preserve"> </w:t>
      </w:r>
      <w:r w:rsidRPr="00A053D0">
        <w:rPr>
          <w:rFonts w:ascii="Arial" w:hAnsi="Arial" w:cs="Arial"/>
          <w:color w:val="000000" w:themeColor="text1"/>
        </w:rPr>
        <w:t>the outpatient visits model, accounting for fewer visits on weekend days.</w:t>
      </w:r>
    </w:p>
    <w:p w14:paraId="59DAFDCE" w14:textId="77777777" w:rsidR="002656E9" w:rsidRPr="00A053D0" w:rsidRDefault="002656E9" w:rsidP="002656E9">
      <w:pPr>
        <w:rPr>
          <w:rFonts w:ascii="Arial" w:hAnsi="Arial" w:cs="Arial"/>
          <w:color w:val="000000" w:themeColor="text1"/>
        </w:rPr>
      </w:pPr>
    </w:p>
    <w:p w14:paraId="4EDD3E23" w14:textId="216A7370" w:rsidR="00FC0E49" w:rsidRPr="00A053D0" w:rsidRDefault="00FC0E49" w:rsidP="002656E9">
      <w:pPr>
        <w:rPr>
          <w:rFonts w:ascii="Arial" w:hAnsi="Arial" w:cs="Arial"/>
          <w:color w:val="000000" w:themeColor="text1"/>
        </w:rPr>
      </w:pPr>
      <w:r w:rsidRPr="00A053D0">
        <w:rPr>
          <w:rFonts w:ascii="Arial" w:hAnsi="Arial" w:cs="Arial"/>
          <w:color w:val="000000" w:themeColor="text1"/>
        </w:rPr>
        <w:t xml:space="preserve">We </w:t>
      </w:r>
      <w:r w:rsidR="00DB112A" w:rsidRPr="00A053D0">
        <w:rPr>
          <w:rFonts w:ascii="Arial" w:hAnsi="Arial" w:cs="Arial"/>
          <w:color w:val="000000" w:themeColor="text1"/>
        </w:rPr>
        <w:t>controlled for a</w:t>
      </w:r>
      <w:r w:rsidRPr="00A053D0">
        <w:rPr>
          <w:rFonts w:ascii="Arial" w:hAnsi="Arial" w:cs="Arial"/>
          <w:color w:val="000000" w:themeColor="text1"/>
        </w:rPr>
        <w:t xml:space="preserve"> comprehensive set of socioeconomic variables to account for correlation between ZCTA groupings. We obtained values by ZCTA from the 5-year 2015-2019 ACS</w:t>
      </w:r>
      <w:r w:rsidR="001F3A1B"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8</w:t>
      </w:r>
      <w:r w:rsidRPr="00A053D0">
        <w:rPr>
          <w:rFonts w:ascii="Arial" w:hAnsi="Arial" w:cs="Arial"/>
          <w:color w:val="000000" w:themeColor="text1"/>
        </w:rPr>
        <w:t xml:space="preserve"> including median household income, home ownership (% homes occupied by owner), poverty (percent households below threshold income), age structure (percent of population 20-64, and 65+ years), and racial/ethnic composition (percent Hispanic, percent non-Hispanic white, percent non-Hispanic Black). We took a simple mean within ZCTA groupings to obtain average covariate values by ZCTA</w:t>
      </w:r>
      <w:r w:rsidR="004070AE" w:rsidRPr="00A053D0">
        <w:rPr>
          <w:rFonts w:ascii="Arial" w:hAnsi="Arial" w:cs="Arial"/>
          <w:color w:val="000000" w:themeColor="text1"/>
        </w:rPr>
        <w:t xml:space="preserve"> </w:t>
      </w:r>
      <w:r w:rsidRPr="00A053D0">
        <w:rPr>
          <w:rFonts w:ascii="Arial" w:hAnsi="Arial" w:cs="Arial"/>
          <w:color w:val="000000" w:themeColor="text1"/>
        </w:rPr>
        <w:lastRenderedPageBreak/>
        <w:t>grouping or summed within ZCTA</w:t>
      </w:r>
      <w:r w:rsidR="004070AE" w:rsidRPr="00A053D0">
        <w:rPr>
          <w:rFonts w:ascii="Arial" w:hAnsi="Arial" w:cs="Arial"/>
          <w:color w:val="000000" w:themeColor="text1"/>
        </w:rPr>
        <w:t xml:space="preserve"> </w:t>
      </w:r>
      <w:r w:rsidRPr="00A053D0">
        <w:rPr>
          <w:rFonts w:ascii="Arial" w:hAnsi="Arial" w:cs="Arial"/>
          <w:color w:val="000000" w:themeColor="text1"/>
        </w:rPr>
        <w:t>groupings when appropriate (for example, we</w:t>
      </w:r>
      <w:r w:rsidR="004070AE" w:rsidRPr="00A053D0">
        <w:rPr>
          <w:rFonts w:ascii="Arial" w:hAnsi="Arial" w:cs="Arial"/>
          <w:color w:val="000000" w:themeColor="text1"/>
        </w:rPr>
        <w:t xml:space="preserve"> </w:t>
      </w:r>
      <w:r w:rsidRPr="00A053D0">
        <w:rPr>
          <w:rFonts w:ascii="Arial" w:hAnsi="Arial" w:cs="Arial"/>
          <w:color w:val="000000" w:themeColor="text1"/>
        </w:rPr>
        <w:t>summed total population across groupings).</w:t>
      </w:r>
    </w:p>
    <w:p w14:paraId="1E0BB933" w14:textId="6A5B6BA0" w:rsidR="00FC0E49" w:rsidRPr="00A053D0" w:rsidRDefault="00FC0E49" w:rsidP="00FC0E49">
      <w:pPr>
        <w:rPr>
          <w:rFonts w:ascii="Arial" w:hAnsi="Arial" w:cs="Arial"/>
          <w:color w:val="000000" w:themeColor="text1"/>
        </w:rPr>
      </w:pPr>
    </w:p>
    <w:p w14:paraId="13D81D28" w14:textId="4147BE5F" w:rsidR="0081729F" w:rsidRPr="00A053D0" w:rsidRDefault="00C04414" w:rsidP="00487650">
      <w:pPr>
        <w:rPr>
          <w:rFonts w:ascii="Arial" w:hAnsi="Arial" w:cs="Arial"/>
          <w:b/>
          <w:bCs/>
          <w:color w:val="000000" w:themeColor="text1"/>
        </w:rPr>
      </w:pPr>
      <w:r w:rsidRPr="00A053D0">
        <w:rPr>
          <w:rFonts w:ascii="Arial" w:hAnsi="Arial" w:cs="Arial"/>
          <w:b/>
          <w:bCs/>
          <w:color w:val="000000" w:themeColor="text1"/>
        </w:rPr>
        <w:t>Proximity to wildfire and evacuation</w:t>
      </w:r>
    </w:p>
    <w:p w14:paraId="44D7EA40" w14:textId="4CB9DF34" w:rsidR="00FC17B3" w:rsidRPr="00A053D0" w:rsidRDefault="00FC17B3" w:rsidP="00FC17B3">
      <w:pPr>
        <w:rPr>
          <w:rFonts w:ascii="Arial" w:hAnsi="Arial" w:cs="Arial"/>
          <w:color w:val="000000" w:themeColor="text1"/>
        </w:rPr>
      </w:pPr>
    </w:p>
    <w:p w14:paraId="11B4B046" w14:textId="14AB29C6" w:rsidR="006C677C" w:rsidRPr="00A053D0" w:rsidRDefault="001C5F84" w:rsidP="006C677C">
      <w:pPr>
        <w:rPr>
          <w:rFonts w:ascii="Arial" w:hAnsi="Arial" w:cs="Arial"/>
          <w:color w:val="000000" w:themeColor="text1"/>
        </w:rPr>
      </w:pPr>
      <w:r w:rsidRPr="00A053D0">
        <w:rPr>
          <w:rFonts w:ascii="Arial" w:hAnsi="Arial" w:cs="Arial"/>
          <w:color w:val="000000" w:themeColor="text1"/>
        </w:rPr>
        <w:t xml:space="preserve">To evaluate the association between proximity to and evacuation </w:t>
      </w:r>
      <w:r w:rsidR="009740A2" w:rsidRPr="00A053D0">
        <w:rPr>
          <w:rFonts w:ascii="Arial" w:hAnsi="Arial" w:cs="Arial"/>
          <w:color w:val="000000" w:themeColor="text1"/>
        </w:rPr>
        <w:t>exposure related to</w:t>
      </w:r>
      <w:r w:rsidRPr="00A053D0">
        <w:rPr>
          <w:rFonts w:ascii="Arial" w:hAnsi="Arial" w:cs="Arial"/>
          <w:color w:val="000000" w:themeColor="text1"/>
        </w:rPr>
        <w:t xml:space="preserve"> wildfire and weekly ZCTA-level healthcare visit counts, we used a difference-in-differences (DID) analysis with negative binomial regression. We evaluated relationship</w:t>
      </w:r>
      <w:r w:rsidR="00A818BD" w:rsidRPr="00A053D0">
        <w:rPr>
          <w:rFonts w:ascii="Arial" w:hAnsi="Arial" w:cs="Arial"/>
          <w:color w:val="000000" w:themeColor="text1"/>
        </w:rPr>
        <w:t>s</w:t>
      </w:r>
      <w:r w:rsidRPr="00A053D0">
        <w:rPr>
          <w:rFonts w:ascii="Arial" w:hAnsi="Arial" w:cs="Arial"/>
          <w:color w:val="000000" w:themeColor="text1"/>
        </w:rPr>
        <w:t xml:space="preserve"> separately for each fire, for evacuation and proximity, and for each type of healthcare visit.</w:t>
      </w:r>
      <w:r w:rsidR="006C677C" w:rsidRPr="00A053D0">
        <w:rPr>
          <w:rFonts w:ascii="Arial" w:hAnsi="Arial" w:cs="Arial"/>
          <w:color w:val="000000" w:themeColor="text1"/>
        </w:rPr>
        <w:t xml:space="preserve"> </w:t>
      </w:r>
      <w:r w:rsidR="00096321" w:rsidRPr="00A053D0">
        <w:rPr>
          <w:rFonts w:ascii="Arial" w:hAnsi="Arial" w:cs="Arial"/>
          <w:color w:val="000000" w:themeColor="text1"/>
        </w:rPr>
        <w:t xml:space="preserve">The DID estimators subtracted the change in </w:t>
      </w:r>
      <w:r w:rsidR="00637710" w:rsidRPr="00A053D0">
        <w:rPr>
          <w:rFonts w:ascii="Arial" w:hAnsi="Arial" w:cs="Arial"/>
          <w:color w:val="000000" w:themeColor="text1"/>
        </w:rPr>
        <w:t xml:space="preserve">weekly </w:t>
      </w:r>
      <w:r w:rsidR="00096321" w:rsidRPr="00A053D0">
        <w:rPr>
          <w:rFonts w:ascii="Arial" w:hAnsi="Arial" w:cs="Arial"/>
          <w:color w:val="000000" w:themeColor="text1"/>
        </w:rPr>
        <w:t xml:space="preserve">visit frequency when the Getty or Woolsey Fire was burning versus not burning among control ZCTAs (difference 1) from the change in visit frequency when the Getty or Woolsey Fire was burning versus not burning among ZCTAs exposed to the fire or evacuation zone (difference 2). </w:t>
      </w:r>
      <w:r w:rsidR="006C677C" w:rsidRPr="00A053D0">
        <w:rPr>
          <w:rFonts w:ascii="Arial" w:hAnsi="Arial" w:cs="Arial"/>
          <w:color w:val="000000" w:themeColor="text1"/>
        </w:rPr>
        <w:t>If all models were specified correctly and parallel trends conditions were met, the DID estimator corresponded to the difference in visit frequency attributable to direct wildfire exposure. We assessed the parallel trends assumption visually</w:t>
      </w:r>
      <w:r w:rsidR="002F4722" w:rsidRPr="00A053D0">
        <w:rPr>
          <w:rFonts w:ascii="Arial" w:hAnsi="Arial" w:cs="Arial"/>
          <w:color w:val="000000" w:themeColor="text1"/>
        </w:rPr>
        <w:t xml:space="preserve"> in eFigure </w:t>
      </w:r>
      <w:ins w:id="39" w:author="Heather M" w:date="2023-03-04T12:40:00Z">
        <w:r w:rsidR="00F366B9">
          <w:rPr>
            <w:rFonts w:ascii="Arial" w:hAnsi="Arial" w:cs="Arial"/>
            <w:color w:val="000000" w:themeColor="text1"/>
          </w:rPr>
          <w:t>2</w:t>
        </w:r>
      </w:ins>
      <w:del w:id="40" w:author="Heather M" w:date="2023-03-04T12:40:00Z">
        <w:r w:rsidR="002F4722" w:rsidRPr="00A053D0" w:rsidDel="00F366B9">
          <w:rPr>
            <w:rFonts w:ascii="Arial" w:hAnsi="Arial" w:cs="Arial"/>
            <w:color w:val="000000" w:themeColor="text1"/>
          </w:rPr>
          <w:delText>1</w:delText>
        </w:r>
      </w:del>
      <w:r w:rsidR="002F4722" w:rsidRPr="00A053D0">
        <w:rPr>
          <w:rFonts w:ascii="Arial" w:hAnsi="Arial" w:cs="Arial"/>
          <w:color w:val="000000" w:themeColor="text1"/>
        </w:rPr>
        <w:t xml:space="preserve"> in the supplemental digital content.</w:t>
      </w:r>
      <w:r w:rsidR="006C677C" w:rsidRPr="00A053D0">
        <w:rPr>
          <w:rFonts w:ascii="Arial" w:hAnsi="Arial" w:cs="Arial"/>
          <w:color w:val="000000" w:themeColor="text1"/>
        </w:rPr>
        <w:t xml:space="preserve"> </w:t>
      </w:r>
    </w:p>
    <w:p w14:paraId="2FA9DF45" w14:textId="22E72107" w:rsidR="00D54151" w:rsidRPr="00A053D0" w:rsidRDefault="00D54151" w:rsidP="006C677C">
      <w:pPr>
        <w:rPr>
          <w:rFonts w:ascii="Arial" w:hAnsi="Arial" w:cs="Arial"/>
          <w:color w:val="000000" w:themeColor="text1"/>
        </w:rPr>
      </w:pPr>
    </w:p>
    <w:p w14:paraId="047291EB" w14:textId="13F8CB5F" w:rsidR="00A822CA" w:rsidRPr="00A053D0" w:rsidRDefault="00AE5FEF" w:rsidP="00D54151">
      <w:pPr>
        <w:rPr>
          <w:rFonts w:ascii="Arial" w:hAnsi="Arial" w:cs="Arial"/>
          <w:color w:val="000000" w:themeColor="text1"/>
        </w:rPr>
      </w:pPr>
      <w:r w:rsidRPr="00A053D0">
        <w:rPr>
          <w:rFonts w:ascii="Arial" w:hAnsi="Arial" w:cs="Arial"/>
          <w:color w:val="000000" w:themeColor="text1"/>
        </w:rPr>
        <w:t xml:space="preserve">To avoid bias in our analyses due to exposure to fires, we excluded certain observations from specific ZCTAs from the control pool. If a ZCTA was exposed (i.e., </w:t>
      </w:r>
      <w:r w:rsidR="009A16E6" w:rsidRPr="00A053D0">
        <w:rPr>
          <w:rFonts w:ascii="Arial" w:hAnsi="Arial" w:cs="Arial"/>
          <w:color w:val="000000" w:themeColor="text1"/>
        </w:rPr>
        <w:t xml:space="preserve">boundary </w:t>
      </w:r>
      <w:r w:rsidRPr="00A053D0">
        <w:rPr>
          <w:rFonts w:ascii="Arial" w:hAnsi="Arial" w:cs="Arial"/>
          <w:color w:val="000000" w:themeColor="text1"/>
        </w:rPr>
        <w:t>within 20km) to the Getty and Woolsey Fires or exposed to any other large fire</w:t>
      </w:r>
      <w:r w:rsidR="00CC2036" w:rsidRPr="00A053D0">
        <w:rPr>
          <w:rFonts w:ascii="Arial" w:hAnsi="Arial" w:cs="Arial"/>
          <w:color w:val="000000" w:themeColor="text1"/>
        </w:rPr>
        <w:t xml:space="preserve"> that was declared a disaster by FEMA, burned a structure, or killed someone </w:t>
      </w:r>
      <w:r w:rsidRPr="00A053D0">
        <w:rPr>
          <w:rFonts w:ascii="Arial" w:hAnsi="Arial" w:cs="Arial"/>
          <w:color w:val="000000" w:themeColor="text1"/>
        </w:rPr>
        <w:t xml:space="preserve">during the study period, we excluded observations from that ZCTA after the date the Getty, Woolsey, or </w:t>
      </w:r>
      <w:r w:rsidR="00CC2036" w:rsidRPr="00A053D0">
        <w:rPr>
          <w:rFonts w:ascii="Arial" w:hAnsi="Arial" w:cs="Arial"/>
          <w:color w:val="000000" w:themeColor="text1"/>
        </w:rPr>
        <w:t xml:space="preserve">other </w:t>
      </w:r>
      <w:r w:rsidRPr="00A053D0">
        <w:rPr>
          <w:rFonts w:ascii="Arial" w:hAnsi="Arial" w:cs="Arial"/>
          <w:color w:val="000000" w:themeColor="text1"/>
        </w:rPr>
        <w:t>fire ignited. We used a CALFIRE fire perimeter data</w:t>
      </w:r>
      <w:r w:rsidR="00D413CE" w:rsidRPr="00A053D0">
        <w:rPr>
          <w:rFonts w:ascii="Arial" w:hAnsi="Arial" w:cs="Arial"/>
          <w:color w:val="000000" w:themeColor="text1"/>
          <w:vertAlign w:val="superscript"/>
        </w:rPr>
        <w:t>40</w:t>
      </w:r>
      <w:r w:rsidRPr="00A053D0">
        <w:rPr>
          <w:rFonts w:ascii="Arial" w:hAnsi="Arial" w:cs="Arial"/>
          <w:color w:val="000000" w:themeColor="text1"/>
        </w:rPr>
        <w:t xml:space="preserve"> to identify all fire</w:t>
      </w:r>
      <w:r w:rsidR="00CC2036" w:rsidRPr="00A053D0">
        <w:rPr>
          <w:rFonts w:ascii="Arial" w:hAnsi="Arial" w:cs="Arial"/>
          <w:color w:val="000000" w:themeColor="text1"/>
        </w:rPr>
        <w:t>s that met these criteria.</w:t>
      </w:r>
    </w:p>
    <w:p w14:paraId="1FE39DAE" w14:textId="7A24E5A3" w:rsidR="00FD7F7A" w:rsidRPr="00A053D0" w:rsidRDefault="00FD7F7A" w:rsidP="00D54151">
      <w:pPr>
        <w:rPr>
          <w:rFonts w:ascii="Arial" w:hAnsi="Arial" w:cs="Arial"/>
          <w:color w:val="000000" w:themeColor="text1"/>
        </w:rPr>
      </w:pPr>
    </w:p>
    <w:p w14:paraId="1F68B051" w14:textId="714A409A" w:rsidR="00FC6CD8" w:rsidRPr="00A053D0" w:rsidRDefault="00FC6CD8" w:rsidP="00FC6CD8">
      <w:pPr>
        <w:rPr>
          <w:rFonts w:ascii="Arial" w:hAnsi="Arial" w:cs="Arial"/>
          <w:color w:val="000000" w:themeColor="text1"/>
        </w:rPr>
      </w:pPr>
      <w:r w:rsidRPr="00A053D0">
        <w:rPr>
          <w:rFonts w:ascii="Arial" w:hAnsi="Arial" w:cs="Arial"/>
          <w:color w:val="000000" w:themeColor="text1"/>
        </w:rPr>
        <w:t>As in the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models, we included offsets accounting for the population exposed </w:t>
      </w:r>
      <w:ins w:id="41" w:author="Joan Casey" w:date="2023-03-06T13:15:00Z">
        <w:r w:rsidR="005A05EA">
          <w:rPr>
            <w:rFonts w:ascii="Arial" w:hAnsi="Arial" w:cs="Arial"/>
            <w:color w:val="000000" w:themeColor="text1"/>
          </w:rPr>
          <w:t xml:space="preserve">and </w:t>
        </w:r>
      </w:ins>
      <w:del w:id="42" w:author="Joan Casey" w:date="2023-03-06T13:15:00Z">
        <w:r w:rsidRPr="00A053D0" w:rsidDel="005A05EA">
          <w:rPr>
            <w:rFonts w:ascii="Arial" w:hAnsi="Arial" w:cs="Arial"/>
            <w:color w:val="000000" w:themeColor="text1"/>
          </w:rPr>
          <w:delText xml:space="preserve">and </w:delText>
        </w:r>
      </w:del>
      <w:r w:rsidRPr="00A053D0">
        <w:rPr>
          <w:rFonts w:ascii="Arial" w:hAnsi="Arial" w:cs="Arial"/>
          <w:color w:val="000000" w:themeColor="text1"/>
        </w:rPr>
        <w:t>controlled for temperature with a penalized spline</w:t>
      </w:r>
      <w:ins w:id="43" w:author="Joan Casey" w:date="2023-03-06T13:15:00Z">
        <w:r w:rsidR="005A05EA">
          <w:rPr>
            <w:rFonts w:ascii="Arial" w:hAnsi="Arial" w:cs="Arial"/>
            <w:color w:val="000000" w:themeColor="text1"/>
          </w:rPr>
          <w:t xml:space="preserve"> and non-wildfire PM</w:t>
        </w:r>
        <w:r w:rsidR="005A05EA">
          <w:rPr>
            <w:rFonts w:ascii="Arial" w:hAnsi="Arial" w:cs="Arial"/>
            <w:color w:val="000000" w:themeColor="text1"/>
            <w:vertAlign w:val="subscript"/>
          </w:rPr>
          <w:t>2.5</w:t>
        </w:r>
        <w:r w:rsidR="005A05EA">
          <w:rPr>
            <w:rFonts w:ascii="Arial" w:hAnsi="Arial" w:cs="Arial"/>
            <w:color w:val="000000" w:themeColor="text1"/>
          </w:rPr>
          <w:t xml:space="preserve"> with a linear term</w:t>
        </w:r>
      </w:ins>
      <w:r w:rsidRPr="00A053D0">
        <w:rPr>
          <w:rFonts w:ascii="Arial" w:hAnsi="Arial" w:cs="Arial"/>
          <w:color w:val="000000" w:themeColor="text1"/>
        </w:rPr>
        <w:t>. We controlled for long-term seasonal trends not caused by exposure with a penalized spline term, as our data in these analyses were at the weekly level. We did not control for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in model describing residence proximate to a fire or in an evacuation zone, as we considered this part of our multifaceted exposure rather than a confounder</w:t>
      </w:r>
      <w:ins w:id="44" w:author="Heather M" w:date="2023-03-04T12:43:00Z">
        <w:del w:id="45" w:author="Joan Casey" w:date="2023-03-06T13:15:00Z">
          <w:r w:rsidR="002E3994" w:rsidDel="005A05EA">
            <w:rPr>
              <w:rFonts w:ascii="Arial" w:hAnsi="Arial" w:cs="Arial"/>
              <w:color w:val="000000" w:themeColor="text1"/>
            </w:rPr>
            <w:delText>, but we did control for non-wildfire PM</w:delText>
          </w:r>
          <w:r w:rsidR="002E3994" w:rsidDel="005A05EA">
            <w:rPr>
              <w:rFonts w:ascii="Arial" w:hAnsi="Arial" w:cs="Arial"/>
              <w:color w:val="000000" w:themeColor="text1"/>
              <w:vertAlign w:val="superscript"/>
            </w:rPr>
            <w:softHyphen/>
          </w:r>
          <w:r w:rsidR="002E3994" w:rsidDel="005A05EA">
            <w:rPr>
              <w:rFonts w:ascii="Arial" w:hAnsi="Arial" w:cs="Arial"/>
              <w:color w:val="000000" w:themeColor="text1"/>
              <w:vertAlign w:val="subscript"/>
            </w:rPr>
            <w:delText>2.5</w:delText>
          </w:r>
        </w:del>
      </w:ins>
      <w:ins w:id="46" w:author="Heather M" w:date="2023-03-04T12:44:00Z">
        <w:r w:rsidR="002E3994">
          <w:rPr>
            <w:rFonts w:ascii="Arial" w:hAnsi="Arial" w:cs="Arial"/>
            <w:color w:val="000000" w:themeColor="text1"/>
          </w:rPr>
          <w:t>.</w:t>
        </w:r>
      </w:ins>
      <w:del w:id="47" w:author="Heather M" w:date="2023-03-04T12:43:00Z">
        <w:r w:rsidRPr="00A053D0" w:rsidDel="002E3994">
          <w:rPr>
            <w:rFonts w:ascii="Arial" w:hAnsi="Arial" w:cs="Arial"/>
            <w:color w:val="000000" w:themeColor="text1"/>
          </w:rPr>
          <w:delText>.</w:delText>
        </w:r>
      </w:del>
    </w:p>
    <w:p w14:paraId="39632C2E" w14:textId="2CA2A6B2" w:rsidR="00565E69" w:rsidRPr="00A053D0" w:rsidRDefault="00565E69" w:rsidP="00D54151">
      <w:pPr>
        <w:rPr>
          <w:rFonts w:ascii="Arial" w:hAnsi="Arial" w:cs="Arial"/>
          <w:color w:val="000000" w:themeColor="text1"/>
        </w:rPr>
      </w:pPr>
    </w:p>
    <w:p w14:paraId="76E1C72A" w14:textId="69ABE875" w:rsidR="00565E69" w:rsidRPr="00A053D0" w:rsidRDefault="00565E69" w:rsidP="00565E69">
      <w:pPr>
        <w:rPr>
          <w:rFonts w:ascii="Arial" w:hAnsi="Arial" w:cs="Arial"/>
          <w:color w:val="000000" w:themeColor="text1"/>
        </w:rPr>
      </w:pPr>
      <w:r w:rsidRPr="00A053D0">
        <w:rPr>
          <w:rFonts w:ascii="Arial" w:hAnsi="Arial" w:cs="Arial"/>
          <w:color w:val="000000" w:themeColor="text1"/>
        </w:rPr>
        <w:t xml:space="preserve">We tested all models for sensitivity to parameterization of splines, by re-running all analyses with natural splines in place of penalized splines. </w:t>
      </w:r>
      <w:r w:rsidR="00712FEA" w:rsidRPr="00A053D0">
        <w:rPr>
          <w:rFonts w:ascii="Arial" w:hAnsi="Arial" w:cs="Arial"/>
          <w:color w:val="000000" w:themeColor="text1"/>
        </w:rPr>
        <w:t>We also tested all models for sensitivity to the size of the buffer around the wildfire perimeters and evacuation zones, by re-running analyses with a 30km buffer instead of a 20km buffer</w:t>
      </w:r>
      <w:r w:rsidR="00514EA5" w:rsidRPr="00A053D0">
        <w:rPr>
          <w:rFonts w:ascii="Arial" w:hAnsi="Arial" w:cs="Arial"/>
          <w:color w:val="000000" w:themeColor="text1"/>
        </w:rPr>
        <w:t>, expanding the exposed zone to include people further away from the fire or evacuation boundary</w:t>
      </w:r>
      <w:r w:rsidR="005D04EE" w:rsidRPr="00A053D0">
        <w:rPr>
          <w:rFonts w:ascii="Arial" w:hAnsi="Arial" w:cs="Arial"/>
          <w:color w:val="000000" w:themeColor="text1"/>
        </w:rPr>
        <w:t>.</w:t>
      </w:r>
      <w:r w:rsidR="00514EA5" w:rsidRPr="00A053D0">
        <w:rPr>
          <w:rFonts w:ascii="Arial" w:hAnsi="Arial" w:cs="Arial"/>
          <w:color w:val="000000" w:themeColor="text1"/>
        </w:rPr>
        <w:t xml:space="preserve"> </w:t>
      </w:r>
      <w:r w:rsidRPr="00A053D0">
        <w:rPr>
          <w:rFonts w:ascii="Arial" w:hAnsi="Arial" w:cs="Arial"/>
          <w:color w:val="000000" w:themeColor="text1"/>
        </w:rPr>
        <w:t>We conducted all analyses in R</w:t>
      </w:r>
      <w:r w:rsidR="00375C41"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9</w:t>
      </w:r>
      <w:r w:rsidRPr="00A053D0">
        <w:rPr>
          <w:rFonts w:ascii="Arial" w:hAnsi="Arial" w:cs="Arial"/>
          <w:color w:val="000000" w:themeColor="text1"/>
        </w:rPr>
        <w:t>, using the mgcv package</w:t>
      </w:r>
      <w:r w:rsidR="00D413CE" w:rsidRPr="00A053D0">
        <w:rPr>
          <w:rFonts w:ascii="Arial" w:hAnsi="Arial" w:cs="Arial"/>
          <w:color w:val="000000" w:themeColor="text1"/>
          <w:vertAlign w:val="superscript"/>
        </w:rPr>
        <w:t>60</w:t>
      </w:r>
      <w:r w:rsidRPr="00A053D0">
        <w:rPr>
          <w:rFonts w:ascii="Arial" w:hAnsi="Arial" w:cs="Arial"/>
          <w:color w:val="000000" w:themeColor="text1"/>
        </w:rPr>
        <w:t>. All analysis code and model equations are available</w:t>
      </w:r>
      <w:r w:rsidR="00DC288F" w:rsidRPr="00A053D0">
        <w:rPr>
          <w:rFonts w:ascii="Arial" w:hAnsi="Arial" w:cs="Arial"/>
          <w:color w:val="000000" w:themeColor="text1"/>
        </w:rPr>
        <w:t xml:space="preserve"> </w:t>
      </w:r>
      <w:r w:rsidRPr="00A053D0">
        <w:rPr>
          <w:rFonts w:ascii="Arial" w:hAnsi="Arial" w:cs="Arial"/>
          <w:color w:val="000000" w:themeColor="text1"/>
        </w:rPr>
        <w:t>on GitHub at</w:t>
      </w:r>
      <w:r w:rsidR="004D47AF" w:rsidRPr="00A053D0">
        <w:rPr>
          <w:rFonts w:ascii="Arial" w:hAnsi="Arial" w:cs="Arial"/>
          <w:color w:val="000000" w:themeColor="text1"/>
        </w:rPr>
        <w:t xml:space="preserve"> </w:t>
      </w:r>
      <w:r w:rsidRPr="00A053D0">
        <w:rPr>
          <w:rFonts w:ascii="Arial" w:hAnsi="Arial" w:cs="Arial"/>
          <w:color w:val="000000" w:themeColor="text1"/>
        </w:rPr>
        <w:t>https://github.com/heathermcb/wildfires_DME.</w:t>
      </w:r>
    </w:p>
    <w:p w14:paraId="0361753D" w14:textId="77777777" w:rsidR="006C677C" w:rsidRPr="00A053D0" w:rsidDel="00C04C7B" w:rsidRDefault="006C677C" w:rsidP="00FC17B3">
      <w:pPr>
        <w:rPr>
          <w:del w:id="48" w:author="Joan Casey" w:date="2023-03-06T13:16:00Z"/>
          <w:rFonts w:ascii="Arial" w:hAnsi="Arial" w:cs="Arial"/>
          <w:color w:val="000000" w:themeColor="text1"/>
        </w:rPr>
      </w:pPr>
    </w:p>
    <w:p w14:paraId="1B3FD7EA" w14:textId="21E20985" w:rsidR="00667DA1" w:rsidRPr="00A053D0" w:rsidDel="00C04C7B" w:rsidRDefault="00667DA1" w:rsidP="00FC17B3">
      <w:pPr>
        <w:rPr>
          <w:del w:id="49" w:author="Joan Casey" w:date="2023-03-06T13:16:00Z"/>
          <w:rFonts w:ascii="Arial" w:hAnsi="Arial" w:cs="Arial"/>
          <w:b/>
          <w:bCs/>
          <w:color w:val="000000" w:themeColor="text1"/>
          <w:sz w:val="28"/>
          <w:szCs w:val="28"/>
        </w:rPr>
      </w:pPr>
    </w:p>
    <w:p w14:paraId="01E54FCD" w14:textId="77940523" w:rsidR="00667DA1" w:rsidRPr="00A053D0" w:rsidDel="00C04C7B" w:rsidRDefault="00667DA1" w:rsidP="00FC17B3">
      <w:pPr>
        <w:rPr>
          <w:del w:id="50" w:author="Joan Casey" w:date="2023-03-06T13:16:00Z"/>
          <w:rFonts w:ascii="Arial" w:hAnsi="Arial" w:cs="Arial"/>
          <w:b/>
          <w:bCs/>
          <w:color w:val="000000" w:themeColor="text1"/>
          <w:sz w:val="28"/>
          <w:szCs w:val="28"/>
        </w:rPr>
      </w:pPr>
    </w:p>
    <w:p w14:paraId="25709F5E" w14:textId="0495F70B" w:rsidR="00667DA1" w:rsidRPr="00A053D0" w:rsidDel="00C04C7B" w:rsidRDefault="00667DA1" w:rsidP="00FC17B3">
      <w:pPr>
        <w:rPr>
          <w:del w:id="51" w:author="Joan Casey" w:date="2023-03-06T13:16:00Z"/>
          <w:rFonts w:ascii="Arial" w:hAnsi="Arial" w:cs="Arial"/>
          <w:b/>
          <w:bCs/>
          <w:color w:val="000000" w:themeColor="text1"/>
          <w:sz w:val="28"/>
          <w:szCs w:val="28"/>
        </w:rPr>
      </w:pPr>
    </w:p>
    <w:p w14:paraId="1C0C6AB3" w14:textId="77777777" w:rsidR="00667DA1" w:rsidRPr="00A053D0" w:rsidRDefault="00667DA1" w:rsidP="00FC17B3">
      <w:pPr>
        <w:rPr>
          <w:rFonts w:ascii="Arial" w:hAnsi="Arial" w:cs="Arial"/>
          <w:b/>
          <w:bCs/>
          <w:color w:val="000000" w:themeColor="text1"/>
          <w:sz w:val="28"/>
          <w:szCs w:val="28"/>
        </w:rPr>
      </w:pPr>
    </w:p>
    <w:p w14:paraId="21185838" w14:textId="77777777" w:rsidR="00667DA1" w:rsidRPr="00A053D0" w:rsidRDefault="00667DA1" w:rsidP="00FC17B3">
      <w:pPr>
        <w:rPr>
          <w:rFonts w:ascii="Arial" w:hAnsi="Arial" w:cs="Arial"/>
          <w:b/>
          <w:bCs/>
          <w:color w:val="000000" w:themeColor="text1"/>
          <w:sz w:val="28"/>
          <w:szCs w:val="28"/>
        </w:rPr>
      </w:pPr>
    </w:p>
    <w:p w14:paraId="7F66D8A8" w14:textId="77777777" w:rsidR="00E35CB3" w:rsidRDefault="00E35CB3" w:rsidP="00FC17B3">
      <w:pPr>
        <w:rPr>
          <w:ins w:id="52" w:author="Heather M" w:date="2023-03-07T15:40:00Z"/>
          <w:rFonts w:ascii="Arial" w:hAnsi="Arial" w:cs="Arial"/>
          <w:b/>
          <w:bCs/>
          <w:color w:val="000000" w:themeColor="text1"/>
          <w:sz w:val="28"/>
          <w:szCs w:val="28"/>
        </w:rPr>
      </w:pPr>
    </w:p>
    <w:p w14:paraId="7E4C16F9" w14:textId="77777777" w:rsidR="00E35CB3" w:rsidRDefault="00E35CB3" w:rsidP="00FC17B3">
      <w:pPr>
        <w:rPr>
          <w:ins w:id="53" w:author="Heather M" w:date="2023-03-07T15:40:00Z"/>
          <w:rFonts w:ascii="Arial" w:hAnsi="Arial" w:cs="Arial"/>
          <w:b/>
          <w:bCs/>
          <w:color w:val="000000" w:themeColor="text1"/>
          <w:sz w:val="28"/>
          <w:szCs w:val="28"/>
        </w:rPr>
      </w:pPr>
    </w:p>
    <w:p w14:paraId="7440E7F8" w14:textId="77777777" w:rsidR="00E35CB3" w:rsidRDefault="00E35CB3" w:rsidP="00FC17B3">
      <w:pPr>
        <w:rPr>
          <w:ins w:id="54" w:author="Heather M" w:date="2023-03-07T15:40:00Z"/>
          <w:rFonts w:ascii="Arial" w:hAnsi="Arial" w:cs="Arial"/>
          <w:b/>
          <w:bCs/>
          <w:color w:val="000000" w:themeColor="text1"/>
          <w:sz w:val="28"/>
          <w:szCs w:val="28"/>
        </w:rPr>
      </w:pPr>
    </w:p>
    <w:p w14:paraId="504C21CA" w14:textId="0E191B81" w:rsidR="00FC17B3" w:rsidRPr="00A053D0" w:rsidRDefault="00D65859" w:rsidP="00FC17B3">
      <w:pPr>
        <w:rPr>
          <w:rFonts w:ascii="Arial" w:hAnsi="Arial" w:cs="Arial"/>
          <w:b/>
          <w:bCs/>
          <w:color w:val="000000" w:themeColor="text1"/>
          <w:sz w:val="28"/>
          <w:szCs w:val="28"/>
        </w:rPr>
      </w:pPr>
      <w:r w:rsidRPr="00A053D0">
        <w:rPr>
          <w:rFonts w:ascii="Arial" w:hAnsi="Arial" w:cs="Arial"/>
          <w:b/>
          <w:bCs/>
          <w:color w:val="000000" w:themeColor="text1"/>
          <w:sz w:val="28"/>
          <w:szCs w:val="28"/>
        </w:rPr>
        <w:lastRenderedPageBreak/>
        <w:t xml:space="preserve">Results </w:t>
      </w:r>
    </w:p>
    <w:p w14:paraId="3EE14F5D" w14:textId="77777777" w:rsidR="00FC17B3" w:rsidRPr="00A053D0" w:rsidRDefault="00FC17B3" w:rsidP="00FC17B3">
      <w:pPr>
        <w:rPr>
          <w:rFonts w:ascii="Arial" w:hAnsi="Arial" w:cs="Arial"/>
          <w:color w:val="000000" w:themeColor="text1"/>
        </w:rPr>
      </w:pPr>
    </w:p>
    <w:p w14:paraId="2C614757" w14:textId="77777777" w:rsidR="00A46C9D" w:rsidRPr="00A053D0" w:rsidRDefault="00D65859" w:rsidP="00FC17B3">
      <w:pPr>
        <w:rPr>
          <w:rFonts w:ascii="Arial" w:hAnsi="Arial" w:cs="Arial"/>
          <w:color w:val="000000" w:themeColor="text1"/>
        </w:rPr>
      </w:pPr>
      <w:r w:rsidRPr="00A053D0">
        <w:rPr>
          <w:rFonts w:ascii="Arial" w:hAnsi="Arial" w:cs="Arial"/>
          <w:b/>
          <w:bCs/>
          <w:color w:val="000000" w:themeColor="text1"/>
        </w:rPr>
        <w:t>Health data description</w:t>
      </w:r>
      <w:r w:rsidRPr="00A053D0">
        <w:rPr>
          <w:rFonts w:ascii="Arial" w:hAnsi="Arial" w:cs="Arial"/>
          <w:color w:val="000000" w:themeColor="text1"/>
        </w:rPr>
        <w:t xml:space="preserve"> </w:t>
      </w:r>
    </w:p>
    <w:p w14:paraId="6ACFE1F1" w14:textId="77777777" w:rsidR="00A46C9D" w:rsidRPr="00A053D0" w:rsidRDefault="00A46C9D" w:rsidP="00FC17B3">
      <w:pPr>
        <w:rPr>
          <w:rFonts w:ascii="Arial" w:hAnsi="Arial" w:cs="Arial"/>
          <w:color w:val="000000" w:themeColor="text1"/>
        </w:rPr>
      </w:pPr>
    </w:p>
    <w:p w14:paraId="795C6A09" w14:textId="6AE42F38" w:rsidR="00A46C9D" w:rsidRPr="00A053D0" w:rsidRDefault="00D65859" w:rsidP="00FC17B3">
      <w:pPr>
        <w:rPr>
          <w:rFonts w:ascii="Arial" w:hAnsi="Arial" w:cs="Arial"/>
          <w:color w:val="000000" w:themeColor="text1"/>
        </w:rPr>
      </w:pPr>
      <w:r w:rsidRPr="00A053D0">
        <w:rPr>
          <w:rFonts w:ascii="Arial" w:hAnsi="Arial" w:cs="Arial"/>
          <w:color w:val="000000" w:themeColor="text1"/>
        </w:rPr>
        <w:t>The study population consisted of 236,732 KPSC DME users who between January 1, 2016 to March 15th, 2020 had a daily average of 2.5 (SD = 4.7) outpatient visits, 0.1 (SD = 0.5) ED visits</w:t>
      </w:r>
      <w:r w:rsidR="00F26795" w:rsidRPr="00A053D0">
        <w:rPr>
          <w:rFonts w:ascii="Arial" w:hAnsi="Arial" w:cs="Arial"/>
          <w:color w:val="000000" w:themeColor="text1"/>
        </w:rPr>
        <w:t>, and 0.1 (SD = 0.4) inpatient visits</w:t>
      </w:r>
      <w:r w:rsidRPr="00A053D0">
        <w:rPr>
          <w:rFonts w:ascii="Arial" w:hAnsi="Arial" w:cs="Arial"/>
          <w:color w:val="000000" w:themeColor="text1"/>
        </w:rPr>
        <w:t xml:space="preserve"> per ZCTA grouping. There were on average 8 (SD = 8.9) outpatient visits per week per ZCTA, 0.5 (SD = 1.5) ED visits</w:t>
      </w:r>
      <w:r w:rsidR="00F26795" w:rsidRPr="00A053D0">
        <w:rPr>
          <w:rFonts w:ascii="Arial" w:hAnsi="Arial" w:cs="Arial"/>
          <w:color w:val="000000" w:themeColor="text1"/>
        </w:rPr>
        <w:t>, and 0.2 (SD = 0.8) inpatient visits</w:t>
      </w:r>
      <w:r w:rsidRPr="00A053D0">
        <w:rPr>
          <w:rFonts w:ascii="Arial" w:hAnsi="Arial" w:cs="Arial"/>
          <w:color w:val="000000" w:themeColor="text1"/>
        </w:rPr>
        <w:t>. The most common diagnoses were for circulatory or respiratory disease: of the 62,892 ED visits made over the study period, 49,364 (78%) were for circulatory or respiratory disease concerns, as were 30,325 (90%) of inpatient visits.</w:t>
      </w:r>
    </w:p>
    <w:p w14:paraId="7F308519" w14:textId="77777777" w:rsidR="00A46C9D" w:rsidRPr="00A053D0" w:rsidRDefault="00A46C9D" w:rsidP="00FC17B3">
      <w:pPr>
        <w:rPr>
          <w:rFonts w:ascii="Arial" w:hAnsi="Arial" w:cs="Arial"/>
          <w:color w:val="000000" w:themeColor="text1"/>
        </w:rPr>
      </w:pPr>
    </w:p>
    <w:p w14:paraId="53B17638" w14:textId="77777777" w:rsidR="00A46C9D" w:rsidRPr="00A053D0" w:rsidRDefault="00D65859" w:rsidP="00FC17B3">
      <w:pPr>
        <w:rPr>
          <w:rFonts w:ascii="Arial" w:hAnsi="Arial" w:cs="Arial"/>
          <w:color w:val="000000" w:themeColor="text1"/>
        </w:rPr>
      </w:pPr>
      <w:r w:rsidRPr="00A053D0">
        <w:rPr>
          <w:rFonts w:ascii="Arial" w:hAnsi="Arial" w:cs="Arial"/>
          <w:b/>
          <w:bCs/>
          <w:color w:val="000000" w:themeColor="text1"/>
        </w:rPr>
        <w:t>PM</w:t>
      </w:r>
      <w:r w:rsidRPr="00A053D0">
        <w:rPr>
          <w:rFonts w:ascii="Arial" w:hAnsi="Arial" w:cs="Arial"/>
          <w:b/>
          <w:bCs/>
          <w:color w:val="000000" w:themeColor="text1"/>
          <w:vertAlign w:val="subscript"/>
        </w:rPr>
        <w:t>2.5</w:t>
      </w:r>
      <w:r w:rsidRPr="00A053D0">
        <w:rPr>
          <w:rFonts w:ascii="Arial" w:hAnsi="Arial" w:cs="Arial"/>
          <w:b/>
          <w:bCs/>
          <w:color w:val="000000" w:themeColor="text1"/>
        </w:rPr>
        <w:t xml:space="preserve"> exposure</w:t>
      </w:r>
      <w:r w:rsidRPr="00A053D0">
        <w:rPr>
          <w:rFonts w:ascii="Arial" w:hAnsi="Arial" w:cs="Arial"/>
          <w:color w:val="000000" w:themeColor="text1"/>
        </w:rPr>
        <w:t xml:space="preserve"> </w:t>
      </w:r>
    </w:p>
    <w:p w14:paraId="5DA3E68C" w14:textId="77777777" w:rsidR="00A46C9D" w:rsidRPr="00A053D0" w:rsidRDefault="00A46C9D" w:rsidP="00FC17B3">
      <w:pPr>
        <w:rPr>
          <w:rFonts w:ascii="Arial" w:hAnsi="Arial" w:cs="Arial"/>
          <w:color w:val="000000" w:themeColor="text1"/>
        </w:rPr>
      </w:pPr>
    </w:p>
    <w:p w14:paraId="22E0D59F" w14:textId="4EF46F87" w:rsidR="00B135A4" w:rsidRPr="00A053D0" w:rsidRDefault="00D65859" w:rsidP="00FC17B3">
      <w:pPr>
        <w:rPr>
          <w:rFonts w:ascii="Arial" w:hAnsi="Arial" w:cs="Arial"/>
          <w:color w:val="000000" w:themeColor="text1"/>
        </w:rPr>
      </w:pPr>
      <w:r w:rsidRPr="00A053D0">
        <w:rPr>
          <w:rFonts w:ascii="Arial" w:hAnsi="Arial" w:cs="Arial"/>
          <w:color w:val="000000" w:themeColor="text1"/>
        </w:rPr>
        <w:t>Mean daily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 by ZCTA grouping throughout the study period was 0.22 </w:t>
      </w:r>
      <w:r w:rsidRPr="00A053D0">
        <w:rPr>
          <w:rFonts w:ascii="Cambria Math" w:hAnsi="Cambria Math" w:cs="Cambria Math"/>
          <w:color w:val="000000" w:themeColor="text1"/>
        </w:rPr>
        <w:t>𝜇𝑔</w:t>
      </w:r>
      <w:r w:rsidRPr="00A053D0">
        <w:rPr>
          <w:rFonts w:ascii="Arial" w:hAnsi="Arial" w:cs="Arial"/>
          <w:color w:val="000000" w:themeColor="text1"/>
        </w:rPr>
        <w:t>/</w:t>
      </w:r>
      <w:r w:rsidRPr="00A053D0">
        <w:rPr>
          <w:rFonts w:ascii="Cambria Math" w:hAnsi="Cambria Math" w:cs="Cambria Math"/>
          <w:color w:val="000000" w:themeColor="text1"/>
        </w:rPr>
        <w:t>𝑚</w:t>
      </w:r>
      <w:r w:rsidRPr="00A053D0">
        <w:rPr>
          <w:rFonts w:ascii="Arial" w:hAnsi="Arial" w:cs="Arial"/>
          <w:color w:val="000000" w:themeColor="text1"/>
          <w:vertAlign w:val="superscript"/>
        </w:rPr>
        <w:t>3</w:t>
      </w:r>
      <w:r w:rsidRPr="00A053D0">
        <w:rPr>
          <w:rFonts w:ascii="Arial" w:hAnsi="Arial" w:cs="Arial"/>
          <w:color w:val="000000" w:themeColor="text1"/>
        </w:rPr>
        <w:t xml:space="preserve"> (SD = 2.67) (Figure 2b), since most groupings on most days (85% of days) had 0 wildfire PM</w:t>
      </w:r>
      <w:r w:rsidRPr="00A053D0">
        <w:rPr>
          <w:rFonts w:ascii="Arial" w:hAnsi="Arial" w:cs="Arial"/>
          <w:color w:val="000000" w:themeColor="text1"/>
          <w:vertAlign w:val="subscript"/>
        </w:rPr>
        <w:t>2.5</w:t>
      </w:r>
      <w:r w:rsidRPr="00A053D0">
        <w:rPr>
          <w:rFonts w:ascii="Arial" w:hAnsi="Arial" w:cs="Arial"/>
          <w:color w:val="000000" w:themeColor="text1"/>
        </w:rPr>
        <w:t>, while the maximum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 was 551.53 </w:t>
      </w:r>
      <w:r w:rsidRPr="00A053D0">
        <w:rPr>
          <w:rFonts w:ascii="Cambria Math" w:hAnsi="Cambria Math" w:cs="Cambria Math"/>
          <w:color w:val="000000" w:themeColor="text1"/>
        </w:rPr>
        <w:t>𝜇𝑔</w:t>
      </w:r>
      <w:r w:rsidRPr="00A053D0">
        <w:rPr>
          <w:rFonts w:ascii="Arial" w:hAnsi="Arial" w:cs="Arial"/>
          <w:color w:val="000000" w:themeColor="text1"/>
        </w:rPr>
        <w:t>/</w:t>
      </w:r>
      <w:r w:rsidRPr="00A053D0">
        <w:rPr>
          <w:rFonts w:ascii="Cambria Math" w:hAnsi="Cambria Math" w:cs="Cambria Math"/>
          <w:color w:val="000000" w:themeColor="text1"/>
        </w:rPr>
        <w:t>𝑚</w:t>
      </w:r>
      <w:r w:rsidRPr="00A053D0">
        <w:rPr>
          <w:rFonts w:ascii="Arial" w:hAnsi="Arial" w:cs="Arial"/>
          <w:color w:val="000000" w:themeColor="text1"/>
          <w:vertAlign w:val="superscript"/>
        </w:rPr>
        <w:t>3</w:t>
      </w:r>
      <w:r w:rsidRPr="00A053D0">
        <w:rPr>
          <w:rFonts w:ascii="Arial" w:hAnsi="Arial" w:cs="Arial"/>
          <w:color w:val="000000" w:themeColor="text1"/>
        </w:rPr>
        <w:t xml:space="preserve"> . On the 366 days (23%) when study area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was non-zero, the mean concentration in groupings with non-zero measurements was 5.6 </w:t>
      </w:r>
      <w:r w:rsidRPr="00A053D0">
        <w:rPr>
          <w:rFonts w:ascii="Cambria Math" w:hAnsi="Cambria Math" w:cs="Cambria Math"/>
          <w:color w:val="000000" w:themeColor="text1"/>
        </w:rPr>
        <w:t>𝜇𝑔</w:t>
      </w:r>
      <w:r w:rsidRPr="00A053D0">
        <w:rPr>
          <w:rFonts w:ascii="Arial" w:hAnsi="Arial" w:cs="Arial"/>
          <w:color w:val="000000" w:themeColor="text1"/>
        </w:rPr>
        <w:t>/</w:t>
      </w:r>
      <w:r w:rsidRPr="00A053D0">
        <w:rPr>
          <w:rFonts w:ascii="Cambria Math" w:hAnsi="Cambria Math" w:cs="Cambria Math"/>
          <w:color w:val="000000" w:themeColor="text1"/>
        </w:rPr>
        <w:t>𝑚</w:t>
      </w:r>
      <w:r w:rsidRPr="00A053D0">
        <w:rPr>
          <w:rFonts w:ascii="Arial" w:hAnsi="Arial" w:cs="Arial"/>
          <w:color w:val="000000" w:themeColor="text1"/>
          <w:vertAlign w:val="superscript"/>
        </w:rPr>
        <w:t xml:space="preserve">3 </w:t>
      </w:r>
      <w:r w:rsidRPr="00A053D0">
        <w:rPr>
          <w:rFonts w:ascii="Arial" w:hAnsi="Arial" w:cs="Arial"/>
          <w:color w:val="000000" w:themeColor="text1"/>
        </w:rPr>
        <w:t>(SD = 12.1). On days where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exceeded USEPA </w:t>
      </w:r>
      <w:r w:rsidR="00C46262" w:rsidRPr="00A053D0">
        <w:rPr>
          <w:rFonts w:ascii="Arial" w:hAnsi="Arial" w:cs="Arial"/>
          <w:color w:val="000000" w:themeColor="text1"/>
        </w:rPr>
        <w:t>air quality standards</w:t>
      </w:r>
      <w:r w:rsidRPr="00A053D0">
        <w:rPr>
          <w:rFonts w:ascii="Arial" w:hAnsi="Arial" w:cs="Arial"/>
          <w:color w:val="000000" w:themeColor="text1"/>
        </w:rPr>
        <w:t>, in ZCTA groupings over the</w:t>
      </w:r>
      <w:r w:rsidR="002F5A38" w:rsidRPr="00A053D0">
        <w:rPr>
          <w:rFonts w:ascii="Arial" w:hAnsi="Arial" w:cs="Arial"/>
          <w:color w:val="000000" w:themeColor="text1"/>
        </w:rPr>
        <w:t xml:space="preserve"> standard</w:t>
      </w:r>
      <w:r w:rsidRPr="00A053D0">
        <w:rPr>
          <w:rFonts w:ascii="Arial" w:hAnsi="Arial" w:cs="Arial"/>
          <w:color w:val="000000" w:themeColor="text1"/>
        </w:rPr>
        <w:t>,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made up 91% of total PM</w:t>
      </w:r>
      <w:r w:rsidRPr="00A053D0">
        <w:rPr>
          <w:rFonts w:ascii="Arial" w:hAnsi="Arial" w:cs="Arial"/>
          <w:color w:val="000000" w:themeColor="text1"/>
          <w:vertAlign w:val="subscript"/>
        </w:rPr>
        <w:t>2.5</w:t>
      </w:r>
      <w:r w:rsidRPr="00A053D0">
        <w:rPr>
          <w:rFonts w:ascii="Arial" w:hAnsi="Arial" w:cs="Arial"/>
          <w:color w:val="000000" w:themeColor="text1"/>
        </w:rPr>
        <w:t xml:space="preserve">. </w:t>
      </w:r>
    </w:p>
    <w:p w14:paraId="338E1FE3" w14:textId="77777777" w:rsidR="00B135A4" w:rsidRPr="00A053D0" w:rsidRDefault="00B135A4" w:rsidP="00FC17B3">
      <w:pPr>
        <w:rPr>
          <w:rFonts w:ascii="Arial" w:hAnsi="Arial" w:cs="Arial"/>
          <w:color w:val="000000" w:themeColor="text1"/>
        </w:rPr>
      </w:pPr>
    </w:p>
    <w:p w14:paraId="65DD783D" w14:textId="346BF305" w:rsidR="00336F51" w:rsidRPr="00A053D0" w:rsidRDefault="00D65859" w:rsidP="00FC17B3">
      <w:pPr>
        <w:rPr>
          <w:rFonts w:ascii="Arial" w:hAnsi="Arial" w:cs="Arial"/>
          <w:color w:val="000000" w:themeColor="text1"/>
        </w:rPr>
      </w:pPr>
      <w:r w:rsidRPr="00A053D0">
        <w:rPr>
          <w:rFonts w:ascii="Arial" w:hAnsi="Arial" w:cs="Arial"/>
          <w:color w:val="000000" w:themeColor="text1"/>
        </w:rPr>
        <w:t xml:space="preserve">In adjusted negative binomial models, a daily 10 </w:t>
      </w:r>
      <w:r w:rsidRPr="00A053D0">
        <w:rPr>
          <w:rFonts w:ascii="Cambria Math" w:hAnsi="Cambria Math" w:cs="Cambria Math"/>
          <w:color w:val="000000" w:themeColor="text1"/>
        </w:rPr>
        <w:t>𝜇𝑔</w:t>
      </w:r>
      <w:r w:rsidRPr="00A053D0">
        <w:rPr>
          <w:rFonts w:ascii="Arial" w:hAnsi="Arial" w:cs="Arial"/>
          <w:color w:val="000000" w:themeColor="text1"/>
        </w:rPr>
        <w:t>/</w:t>
      </w:r>
      <w:r w:rsidRPr="00A053D0">
        <w:rPr>
          <w:rFonts w:ascii="Cambria Math" w:hAnsi="Cambria Math" w:cs="Cambria Math"/>
          <w:color w:val="000000" w:themeColor="text1"/>
        </w:rPr>
        <w:t>𝑚</w:t>
      </w:r>
      <w:r w:rsidRPr="00A053D0">
        <w:rPr>
          <w:rFonts w:ascii="Arial" w:hAnsi="Arial" w:cs="Arial"/>
          <w:color w:val="000000" w:themeColor="text1"/>
          <w:vertAlign w:val="superscript"/>
        </w:rPr>
        <w:t>3</w:t>
      </w:r>
      <w:r w:rsidRPr="00A053D0">
        <w:rPr>
          <w:rFonts w:ascii="Arial" w:hAnsi="Arial" w:cs="Arial"/>
          <w:color w:val="000000" w:themeColor="text1"/>
        </w:rPr>
        <w:t xml:space="preserve"> increase in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was associated with a decrease in risk of outpatient visits one day later (RR = 0.96, 95% CI: 0.94, 0.99), but increases on four of the five subsequent days (Table 1a).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levels were not associated with the count of all-cause ED or inpatient visits or ED or inpatient visits for cardiorespiratory concerns.</w:t>
      </w:r>
      <w:ins w:id="55" w:author="Heather M" w:date="2023-03-04T13:48:00Z">
        <w:r w:rsidR="000B73CD">
          <w:rPr>
            <w:rFonts w:ascii="Arial" w:hAnsi="Arial" w:cs="Arial"/>
            <w:color w:val="000000" w:themeColor="text1"/>
          </w:rPr>
          <w:t xml:space="preserve"> </w:t>
        </w:r>
      </w:ins>
      <w:del w:id="56" w:author="Heather M" w:date="2023-03-04T13:48:00Z">
        <w:r w:rsidRPr="00A053D0" w:rsidDel="000B73CD">
          <w:rPr>
            <w:rFonts w:ascii="Arial" w:hAnsi="Arial" w:cs="Arial"/>
            <w:color w:val="000000" w:themeColor="text1"/>
          </w:rPr>
          <w:delText xml:space="preserve"> </w:delText>
        </w:r>
      </w:del>
    </w:p>
    <w:p w14:paraId="3C882A0C" w14:textId="59160D9E" w:rsidR="00F43C42" w:rsidRDefault="00F43C42" w:rsidP="00F43C42">
      <w:pPr>
        <w:pStyle w:val="BodyText"/>
        <w:rPr>
          <w:ins w:id="57" w:author="Heather M" w:date="2023-03-04T13:49:00Z"/>
          <w:rFonts w:ascii="Arial" w:hAnsi="Arial" w:cs="Arial"/>
          <w:color w:val="000000" w:themeColor="text1"/>
        </w:rPr>
      </w:pPr>
      <w:r w:rsidRPr="00A053D0">
        <w:rPr>
          <w:rFonts w:ascii="Arial" w:hAnsi="Arial" w:cs="Arial"/>
          <w:color w:val="000000" w:themeColor="text1"/>
        </w:rPr>
        <w:t>In our additional analysis examining weekly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levels lagged up to two weeks, a 10 </w:t>
      </w:r>
      <m:oMath>
        <m:r>
          <w:rPr>
            <w:rFonts w:ascii="Cambria Math" w:hAnsi="Cambria Math" w:cs="Arial"/>
            <w:color w:val="000000" w:themeColor="text1"/>
          </w:rPr>
          <m:t>μg</m:t>
        </m:r>
        <m:r>
          <m:rPr>
            <m:sty m:val="p"/>
          </m:rPr>
          <w:rPr>
            <w:rFonts w:ascii="Cambria Math" w:hAnsi="Cambria Math" w:cs="Arial"/>
            <w:color w:val="000000" w:themeColor="text1"/>
          </w:rPr>
          <m:t>/</m:t>
        </m:r>
        <m:sSup>
          <m:sSupPr>
            <m:ctrlPr>
              <w:rPr>
                <w:rFonts w:ascii="Cambria Math" w:hAnsi="Cambria Math" w:cs="Arial"/>
                <w:color w:val="000000" w:themeColor="text1"/>
              </w:rPr>
            </m:ctrlPr>
          </m:sSupPr>
          <m:e>
            <m:r>
              <w:rPr>
                <w:rFonts w:ascii="Cambria Math" w:hAnsi="Cambria Math" w:cs="Arial"/>
                <w:color w:val="000000" w:themeColor="text1"/>
              </w:rPr>
              <m:t>m</m:t>
            </m:r>
          </m:e>
          <m:sup>
            <m:r>
              <w:rPr>
                <w:rFonts w:ascii="Cambria Math" w:hAnsi="Cambria Math" w:cs="Arial"/>
                <w:color w:val="000000" w:themeColor="text1"/>
              </w:rPr>
              <m:t>3</m:t>
            </m:r>
          </m:sup>
        </m:sSup>
      </m:oMath>
      <w:r w:rsidRPr="00A053D0">
        <w:rPr>
          <w:rFonts w:ascii="Arial" w:hAnsi="Arial" w:cs="Arial"/>
          <w:color w:val="000000" w:themeColor="text1"/>
        </w:rPr>
        <w:t xml:space="preserve"> increase in weekly</w:t>
      </w:r>
      <w:ins w:id="58" w:author="Joan Casey" w:date="2023-03-06T13:22:00Z">
        <w:r w:rsidR="00C04C7B">
          <w:rPr>
            <w:rFonts w:ascii="Arial" w:hAnsi="Arial" w:cs="Arial"/>
            <w:color w:val="000000" w:themeColor="text1"/>
          </w:rPr>
          <w:t xml:space="preserve"> wildfire</w:t>
        </w:r>
      </w:ins>
      <w:r w:rsidRPr="00A053D0">
        <w:rPr>
          <w:rFonts w:ascii="Arial" w:hAnsi="Arial" w:cs="Arial"/>
          <w:color w:val="000000" w:themeColor="text1"/>
        </w:rPr>
        <w:t xml:space="preserv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 was associated with a next-week increase in outpatient visits (RR = 1.04, 95% CI: 1.00, 1.09), consistent with the daily outpatient visit model. Additionally, there were increases in weekly outpatient visits two weeks later (Table 1b). We did not interpret the same-week coefficient due to issues with temporality – our outcome may have preceded the exposure. Weekly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was not associated with the frequency of any other visits.</w:t>
      </w:r>
    </w:p>
    <w:p w14:paraId="04E0D50F" w14:textId="6A44BF45" w:rsidR="00C04C7B" w:rsidRPr="00C04C7B" w:rsidRDefault="00C04C7B" w:rsidP="00C04C7B">
      <w:pPr>
        <w:pStyle w:val="BodyText"/>
        <w:rPr>
          <w:ins w:id="59" w:author="Joan Casey" w:date="2023-03-06T13:23:00Z"/>
          <w:rFonts w:ascii="Arial" w:hAnsi="Arial" w:cs="Arial"/>
          <w:color w:val="000000" w:themeColor="text1"/>
          <w:rPrChange w:id="60" w:author="Joan Casey" w:date="2023-03-06T13:23:00Z">
            <w:rPr>
              <w:ins w:id="61" w:author="Joan Casey" w:date="2023-03-06T13:23:00Z"/>
              <w:rFonts w:ascii="Arial" w:hAnsi="Arial" w:cs="Arial"/>
              <w:i/>
              <w:iCs/>
              <w:color w:val="000000" w:themeColor="text1"/>
            </w:rPr>
          </w:rPrChange>
        </w:rPr>
      </w:pPr>
      <w:ins w:id="62" w:author="Joan Casey" w:date="2023-03-06T13:23:00Z">
        <w:r w:rsidRPr="00C04C7B">
          <w:rPr>
            <w:rFonts w:ascii="Arial" w:hAnsi="Arial" w:cs="Arial"/>
            <w:color w:val="000000" w:themeColor="text1"/>
            <w:rPrChange w:id="63" w:author="Joan Casey" w:date="2023-03-06T13:23:00Z">
              <w:rPr>
                <w:rFonts w:ascii="Arial" w:hAnsi="Arial" w:cs="Arial"/>
                <w:i/>
                <w:iCs/>
                <w:color w:val="000000" w:themeColor="text1"/>
              </w:rPr>
            </w:rPrChange>
          </w:rPr>
          <w:t xml:space="preserve">In additional analyses examining ED and inpatient visits, we also observed an 8% increase in risk of inpatient visits and a 10% increase in risk of cardiorespiratory inpatient visits 1 week following a </w:t>
        </w:r>
        <w:r w:rsidRPr="00C04C7B">
          <w:rPr>
            <w:rFonts w:ascii="Arial" w:hAnsi="Arial" w:cs="Arial"/>
            <w:color w:val="000000" w:themeColor="text1"/>
            <w:lang w:val="en-CA"/>
            <w:rPrChange w:id="64" w:author="Joan Casey" w:date="2023-03-06T13:23:00Z">
              <w:rPr>
                <w:rFonts w:ascii="Arial" w:hAnsi="Arial" w:cs="Arial"/>
                <w:i/>
                <w:iCs/>
                <w:color w:val="000000" w:themeColor="text1"/>
                <w:lang w:val="en-CA"/>
              </w:rPr>
            </w:rPrChange>
          </w:rPr>
          <w:t xml:space="preserve">10 </w:t>
        </w:r>
      </w:ins>
      <m:oMath>
        <m:r>
          <w:ins w:id="65" w:author="Joan Casey" w:date="2023-03-06T13:23:00Z">
            <m:rPr>
              <m:sty m:val="p"/>
            </m:rPr>
            <w:rPr>
              <w:rFonts w:ascii="Cambria Math" w:hAnsi="Cambria Math" w:cs="Arial"/>
              <w:color w:val="000000" w:themeColor="text1"/>
              <w:lang w:val="en-CA"/>
            </w:rPr>
            <m:t>μg/</m:t>
          </w:ins>
        </m:r>
        <m:sSup>
          <m:sSupPr>
            <m:ctrlPr>
              <w:ins w:id="66" w:author="Joan Casey" w:date="2023-03-06T13:23:00Z">
                <w:rPr>
                  <w:rFonts w:ascii="Cambria Math" w:hAnsi="Cambria Math" w:cs="Arial"/>
                  <w:color w:val="000000" w:themeColor="text1"/>
                  <w:lang w:val="en-CA"/>
                </w:rPr>
              </w:ins>
            </m:ctrlPr>
          </m:sSupPr>
          <m:e>
            <m:r>
              <w:ins w:id="67" w:author="Joan Casey" w:date="2023-03-06T13:23:00Z">
                <m:rPr>
                  <m:sty m:val="p"/>
                </m:rPr>
                <w:rPr>
                  <w:rFonts w:ascii="Cambria Math" w:hAnsi="Cambria Math" w:cs="Arial"/>
                  <w:color w:val="000000" w:themeColor="text1"/>
                  <w:lang w:val="en-CA"/>
                </w:rPr>
                <m:t>m</m:t>
              </w:ins>
            </m:r>
          </m:e>
          <m:sup>
            <m:r>
              <w:ins w:id="68" w:author="Joan Casey" w:date="2023-03-06T13:23:00Z">
                <m:rPr>
                  <m:sty m:val="p"/>
                </m:rPr>
                <w:rPr>
                  <w:rFonts w:ascii="Cambria Math" w:hAnsi="Cambria Math" w:cs="Arial"/>
                  <w:color w:val="000000" w:themeColor="text1"/>
                  <w:lang w:val="en-CA"/>
                </w:rPr>
                <m:t>3</m:t>
              </w:ins>
            </m:r>
          </m:sup>
        </m:sSup>
      </m:oMath>
      <w:ins w:id="69" w:author="Joan Casey" w:date="2023-03-06T13:23:00Z">
        <w:r w:rsidRPr="00C04C7B">
          <w:rPr>
            <w:rFonts w:ascii="Arial" w:hAnsi="Arial" w:cs="Arial"/>
            <w:color w:val="000000" w:themeColor="text1"/>
            <w:lang w:val="en-CA"/>
            <w:rPrChange w:id="70" w:author="Joan Casey" w:date="2023-03-06T13:23:00Z">
              <w:rPr>
                <w:rFonts w:ascii="Arial" w:hAnsi="Arial" w:cs="Arial"/>
                <w:i/>
                <w:iCs/>
                <w:color w:val="000000" w:themeColor="text1"/>
                <w:lang w:val="en-CA"/>
              </w:rPr>
            </w:rPrChange>
          </w:rPr>
          <w:t xml:space="preserve"> increase in weekly wildfire PM</w:t>
        </w:r>
        <w:r w:rsidRPr="00C04C7B">
          <w:rPr>
            <w:rFonts w:ascii="Arial" w:hAnsi="Arial" w:cs="Arial"/>
            <w:color w:val="000000" w:themeColor="text1"/>
            <w:vertAlign w:val="subscript"/>
            <w:lang w:val="en-CA"/>
            <w:rPrChange w:id="71" w:author="Joan Casey" w:date="2023-03-06T13:23:00Z">
              <w:rPr>
                <w:rFonts w:ascii="Arial" w:hAnsi="Arial" w:cs="Arial"/>
                <w:i/>
                <w:iCs/>
                <w:color w:val="000000" w:themeColor="text1"/>
                <w:vertAlign w:val="subscript"/>
                <w:lang w:val="en-CA"/>
              </w:rPr>
            </w:rPrChange>
          </w:rPr>
          <w:t>2.5</w:t>
        </w:r>
        <w:r w:rsidRPr="00C04C7B">
          <w:rPr>
            <w:rFonts w:ascii="Arial" w:hAnsi="Arial" w:cs="Arial"/>
            <w:color w:val="000000" w:themeColor="text1"/>
            <w:lang w:val="en-CA"/>
            <w:rPrChange w:id="72" w:author="Joan Casey" w:date="2023-03-06T13:23:00Z">
              <w:rPr>
                <w:rFonts w:ascii="Arial" w:hAnsi="Arial" w:cs="Arial"/>
                <w:i/>
                <w:iCs/>
                <w:color w:val="000000" w:themeColor="text1"/>
                <w:lang w:val="en-CA"/>
              </w:rPr>
            </w:rPrChange>
          </w:rPr>
          <w:t xml:space="preserve"> concentration (Table 1b). </w:t>
        </w:r>
        <w:r w:rsidRPr="00C04C7B">
          <w:rPr>
            <w:rFonts w:ascii="Arial" w:hAnsi="Arial" w:cs="Arial"/>
            <w:color w:val="000000" w:themeColor="text1"/>
            <w:rPrChange w:id="73" w:author="Joan Casey" w:date="2023-03-06T13:23:00Z">
              <w:rPr>
                <w:rFonts w:ascii="Arial" w:hAnsi="Arial" w:cs="Arial"/>
                <w:i/>
                <w:iCs/>
                <w:color w:val="000000" w:themeColor="text1"/>
              </w:rPr>
            </w:rPrChange>
          </w:rPr>
          <w:t xml:space="preserve">Daily lag estimates were unstable, possibly owing to smaller sample sizes for inpatient and cardiorespiratory inpatient visits (Table 1a). </w:t>
        </w:r>
      </w:ins>
    </w:p>
    <w:p w14:paraId="1F3B56BE" w14:textId="18FB89C4" w:rsidR="00CF5237" w:rsidRPr="00F2493F" w:rsidDel="00C04C7B" w:rsidRDefault="00CF5237" w:rsidP="00F43C42">
      <w:pPr>
        <w:pStyle w:val="BodyText"/>
        <w:rPr>
          <w:del w:id="74" w:author="Joan Casey" w:date="2023-03-06T13:23:00Z"/>
          <w:rFonts w:ascii="Arial" w:hAnsi="Arial" w:cs="Arial"/>
          <w:color w:val="000000" w:themeColor="text1"/>
        </w:rPr>
      </w:pPr>
      <w:ins w:id="75" w:author="Heather M" w:date="2023-03-04T13:49:00Z">
        <w:del w:id="76" w:author="Joan Casey" w:date="2023-03-06T13:23:00Z">
          <w:r w:rsidRPr="00F2493F" w:rsidDel="00C04C7B">
            <w:rPr>
              <w:rFonts w:ascii="Arial" w:hAnsi="Arial" w:cs="Arial"/>
              <w:color w:val="000000" w:themeColor="text1"/>
            </w:rPr>
            <w:delText xml:space="preserve">In additional analyses examining ED and inpatient visits, </w:delText>
          </w:r>
        </w:del>
      </w:ins>
      <w:ins w:id="77" w:author="Heather M" w:date="2023-03-04T13:50:00Z">
        <w:del w:id="78" w:author="Joan Casey" w:date="2023-03-06T13:23:00Z">
          <w:r w:rsidRPr="00F2493F" w:rsidDel="00C04C7B">
            <w:rPr>
              <w:rFonts w:ascii="Arial" w:hAnsi="Arial" w:cs="Arial"/>
              <w:color w:val="000000" w:themeColor="text1"/>
            </w:rPr>
            <w:delText xml:space="preserve">we also found elevated </w:delText>
          </w:r>
        </w:del>
      </w:ins>
      <w:ins w:id="79" w:author="Heather M" w:date="2023-03-04T13:49:00Z">
        <w:del w:id="80" w:author="Joan Casey" w:date="2023-03-06T13:23:00Z">
          <w:r w:rsidRPr="00F2493F" w:rsidDel="00C04C7B">
            <w:rPr>
              <w:rFonts w:ascii="Arial" w:hAnsi="Arial" w:cs="Arial"/>
              <w:rPrChange w:id="81" w:author="Heather M" w:date="2023-03-04T13:51:00Z">
                <w:rPr/>
              </w:rPrChange>
            </w:rPr>
            <w:delText>1-week lag RRs for inpatient visits (RR=1.08) and cardiorespiratory inpatient visits (RR=1.10)</w:delText>
          </w:r>
        </w:del>
      </w:ins>
      <w:ins w:id="82" w:author="Heather M" w:date="2023-03-04T13:50:00Z">
        <w:del w:id="83" w:author="Joan Casey" w:date="2023-03-06T13:23:00Z">
          <w:r w:rsidRPr="00F2493F" w:rsidDel="00C04C7B">
            <w:rPr>
              <w:rFonts w:ascii="Arial" w:hAnsi="Arial" w:cs="Arial"/>
              <w:rPrChange w:id="84" w:author="Heather M" w:date="2023-03-04T13:51:00Z">
                <w:rPr/>
              </w:rPrChange>
            </w:rPr>
            <w:delText xml:space="preserve">. </w:delText>
          </w:r>
          <w:r w:rsidR="00C45F76" w:rsidRPr="00F2493F" w:rsidDel="00C04C7B">
            <w:rPr>
              <w:rFonts w:ascii="Arial" w:hAnsi="Arial" w:cs="Arial"/>
              <w:rPrChange w:id="85" w:author="Heather M" w:date="2023-03-04T13:51:00Z">
                <w:rPr/>
              </w:rPrChange>
            </w:rPr>
            <w:delText>Daily lag estimates were unstable, which could have been because of smaller sample sizes for inpatient and cardiorespiratory inpatient vis</w:delText>
          </w:r>
          <w:r w:rsidR="00D203DF" w:rsidRPr="00F2493F" w:rsidDel="00C04C7B">
            <w:rPr>
              <w:rFonts w:ascii="Arial" w:hAnsi="Arial" w:cs="Arial"/>
              <w:rPrChange w:id="86" w:author="Heather M" w:date="2023-03-04T13:51:00Z">
                <w:rPr/>
              </w:rPrChange>
            </w:rPr>
            <w:delText xml:space="preserve">its. </w:delText>
          </w:r>
        </w:del>
      </w:ins>
    </w:p>
    <w:p w14:paraId="63B8B2AB" w14:textId="77777777" w:rsidR="00606EFB" w:rsidRPr="00A053D0" w:rsidRDefault="00606EFB" w:rsidP="00FC17B3">
      <w:pPr>
        <w:rPr>
          <w:rFonts w:ascii="Arial" w:hAnsi="Arial" w:cs="Arial"/>
          <w:color w:val="000000" w:themeColor="text1"/>
        </w:rPr>
      </w:pPr>
    </w:p>
    <w:p w14:paraId="23BA841A" w14:textId="77777777" w:rsidR="00606EFB" w:rsidRPr="00A053D0" w:rsidRDefault="00D65859" w:rsidP="00FC17B3">
      <w:pPr>
        <w:rPr>
          <w:rFonts w:ascii="Arial" w:hAnsi="Arial" w:cs="Arial"/>
          <w:color w:val="000000" w:themeColor="text1"/>
        </w:rPr>
      </w:pPr>
      <w:r w:rsidRPr="00A053D0">
        <w:rPr>
          <w:rFonts w:ascii="Arial" w:hAnsi="Arial" w:cs="Arial"/>
          <w:b/>
          <w:bCs/>
          <w:color w:val="000000" w:themeColor="text1"/>
        </w:rPr>
        <w:t>Proximity to wildfire</w:t>
      </w:r>
      <w:r w:rsidRPr="00A053D0">
        <w:rPr>
          <w:rFonts w:ascii="Arial" w:hAnsi="Arial" w:cs="Arial"/>
          <w:color w:val="000000" w:themeColor="text1"/>
        </w:rPr>
        <w:t xml:space="preserve"> </w:t>
      </w:r>
    </w:p>
    <w:p w14:paraId="25D7D273" w14:textId="77777777" w:rsidR="00606EFB" w:rsidRPr="00A053D0" w:rsidRDefault="00606EFB" w:rsidP="00FC17B3">
      <w:pPr>
        <w:rPr>
          <w:rFonts w:ascii="Arial" w:hAnsi="Arial" w:cs="Arial"/>
          <w:color w:val="000000" w:themeColor="text1"/>
        </w:rPr>
      </w:pPr>
    </w:p>
    <w:p w14:paraId="51DF30D8" w14:textId="1BCBC210" w:rsidR="00AA66F0" w:rsidRPr="00A053D0" w:rsidRDefault="00D65859" w:rsidP="00FC17B3">
      <w:pPr>
        <w:rPr>
          <w:rFonts w:ascii="Arial" w:hAnsi="Arial" w:cs="Arial"/>
          <w:color w:val="000000" w:themeColor="text1"/>
        </w:rPr>
      </w:pPr>
      <w:r w:rsidRPr="00A053D0">
        <w:rPr>
          <w:rFonts w:ascii="Arial" w:hAnsi="Arial" w:cs="Arial"/>
          <w:color w:val="000000" w:themeColor="text1"/>
        </w:rPr>
        <w:lastRenderedPageBreak/>
        <w:t>There were 54 ZCTAs (9%) within 20 km of the Woolsey Fire boundary</w:t>
      </w:r>
      <w:ins w:id="87" w:author="Heather M" w:date="2023-03-04T12:27:00Z">
        <w:r w:rsidR="00875155">
          <w:rPr>
            <w:rFonts w:ascii="Arial" w:hAnsi="Arial" w:cs="Arial"/>
            <w:color w:val="000000" w:themeColor="text1"/>
          </w:rPr>
          <w:t>. We considered residents of these ZCTAs</w:t>
        </w:r>
      </w:ins>
      <w:del w:id="88" w:author="Heather M" w:date="2023-03-04T12:27:00Z">
        <w:r w:rsidRPr="00A053D0" w:rsidDel="00875155">
          <w:rPr>
            <w:rFonts w:ascii="Arial" w:hAnsi="Arial" w:cs="Arial"/>
            <w:color w:val="000000" w:themeColor="text1"/>
          </w:rPr>
          <w:delText>,</w:delText>
        </w:r>
      </w:del>
      <w:r w:rsidRPr="00A053D0">
        <w:rPr>
          <w:rFonts w:ascii="Arial" w:hAnsi="Arial" w:cs="Arial"/>
          <w:color w:val="000000" w:themeColor="text1"/>
        </w:rPr>
        <w:t xml:space="preserve"> </w:t>
      </w:r>
      <w:del w:id="89" w:author="Heather M" w:date="2023-03-04T12:27:00Z">
        <w:r w:rsidRPr="00A053D0" w:rsidDel="00875155">
          <w:rPr>
            <w:rFonts w:ascii="Arial" w:hAnsi="Arial" w:cs="Arial"/>
            <w:color w:val="000000" w:themeColor="text1"/>
          </w:rPr>
          <w:delText xml:space="preserve">which we considered </w:delText>
        </w:r>
      </w:del>
      <w:r w:rsidRPr="00A053D0">
        <w:rPr>
          <w:rFonts w:ascii="Arial" w:hAnsi="Arial" w:cs="Arial"/>
          <w:color w:val="000000" w:themeColor="text1"/>
        </w:rPr>
        <w:t>exposed to the fire. Despite the comparatively small size of the Getty Fire (~3 km</w:t>
      </w:r>
      <w:r w:rsidRPr="00A053D0">
        <w:rPr>
          <w:rFonts w:ascii="Arial" w:hAnsi="Arial" w:cs="Arial"/>
          <w:color w:val="000000" w:themeColor="text1"/>
          <w:vertAlign w:val="superscript"/>
        </w:rPr>
        <w:t>2</w:t>
      </w:r>
      <w:r w:rsidRPr="00A053D0">
        <w:rPr>
          <w:rFonts w:ascii="Arial" w:hAnsi="Arial" w:cs="Arial"/>
          <w:color w:val="000000" w:themeColor="text1"/>
        </w:rPr>
        <w:t xml:space="preserve"> vs ~400 km</w:t>
      </w:r>
      <w:r w:rsidRPr="00A053D0">
        <w:rPr>
          <w:rFonts w:ascii="Arial" w:hAnsi="Arial" w:cs="Arial"/>
          <w:color w:val="000000" w:themeColor="text1"/>
          <w:vertAlign w:val="superscript"/>
        </w:rPr>
        <w:t>2</w:t>
      </w:r>
      <w:r w:rsidRPr="00A053D0">
        <w:rPr>
          <w:rFonts w:ascii="Arial" w:hAnsi="Arial" w:cs="Arial"/>
          <w:color w:val="000000" w:themeColor="text1"/>
        </w:rPr>
        <w:t>), 98 ZCTAs (17%) met our exposure definition, as the Getty Fire was closer to population centers.</w:t>
      </w:r>
      <w:r w:rsidR="00AA66F0" w:rsidRPr="00A053D0">
        <w:rPr>
          <w:rFonts w:ascii="Arial" w:hAnsi="Arial" w:cs="Arial"/>
          <w:color w:val="000000" w:themeColor="text1"/>
        </w:rPr>
        <w:t xml:space="preserve"> </w:t>
      </w:r>
      <w:r w:rsidRPr="00A053D0">
        <w:rPr>
          <w:rFonts w:ascii="Arial" w:hAnsi="Arial" w:cs="Arial"/>
          <w:color w:val="000000" w:themeColor="text1"/>
        </w:rPr>
        <w:t>We estimated that 20 and 21 ZCTAs</w:t>
      </w:r>
      <w:ins w:id="90" w:author="Heather M" w:date="2023-03-04T12:28:00Z">
        <w:r w:rsidR="00831A7D">
          <w:rPr>
            <w:rFonts w:ascii="Arial" w:hAnsi="Arial" w:cs="Arial"/>
            <w:color w:val="000000" w:themeColor="text1"/>
          </w:rPr>
          <w:t xml:space="preserve"> overlapped with evacuation zones</w:t>
        </w:r>
      </w:ins>
      <w:del w:id="91" w:author="Heather M" w:date="2023-03-04T12:28:00Z">
        <w:r w:rsidRPr="00A053D0" w:rsidDel="00831A7D">
          <w:rPr>
            <w:rFonts w:ascii="Arial" w:hAnsi="Arial" w:cs="Arial"/>
            <w:color w:val="000000" w:themeColor="text1"/>
          </w:rPr>
          <w:delText xml:space="preserve"> were evacuation exposed</w:delText>
        </w:r>
      </w:del>
      <w:r w:rsidRPr="00A053D0">
        <w:rPr>
          <w:rFonts w:ascii="Arial" w:hAnsi="Arial" w:cs="Arial"/>
          <w:color w:val="000000" w:themeColor="text1"/>
        </w:rPr>
        <w:t xml:space="preserve"> during the Woolsey and Getty fires, respectively. However, all</w:t>
      </w:r>
      <w:del w:id="92" w:author="Heather M" w:date="2023-03-04T12:28:00Z">
        <w:r w:rsidRPr="00A053D0" w:rsidDel="00831A7D">
          <w:rPr>
            <w:rFonts w:ascii="Arial" w:hAnsi="Arial" w:cs="Arial"/>
            <w:color w:val="000000" w:themeColor="text1"/>
          </w:rPr>
          <w:delText xml:space="preserve"> evacuation exposed</w:delText>
        </w:r>
      </w:del>
      <w:r w:rsidRPr="00A053D0">
        <w:rPr>
          <w:rFonts w:ascii="Arial" w:hAnsi="Arial" w:cs="Arial"/>
          <w:color w:val="000000" w:themeColor="text1"/>
        </w:rPr>
        <w:t xml:space="preserve"> ZCTAs</w:t>
      </w:r>
      <w:ins w:id="93" w:author="Heather M" w:date="2023-03-04T12:28:00Z">
        <w:r w:rsidR="00831A7D">
          <w:rPr>
            <w:rFonts w:ascii="Arial" w:hAnsi="Arial" w:cs="Arial"/>
            <w:color w:val="000000" w:themeColor="text1"/>
          </w:rPr>
          <w:t xml:space="preserve"> overlapping with evacuation zones</w:t>
        </w:r>
      </w:ins>
      <w:r w:rsidRPr="00A053D0">
        <w:rPr>
          <w:rFonts w:ascii="Arial" w:hAnsi="Arial" w:cs="Arial"/>
          <w:color w:val="000000" w:themeColor="text1"/>
        </w:rPr>
        <w:t xml:space="preserve"> were also within 20km of the fire boundaries, meaning that the</w:t>
      </w:r>
      <w:del w:id="94" w:author="Heather M" w:date="2023-03-04T12:28:00Z">
        <w:r w:rsidRPr="00A053D0" w:rsidDel="00831A7D">
          <w:rPr>
            <w:rFonts w:ascii="Arial" w:hAnsi="Arial" w:cs="Arial"/>
            <w:color w:val="000000" w:themeColor="text1"/>
          </w:rPr>
          <w:delText xml:space="preserve"> evacuation</w:delText>
        </w:r>
      </w:del>
      <w:r w:rsidRPr="00A053D0">
        <w:rPr>
          <w:rFonts w:ascii="Arial" w:hAnsi="Arial" w:cs="Arial"/>
          <w:color w:val="000000" w:themeColor="text1"/>
        </w:rPr>
        <w:t xml:space="preserve"> exposed ZCTAs were a subset of the wildfire proximate ZCTAs in both cases. </w:t>
      </w:r>
    </w:p>
    <w:p w14:paraId="704F7030" w14:textId="77777777" w:rsidR="00AA66F0" w:rsidRPr="00A053D0" w:rsidRDefault="00AA66F0" w:rsidP="00FC17B3">
      <w:pPr>
        <w:rPr>
          <w:rFonts w:ascii="Arial" w:hAnsi="Arial" w:cs="Arial"/>
          <w:color w:val="000000" w:themeColor="text1"/>
        </w:rPr>
      </w:pPr>
    </w:p>
    <w:p w14:paraId="065D3B35" w14:textId="77777777" w:rsidR="004115AD" w:rsidRPr="00A053D0" w:rsidRDefault="00D65859" w:rsidP="00FC17B3">
      <w:pPr>
        <w:rPr>
          <w:rFonts w:ascii="Arial" w:hAnsi="Arial" w:cs="Arial"/>
          <w:color w:val="000000" w:themeColor="text1"/>
        </w:rPr>
      </w:pPr>
      <w:r w:rsidRPr="00A053D0">
        <w:rPr>
          <w:rFonts w:ascii="Arial" w:hAnsi="Arial" w:cs="Arial"/>
          <w:b/>
          <w:bCs/>
          <w:color w:val="000000" w:themeColor="text1"/>
        </w:rPr>
        <w:t>Woolsey Fire proximity and evacuation exposure</w:t>
      </w:r>
      <w:r w:rsidRPr="00A053D0">
        <w:rPr>
          <w:rFonts w:ascii="Arial" w:hAnsi="Arial" w:cs="Arial"/>
          <w:color w:val="000000" w:themeColor="text1"/>
        </w:rPr>
        <w:t xml:space="preserve"> </w:t>
      </w:r>
    </w:p>
    <w:p w14:paraId="727F6314" w14:textId="77777777" w:rsidR="00137713" w:rsidRPr="00A053D0" w:rsidRDefault="00137713" w:rsidP="00FC17B3">
      <w:pPr>
        <w:rPr>
          <w:rFonts w:ascii="Arial" w:hAnsi="Arial" w:cs="Arial"/>
          <w:color w:val="000000" w:themeColor="text1"/>
        </w:rPr>
      </w:pPr>
    </w:p>
    <w:p w14:paraId="6BF53599" w14:textId="1267755F" w:rsidR="003E420D" w:rsidRPr="00A053D0" w:rsidRDefault="00C537FA" w:rsidP="00FC17B3">
      <w:pPr>
        <w:rPr>
          <w:rFonts w:ascii="Arial" w:hAnsi="Arial" w:cs="Arial"/>
          <w:color w:val="000000" w:themeColor="text1"/>
        </w:rPr>
      </w:pPr>
      <w:r w:rsidRPr="00A053D0">
        <w:rPr>
          <w:rFonts w:ascii="Arial" w:hAnsi="Arial" w:cs="Arial"/>
          <w:color w:val="000000" w:themeColor="text1"/>
        </w:rPr>
        <w:t xml:space="preserve">Residence </w:t>
      </w:r>
      <w:r w:rsidR="008B04E4" w:rsidRPr="00A053D0">
        <w:rPr>
          <w:rFonts w:ascii="Arial" w:hAnsi="Arial" w:cs="Arial"/>
          <w:color w:val="000000" w:themeColor="text1"/>
        </w:rPr>
        <w:t xml:space="preserve">in a ZCTA located </w:t>
      </w:r>
      <w:r w:rsidRPr="00A053D0">
        <w:rPr>
          <w:rFonts w:ascii="Arial" w:hAnsi="Arial" w:cs="Arial"/>
          <w:color w:val="000000" w:themeColor="text1"/>
        </w:rPr>
        <w:t>within 20km of the Woolsey Fire boundary during the fire was associated with increased inpatient admissions for cardiorespiratory disease compared residence outside of it (RR = 1.4</w:t>
      </w:r>
      <w:r w:rsidR="00317270" w:rsidRPr="00A053D0">
        <w:rPr>
          <w:rFonts w:ascii="Arial" w:hAnsi="Arial" w:cs="Arial"/>
          <w:color w:val="000000" w:themeColor="text1"/>
        </w:rPr>
        <w:t>5</w:t>
      </w:r>
      <w:r w:rsidRPr="00A053D0">
        <w:rPr>
          <w:rFonts w:ascii="Arial" w:hAnsi="Arial" w:cs="Arial"/>
          <w:color w:val="000000" w:themeColor="text1"/>
        </w:rPr>
        <w:t xml:space="preserve">, 95% CI: </w:t>
      </w:r>
      <w:r w:rsidR="00317270" w:rsidRPr="00A053D0">
        <w:rPr>
          <w:rFonts w:ascii="Arial" w:hAnsi="Arial" w:cs="Arial"/>
          <w:color w:val="000000" w:themeColor="text1"/>
        </w:rPr>
        <w:t>0.99</w:t>
      </w:r>
      <w:r w:rsidRPr="00A053D0">
        <w:rPr>
          <w:rFonts w:ascii="Arial" w:hAnsi="Arial" w:cs="Arial"/>
          <w:color w:val="000000" w:themeColor="text1"/>
        </w:rPr>
        <w:t>, 2.1</w:t>
      </w:r>
      <w:r w:rsidR="00317270" w:rsidRPr="00A053D0">
        <w:rPr>
          <w:rFonts w:ascii="Arial" w:hAnsi="Arial" w:cs="Arial"/>
          <w:color w:val="000000" w:themeColor="text1"/>
        </w:rPr>
        <w:t>2</w:t>
      </w:r>
      <w:r w:rsidRPr="00A053D0">
        <w:rPr>
          <w:rFonts w:ascii="Arial" w:hAnsi="Arial" w:cs="Arial"/>
          <w:color w:val="000000" w:themeColor="text1"/>
        </w:rPr>
        <w:t>), and associated with decreased all-cause outpatient visits compared to residence outside of it (RR = 0.89, 95% CI: 0.79, 1.00), though the confidence interval</w:t>
      </w:r>
      <w:r w:rsidR="008B04E4" w:rsidRPr="00A053D0">
        <w:rPr>
          <w:rFonts w:ascii="Arial" w:hAnsi="Arial" w:cs="Arial"/>
          <w:color w:val="000000" w:themeColor="text1"/>
        </w:rPr>
        <w:t>s</w:t>
      </w:r>
      <w:r w:rsidRPr="00A053D0">
        <w:rPr>
          <w:rFonts w:ascii="Arial" w:hAnsi="Arial" w:cs="Arial"/>
          <w:color w:val="000000" w:themeColor="text1"/>
        </w:rPr>
        <w:t xml:space="preserve"> </w:t>
      </w:r>
      <w:r w:rsidR="008B04E4" w:rsidRPr="00A053D0">
        <w:rPr>
          <w:rFonts w:ascii="Arial" w:hAnsi="Arial" w:cs="Arial"/>
          <w:color w:val="000000" w:themeColor="text1"/>
        </w:rPr>
        <w:t>were</w:t>
      </w:r>
      <w:r w:rsidRPr="00A053D0">
        <w:rPr>
          <w:rFonts w:ascii="Arial" w:hAnsi="Arial" w:cs="Arial"/>
          <w:color w:val="000000" w:themeColor="text1"/>
        </w:rPr>
        <w:t xml:space="preserve"> wide (Figure 3). We observed similar associations, with </w:t>
      </w:r>
      <w:r w:rsidR="00DA0B87" w:rsidRPr="00A053D0">
        <w:rPr>
          <w:rFonts w:ascii="Arial" w:hAnsi="Arial" w:cs="Arial"/>
          <w:color w:val="000000" w:themeColor="text1"/>
        </w:rPr>
        <w:t>wider</w:t>
      </w:r>
      <w:r w:rsidRPr="00A053D0">
        <w:rPr>
          <w:rFonts w:ascii="Arial" w:hAnsi="Arial" w:cs="Arial"/>
          <w:color w:val="000000" w:themeColor="text1"/>
        </w:rPr>
        <w:t xml:space="preserve"> confidence intervals, between Woolsey Fire evacuation exposure and healthcare visits. Residence in</w:t>
      </w:r>
      <w:r w:rsidR="008C2E69" w:rsidRPr="00A053D0">
        <w:rPr>
          <w:rFonts w:ascii="Arial" w:hAnsi="Arial" w:cs="Arial"/>
          <w:color w:val="000000" w:themeColor="text1"/>
        </w:rPr>
        <w:t xml:space="preserve"> a ZCTA located in an evacuation zone </w:t>
      </w:r>
      <w:r w:rsidRPr="00A053D0">
        <w:rPr>
          <w:rFonts w:ascii="Arial" w:hAnsi="Arial" w:cs="Arial"/>
          <w:color w:val="000000" w:themeColor="text1"/>
        </w:rPr>
        <w:t xml:space="preserve">of the Woolsey Fire during the fire was also associated with decreased all-cause outpatient and increased inpatient admissions for cardiorespiratory disease visits </w:t>
      </w:r>
      <w:r w:rsidR="005F5FA0" w:rsidRPr="00A053D0">
        <w:rPr>
          <w:rFonts w:ascii="Arial" w:hAnsi="Arial" w:cs="Arial"/>
          <w:color w:val="000000" w:themeColor="text1"/>
        </w:rPr>
        <w:t xml:space="preserve">compared to residence outside of it </w:t>
      </w:r>
      <w:r w:rsidRPr="00A053D0">
        <w:rPr>
          <w:rFonts w:ascii="Arial" w:hAnsi="Arial" w:cs="Arial"/>
          <w:color w:val="000000" w:themeColor="text1"/>
        </w:rPr>
        <w:t>(RR = 0.8</w:t>
      </w:r>
      <w:r w:rsidR="00C5545A" w:rsidRPr="00A053D0">
        <w:rPr>
          <w:rFonts w:ascii="Arial" w:hAnsi="Arial" w:cs="Arial"/>
          <w:color w:val="000000" w:themeColor="text1"/>
        </w:rPr>
        <w:t>6</w:t>
      </w:r>
      <w:r w:rsidRPr="00A053D0">
        <w:rPr>
          <w:rFonts w:ascii="Arial" w:hAnsi="Arial" w:cs="Arial"/>
          <w:color w:val="000000" w:themeColor="text1"/>
        </w:rPr>
        <w:t>, 95% CI: 0.7</w:t>
      </w:r>
      <w:r w:rsidR="00C5545A" w:rsidRPr="00A053D0">
        <w:rPr>
          <w:rFonts w:ascii="Arial" w:hAnsi="Arial" w:cs="Arial"/>
          <w:color w:val="000000" w:themeColor="text1"/>
        </w:rPr>
        <w:t>2</w:t>
      </w:r>
      <w:r w:rsidRPr="00A053D0">
        <w:rPr>
          <w:rFonts w:ascii="Arial" w:hAnsi="Arial" w:cs="Arial"/>
          <w:color w:val="000000" w:themeColor="text1"/>
        </w:rPr>
        <w:t>, 1.0</w:t>
      </w:r>
      <w:r w:rsidR="00C5545A" w:rsidRPr="00A053D0">
        <w:rPr>
          <w:rFonts w:ascii="Arial" w:hAnsi="Arial" w:cs="Arial"/>
          <w:color w:val="000000" w:themeColor="text1"/>
        </w:rPr>
        <w:t>3</w:t>
      </w:r>
      <w:r w:rsidR="008B04E4" w:rsidRPr="00A053D0">
        <w:rPr>
          <w:rFonts w:ascii="Arial" w:hAnsi="Arial" w:cs="Arial"/>
          <w:color w:val="000000" w:themeColor="text1"/>
        </w:rPr>
        <w:t>, RR = 1.7</w:t>
      </w:r>
      <w:r w:rsidR="00C5545A" w:rsidRPr="00A053D0">
        <w:rPr>
          <w:rFonts w:ascii="Arial" w:hAnsi="Arial" w:cs="Arial"/>
          <w:color w:val="000000" w:themeColor="text1"/>
        </w:rPr>
        <w:t>2</w:t>
      </w:r>
      <w:r w:rsidR="008B04E4" w:rsidRPr="00A053D0">
        <w:rPr>
          <w:rFonts w:ascii="Arial" w:hAnsi="Arial" w:cs="Arial"/>
          <w:color w:val="000000" w:themeColor="text1"/>
        </w:rPr>
        <w:t>, 95% CI: 1.0</w:t>
      </w:r>
      <w:r w:rsidR="00C5545A" w:rsidRPr="00A053D0">
        <w:rPr>
          <w:rFonts w:ascii="Arial" w:hAnsi="Arial" w:cs="Arial"/>
          <w:color w:val="000000" w:themeColor="text1"/>
        </w:rPr>
        <w:t>0</w:t>
      </w:r>
      <w:r w:rsidR="008B04E4" w:rsidRPr="00A053D0">
        <w:rPr>
          <w:rFonts w:ascii="Arial" w:hAnsi="Arial" w:cs="Arial"/>
          <w:color w:val="000000" w:themeColor="text1"/>
        </w:rPr>
        <w:t xml:space="preserve">, </w:t>
      </w:r>
      <w:r w:rsidR="00C5545A" w:rsidRPr="00A053D0">
        <w:rPr>
          <w:rFonts w:ascii="Arial" w:hAnsi="Arial" w:cs="Arial"/>
          <w:color w:val="000000" w:themeColor="text1"/>
        </w:rPr>
        <w:t>2.96</w:t>
      </w:r>
      <w:r w:rsidR="008B04E4" w:rsidRPr="00A053D0">
        <w:rPr>
          <w:rFonts w:ascii="Arial" w:hAnsi="Arial" w:cs="Arial"/>
          <w:color w:val="000000" w:themeColor="text1"/>
        </w:rPr>
        <w:t>,</w:t>
      </w:r>
      <w:r w:rsidRPr="00A053D0">
        <w:rPr>
          <w:rFonts w:ascii="Arial" w:hAnsi="Arial" w:cs="Arial"/>
          <w:color w:val="000000" w:themeColor="text1"/>
        </w:rPr>
        <w:t xml:space="preserve"> respectively)</w:t>
      </w:r>
      <w:r w:rsidR="00262CA6" w:rsidRPr="00A053D0">
        <w:rPr>
          <w:rFonts w:ascii="Arial" w:hAnsi="Arial" w:cs="Arial"/>
          <w:color w:val="000000" w:themeColor="text1"/>
        </w:rPr>
        <w:t>, and was not significantly associated with ED visit frequency</w:t>
      </w:r>
      <w:r w:rsidRPr="00A053D0">
        <w:rPr>
          <w:rFonts w:ascii="Arial" w:hAnsi="Arial" w:cs="Arial"/>
          <w:color w:val="000000" w:themeColor="text1"/>
        </w:rPr>
        <w:t xml:space="preserve"> (Figure 3).</w:t>
      </w:r>
      <w:r w:rsidR="00C90E20" w:rsidRPr="00A053D0">
        <w:rPr>
          <w:rFonts w:ascii="Arial" w:hAnsi="Arial" w:cs="Arial"/>
          <w:color w:val="000000" w:themeColor="text1"/>
        </w:rPr>
        <w:t xml:space="preserve"> Detailed RRs for all visit types are outlined in eTable 1a</w:t>
      </w:r>
      <w:r w:rsidR="00B61501" w:rsidRPr="00A053D0">
        <w:rPr>
          <w:rFonts w:ascii="Arial" w:hAnsi="Arial" w:cs="Arial"/>
          <w:color w:val="000000" w:themeColor="text1"/>
        </w:rPr>
        <w:t xml:space="preserve"> and 1c</w:t>
      </w:r>
      <w:r w:rsidR="00C90E20" w:rsidRPr="00A053D0">
        <w:rPr>
          <w:rFonts w:ascii="Arial" w:hAnsi="Arial" w:cs="Arial"/>
          <w:color w:val="000000" w:themeColor="text1"/>
        </w:rPr>
        <w:t>.</w:t>
      </w:r>
    </w:p>
    <w:p w14:paraId="61513297" w14:textId="77777777" w:rsidR="00137713" w:rsidRPr="00A053D0" w:rsidRDefault="00137713" w:rsidP="00FC17B3">
      <w:pPr>
        <w:rPr>
          <w:rFonts w:ascii="Arial" w:hAnsi="Arial" w:cs="Arial"/>
          <w:color w:val="000000" w:themeColor="text1"/>
        </w:rPr>
      </w:pPr>
    </w:p>
    <w:p w14:paraId="6474EAF6" w14:textId="77777777" w:rsidR="00137713" w:rsidRPr="00A053D0" w:rsidRDefault="00137713" w:rsidP="00FC17B3">
      <w:pPr>
        <w:rPr>
          <w:rFonts w:ascii="Arial" w:hAnsi="Arial" w:cs="Arial"/>
          <w:color w:val="000000" w:themeColor="text1"/>
        </w:rPr>
      </w:pPr>
      <w:r w:rsidRPr="00A053D0">
        <w:rPr>
          <w:rFonts w:ascii="Arial" w:hAnsi="Arial" w:cs="Arial"/>
          <w:b/>
          <w:bCs/>
          <w:color w:val="000000" w:themeColor="text1"/>
        </w:rPr>
        <w:t>Getty Fire proximity and evacuation exposure</w:t>
      </w:r>
      <w:r w:rsidRPr="00A053D0">
        <w:rPr>
          <w:rFonts w:ascii="Arial" w:hAnsi="Arial" w:cs="Arial"/>
          <w:color w:val="000000" w:themeColor="text1"/>
        </w:rPr>
        <w:t xml:space="preserve"> </w:t>
      </w:r>
    </w:p>
    <w:p w14:paraId="28D575A4" w14:textId="77777777" w:rsidR="00137713" w:rsidRPr="00A053D0" w:rsidRDefault="00137713" w:rsidP="00FC17B3">
      <w:pPr>
        <w:rPr>
          <w:rFonts w:ascii="Arial" w:hAnsi="Arial" w:cs="Arial"/>
          <w:color w:val="000000" w:themeColor="text1"/>
        </w:rPr>
      </w:pPr>
    </w:p>
    <w:p w14:paraId="2147B54C" w14:textId="260E837F" w:rsidR="003E420D" w:rsidRPr="00A053D0" w:rsidRDefault="00F97218" w:rsidP="00FC17B3">
      <w:pPr>
        <w:rPr>
          <w:rFonts w:ascii="Arial" w:hAnsi="Arial" w:cs="Arial"/>
          <w:color w:val="000000" w:themeColor="text1"/>
        </w:rPr>
      </w:pPr>
      <w:r w:rsidRPr="00A053D0">
        <w:rPr>
          <w:rFonts w:ascii="Arial" w:hAnsi="Arial" w:cs="Arial"/>
          <w:color w:val="000000" w:themeColor="text1"/>
        </w:rPr>
        <w:t xml:space="preserve">We observed no difference in frequency for any visit type during the Getty Fire for those living within 20 km of the fire compared to those living further away </w:t>
      </w:r>
      <w:r w:rsidR="009A301C" w:rsidRPr="00A053D0">
        <w:rPr>
          <w:rFonts w:ascii="Arial" w:hAnsi="Arial" w:cs="Arial"/>
          <w:color w:val="000000" w:themeColor="text1"/>
        </w:rPr>
        <w:t xml:space="preserve">(Figure 3). Residence within an evacuation zone plus 10km was associated with reduced risk of all types of visits, though confidence intervals were very wide (Figure 3). </w:t>
      </w:r>
      <w:r w:rsidR="00C90E20" w:rsidRPr="00A053D0">
        <w:rPr>
          <w:rFonts w:ascii="Arial" w:hAnsi="Arial" w:cs="Arial"/>
          <w:color w:val="000000" w:themeColor="text1"/>
        </w:rPr>
        <w:t>Detailed RRs for all visit types are outlined in eTable 1b</w:t>
      </w:r>
      <w:r w:rsidR="00B61501" w:rsidRPr="00A053D0">
        <w:rPr>
          <w:rFonts w:ascii="Arial" w:hAnsi="Arial" w:cs="Arial"/>
          <w:color w:val="000000" w:themeColor="text1"/>
        </w:rPr>
        <w:t xml:space="preserve"> and 1d</w:t>
      </w:r>
      <w:r w:rsidR="00C90E20" w:rsidRPr="00A053D0">
        <w:rPr>
          <w:rFonts w:ascii="Arial" w:hAnsi="Arial" w:cs="Arial"/>
          <w:color w:val="000000" w:themeColor="text1"/>
        </w:rPr>
        <w:t>.</w:t>
      </w:r>
    </w:p>
    <w:p w14:paraId="77A87D76" w14:textId="77777777" w:rsidR="00AE2356" w:rsidRPr="00A053D0" w:rsidRDefault="00AE2356" w:rsidP="00FC17B3">
      <w:pPr>
        <w:rPr>
          <w:rFonts w:ascii="Arial" w:hAnsi="Arial" w:cs="Arial"/>
          <w:color w:val="000000" w:themeColor="text1"/>
        </w:rPr>
      </w:pPr>
    </w:p>
    <w:p w14:paraId="4FAB16C2" w14:textId="49CD8D4F" w:rsidR="00137713" w:rsidRPr="00A053D0" w:rsidRDefault="00137713" w:rsidP="00FC17B3">
      <w:pPr>
        <w:rPr>
          <w:rFonts w:ascii="Arial" w:hAnsi="Arial" w:cs="Arial"/>
          <w:color w:val="000000" w:themeColor="text1"/>
        </w:rPr>
      </w:pPr>
      <w:r w:rsidRPr="00A053D0">
        <w:rPr>
          <w:rFonts w:ascii="Arial" w:hAnsi="Arial" w:cs="Arial"/>
          <w:color w:val="000000" w:themeColor="text1"/>
        </w:rPr>
        <w:t>None of our results were sensitive to spline flexibility</w:t>
      </w:r>
      <w:r w:rsidR="00CE418E" w:rsidRPr="00A053D0">
        <w:rPr>
          <w:rFonts w:ascii="Arial" w:hAnsi="Arial" w:cs="Arial"/>
          <w:color w:val="000000" w:themeColor="text1"/>
        </w:rPr>
        <w:t xml:space="preserve"> or the size of the buffer around exposures. </w:t>
      </w:r>
      <w:r w:rsidR="00951BC2" w:rsidRPr="00A053D0">
        <w:rPr>
          <w:rFonts w:ascii="Arial" w:hAnsi="Arial" w:cs="Arial"/>
          <w:color w:val="000000" w:themeColor="text1"/>
        </w:rPr>
        <w:t xml:space="preserve">Visual inspection of model residuals and Moran’s I results indicated that our model residuals were not exhibit spatial autocorrelation (plots included in </w:t>
      </w:r>
      <w:r w:rsidR="004702BA" w:rsidRPr="00A053D0">
        <w:rPr>
          <w:rFonts w:ascii="Arial" w:hAnsi="Arial" w:cs="Arial"/>
          <w:color w:val="000000" w:themeColor="text1"/>
        </w:rPr>
        <w:t xml:space="preserve">eFigure </w:t>
      </w:r>
      <w:ins w:id="95" w:author="Heather M" w:date="2023-03-04T12:40:00Z">
        <w:r w:rsidR="00F366B9">
          <w:rPr>
            <w:rFonts w:ascii="Arial" w:hAnsi="Arial" w:cs="Arial"/>
            <w:color w:val="000000" w:themeColor="text1"/>
          </w:rPr>
          <w:t>3</w:t>
        </w:r>
      </w:ins>
      <w:del w:id="96" w:author="Heather M" w:date="2023-03-04T12:40:00Z">
        <w:r w:rsidR="004702BA" w:rsidRPr="00A053D0" w:rsidDel="00F366B9">
          <w:rPr>
            <w:rFonts w:ascii="Arial" w:hAnsi="Arial" w:cs="Arial"/>
            <w:color w:val="000000" w:themeColor="text1"/>
          </w:rPr>
          <w:delText>2</w:delText>
        </w:r>
      </w:del>
      <w:r w:rsidR="004702BA" w:rsidRPr="00A053D0">
        <w:rPr>
          <w:rFonts w:ascii="Arial" w:hAnsi="Arial" w:cs="Arial"/>
          <w:color w:val="000000" w:themeColor="text1"/>
        </w:rPr>
        <w:t>, in the</w:t>
      </w:r>
      <w:r w:rsidR="00951BC2" w:rsidRPr="00A053D0">
        <w:rPr>
          <w:rFonts w:ascii="Arial" w:hAnsi="Arial" w:cs="Arial"/>
          <w:color w:val="000000" w:themeColor="text1"/>
        </w:rPr>
        <w:t xml:space="preserve"> eAppendix).</w:t>
      </w:r>
    </w:p>
    <w:p w14:paraId="796F5146" w14:textId="77777777" w:rsidR="00137713" w:rsidRPr="00A053D0" w:rsidRDefault="00137713" w:rsidP="00FC17B3">
      <w:pPr>
        <w:rPr>
          <w:rFonts w:ascii="Arial" w:hAnsi="Arial" w:cs="Arial"/>
          <w:color w:val="000000" w:themeColor="text1"/>
        </w:rPr>
      </w:pPr>
    </w:p>
    <w:p w14:paraId="2C3D9AD8" w14:textId="77777777" w:rsidR="00581DAB" w:rsidRPr="00A053D0" w:rsidRDefault="00581DAB" w:rsidP="00FC17B3">
      <w:pPr>
        <w:rPr>
          <w:rFonts w:ascii="Arial" w:hAnsi="Arial" w:cs="Arial"/>
          <w:color w:val="000000" w:themeColor="text1"/>
        </w:rPr>
      </w:pPr>
      <w:r w:rsidRPr="00A053D0">
        <w:rPr>
          <w:rFonts w:ascii="Arial" w:hAnsi="Arial" w:cs="Arial"/>
          <w:b/>
          <w:bCs/>
          <w:color w:val="000000" w:themeColor="text1"/>
          <w:sz w:val="28"/>
          <w:szCs w:val="28"/>
        </w:rPr>
        <w:t>Discussion</w:t>
      </w:r>
      <w:r w:rsidRPr="00A053D0">
        <w:rPr>
          <w:rFonts w:ascii="Arial" w:hAnsi="Arial" w:cs="Arial"/>
          <w:color w:val="000000" w:themeColor="text1"/>
        </w:rPr>
        <w:t xml:space="preserve"> </w:t>
      </w:r>
    </w:p>
    <w:p w14:paraId="4CAF7856" w14:textId="77777777" w:rsidR="00581DAB" w:rsidRPr="00A053D0" w:rsidRDefault="00581DAB" w:rsidP="00FC17B3">
      <w:pPr>
        <w:rPr>
          <w:rFonts w:ascii="Arial" w:hAnsi="Arial" w:cs="Arial"/>
          <w:color w:val="000000" w:themeColor="text1"/>
        </w:rPr>
      </w:pPr>
    </w:p>
    <w:p w14:paraId="06FA81D4" w14:textId="2EF8B921" w:rsidR="00521316" w:rsidRPr="00A053D0" w:rsidRDefault="004310F9" w:rsidP="00FC17B3">
      <w:pPr>
        <w:rPr>
          <w:rFonts w:ascii="Arial" w:hAnsi="Arial" w:cs="Arial"/>
          <w:i/>
          <w:iCs/>
          <w:color w:val="000000" w:themeColor="text1"/>
        </w:rPr>
      </w:pPr>
      <w:r w:rsidRPr="00A76F1F">
        <w:rPr>
          <w:rFonts w:ascii="Arial" w:hAnsi="Arial" w:cs="Arial"/>
          <w:color w:val="000000" w:themeColor="text1"/>
        </w:rPr>
        <w:t>Using electronic health data describing 236,732 Kaiser Permanente DME-using patients from 2016-2020, we found that an increase in wildfire PM</w:t>
      </w:r>
      <w:r w:rsidRPr="00A76F1F">
        <w:rPr>
          <w:rFonts w:ascii="Arial" w:hAnsi="Arial" w:cs="Arial"/>
          <w:color w:val="000000" w:themeColor="text1"/>
          <w:vertAlign w:val="subscript"/>
        </w:rPr>
        <w:t>2.5</w:t>
      </w:r>
      <w:r w:rsidRPr="00A76F1F">
        <w:rPr>
          <w:rFonts w:ascii="Arial" w:hAnsi="Arial" w:cs="Arial"/>
          <w:color w:val="000000" w:themeColor="text1"/>
        </w:rPr>
        <w:t xml:space="preserve"> concentration was associated with brief (next-day) decreases in all-cause outpatient visits but increases in all-cause outpatient visits up to two weeks later in this population.</w:t>
      </w:r>
      <w:r w:rsidRPr="00A76F1F">
        <w:rPr>
          <w:rFonts w:ascii="Arial" w:hAnsi="Arial" w:cs="Arial"/>
          <w:i/>
          <w:iCs/>
          <w:color w:val="000000" w:themeColor="text1"/>
        </w:rPr>
        <w:t xml:space="preserve"> </w:t>
      </w:r>
      <w:r w:rsidR="00521316" w:rsidRPr="00A76F1F">
        <w:rPr>
          <w:rFonts w:ascii="Arial" w:hAnsi="Arial" w:cs="Arial"/>
          <w:color w:val="000000" w:themeColor="text1"/>
        </w:rPr>
        <w:t>Increases in wildfire PM</w:t>
      </w:r>
      <w:r w:rsidR="00521316" w:rsidRPr="00A76F1F">
        <w:rPr>
          <w:rFonts w:ascii="Arial" w:hAnsi="Arial" w:cs="Arial"/>
          <w:color w:val="000000" w:themeColor="text1"/>
          <w:vertAlign w:val="subscript"/>
        </w:rPr>
        <w:t>2.5</w:t>
      </w:r>
      <w:r w:rsidR="00521316" w:rsidRPr="00A76F1F">
        <w:rPr>
          <w:rFonts w:ascii="Arial" w:hAnsi="Arial" w:cs="Arial"/>
          <w:color w:val="000000" w:themeColor="text1"/>
        </w:rPr>
        <w:t xml:space="preserve"> were not associated with the frequency of </w:t>
      </w:r>
      <w:ins w:id="97" w:author="Heather M" w:date="2023-03-04T13:47:00Z">
        <w:r w:rsidR="000B0E87" w:rsidRPr="00A76F1F">
          <w:rPr>
            <w:rFonts w:ascii="Arial" w:hAnsi="Arial" w:cs="Arial"/>
            <w:color w:val="000000" w:themeColor="text1"/>
          </w:rPr>
          <w:t xml:space="preserve">daily </w:t>
        </w:r>
      </w:ins>
      <w:r w:rsidR="00521316" w:rsidRPr="00A76F1F">
        <w:rPr>
          <w:rFonts w:ascii="Arial" w:hAnsi="Arial" w:cs="Arial"/>
          <w:color w:val="000000" w:themeColor="text1"/>
        </w:rPr>
        <w:t>ED or inpatient visits among DME users.</w:t>
      </w:r>
      <w:ins w:id="98" w:author="Heather M" w:date="2023-03-04T13:47:00Z">
        <w:r w:rsidR="006B4538" w:rsidRPr="00A76F1F">
          <w:rPr>
            <w:rFonts w:ascii="Arial" w:hAnsi="Arial" w:cs="Arial"/>
            <w:color w:val="000000" w:themeColor="text1"/>
          </w:rPr>
          <w:t xml:space="preserve"> However, in sensitivity analyses of 1-week lags, we did find elevated</w:t>
        </w:r>
      </w:ins>
      <w:ins w:id="99" w:author="Heather M" w:date="2023-03-04T13:48:00Z">
        <w:r w:rsidR="006B4538" w:rsidRPr="00A76F1F">
          <w:rPr>
            <w:rFonts w:ascii="Arial" w:hAnsi="Arial" w:cs="Arial"/>
            <w:color w:val="000000" w:themeColor="text1"/>
          </w:rPr>
          <w:t xml:space="preserve"> </w:t>
        </w:r>
        <w:r w:rsidR="006B4538" w:rsidRPr="00A76F1F">
          <w:rPr>
            <w:rFonts w:ascii="Arial" w:hAnsi="Arial" w:cs="Arial"/>
            <w:rPrChange w:id="100" w:author="Heather M" w:date="2023-03-04T13:52:00Z">
              <w:rPr/>
            </w:rPrChange>
          </w:rPr>
          <w:t>1-week lag RRs for inpatient visits (RR=1.08) and cardiorespiratory inpatient visits (RR=1.10).</w:t>
        </w:r>
      </w:ins>
      <w:r w:rsidR="00521316" w:rsidRPr="00A053D0">
        <w:rPr>
          <w:rFonts w:ascii="Arial" w:hAnsi="Arial" w:cs="Arial"/>
          <w:color w:val="000000" w:themeColor="text1"/>
        </w:rPr>
        <w:t xml:space="preserve"> </w:t>
      </w:r>
      <w:r w:rsidR="00521316" w:rsidRPr="00A053D0">
        <w:rPr>
          <w:rFonts w:ascii="Arial" w:hAnsi="Arial" w:cs="Arial"/>
          <w:color w:val="000000" w:themeColor="text1"/>
        </w:rPr>
        <w:lastRenderedPageBreak/>
        <w:t xml:space="preserve">Residential proximity of DME users to the large Woolsey Fire was also associated with fewer all-cause outpatient visits, as well as more cardiorespiratory inpatient visits, but not with other visit types. Results for Woolsey Fire evacuation exposure were similar. Getty Fire evacuation or proximity was not associated with frequency </w:t>
      </w:r>
      <w:r w:rsidR="0090057C" w:rsidRPr="00A053D0">
        <w:rPr>
          <w:rFonts w:ascii="Arial" w:hAnsi="Arial" w:cs="Arial"/>
          <w:color w:val="000000" w:themeColor="text1"/>
        </w:rPr>
        <w:t xml:space="preserve">of </w:t>
      </w:r>
      <w:r w:rsidR="00521316" w:rsidRPr="00A053D0">
        <w:rPr>
          <w:rFonts w:ascii="Arial" w:hAnsi="Arial" w:cs="Arial"/>
          <w:color w:val="000000" w:themeColor="text1"/>
        </w:rPr>
        <w:t>any kind of healthcare visit. Our study was unique in that we evaluated healthcare utilization among DME users, a group hypothesized to be susceptible to disaster and wildfire smoke exposures, included inpatient, ED, and outpatient visits, and examined residence near a wildfire or an evacuation zone in addition to wildfire PM</w:t>
      </w:r>
      <w:r w:rsidR="00521316" w:rsidRPr="00A053D0">
        <w:rPr>
          <w:rFonts w:ascii="Arial" w:hAnsi="Arial" w:cs="Arial"/>
          <w:color w:val="000000" w:themeColor="text1"/>
          <w:vertAlign w:val="subscript"/>
        </w:rPr>
        <w:t>2.5</w:t>
      </w:r>
      <w:r w:rsidR="00521316" w:rsidRPr="00A053D0">
        <w:rPr>
          <w:rFonts w:ascii="Arial" w:hAnsi="Arial" w:cs="Arial"/>
          <w:color w:val="000000" w:themeColor="text1"/>
        </w:rPr>
        <w:t xml:space="preserve"> exposure.</w:t>
      </w:r>
    </w:p>
    <w:p w14:paraId="6AE0F692" w14:textId="77777777" w:rsidR="008B6644" w:rsidRPr="00A053D0" w:rsidRDefault="008B6644" w:rsidP="00FC17B3">
      <w:pPr>
        <w:rPr>
          <w:rFonts w:ascii="Arial" w:hAnsi="Arial" w:cs="Arial"/>
          <w:color w:val="000000" w:themeColor="text1"/>
        </w:rPr>
      </w:pPr>
    </w:p>
    <w:p w14:paraId="089FEAE1" w14:textId="1754E91F" w:rsidR="006F5445" w:rsidRPr="00A053D0" w:rsidRDefault="00521316" w:rsidP="00FC17B3">
      <w:pPr>
        <w:rPr>
          <w:rFonts w:ascii="Arial" w:hAnsi="Arial" w:cs="Arial"/>
          <w:color w:val="000000" w:themeColor="text1"/>
        </w:rPr>
      </w:pPr>
      <w:r w:rsidRPr="00A053D0">
        <w:rPr>
          <w:rFonts w:ascii="Arial" w:hAnsi="Arial" w:cs="Arial"/>
          <w:color w:val="000000" w:themeColor="text1"/>
        </w:rPr>
        <w:t>The literature describes a strong relationship between wildfire smoke exposure and respiratory health</w:t>
      </w:r>
      <w:r w:rsidRPr="00A053D0">
        <w:rPr>
          <w:rFonts w:ascii="Arial" w:hAnsi="Arial" w:cs="Arial"/>
          <w:color w:val="000000" w:themeColor="text1"/>
          <w:vertAlign w:val="superscript"/>
        </w:rPr>
        <w:t>20</w:t>
      </w:r>
      <w:r w:rsidRPr="00A053D0">
        <w:rPr>
          <w:rFonts w:ascii="Arial" w:hAnsi="Arial" w:cs="Arial"/>
          <w:color w:val="000000" w:themeColor="text1"/>
        </w:rPr>
        <w:t>, and a strong relationship between PM</w:t>
      </w:r>
      <w:r w:rsidRPr="00A053D0">
        <w:rPr>
          <w:rFonts w:ascii="Arial" w:hAnsi="Arial" w:cs="Arial"/>
          <w:color w:val="000000" w:themeColor="text1"/>
          <w:vertAlign w:val="subscript"/>
        </w:rPr>
        <w:t>2.5</w:t>
      </w:r>
      <w:r w:rsidRPr="00A053D0">
        <w:rPr>
          <w:rFonts w:ascii="Arial" w:hAnsi="Arial" w:cs="Arial"/>
          <w:color w:val="000000" w:themeColor="text1"/>
        </w:rPr>
        <w:t xml:space="preserve"> exposure and cardiovascular health</w:t>
      </w:r>
      <w:r w:rsidR="005A61B9"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1</w:t>
      </w:r>
      <w:r w:rsidRPr="00A053D0">
        <w:rPr>
          <w:rFonts w:ascii="Arial" w:hAnsi="Arial" w:cs="Arial"/>
          <w:color w:val="000000" w:themeColor="text1"/>
        </w:rPr>
        <w:t>, though the relationship between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and cardiovascular health </w:t>
      </w:r>
      <w:r w:rsidR="00CE7B20" w:rsidRPr="00A053D0">
        <w:rPr>
          <w:rFonts w:ascii="Arial" w:hAnsi="Arial" w:cs="Arial"/>
          <w:color w:val="000000" w:themeColor="text1"/>
        </w:rPr>
        <w:t>is</w:t>
      </w:r>
      <w:r w:rsidRPr="00A053D0">
        <w:rPr>
          <w:rFonts w:ascii="Arial" w:hAnsi="Arial" w:cs="Arial"/>
          <w:color w:val="000000" w:themeColor="text1"/>
        </w:rPr>
        <w:t xml:space="preserve"> still being characterized. </w:t>
      </w:r>
      <w:r w:rsidR="00581DAB" w:rsidRPr="00A053D0">
        <w:rPr>
          <w:rFonts w:ascii="Arial" w:hAnsi="Arial" w:cs="Arial"/>
          <w:color w:val="000000" w:themeColor="text1"/>
        </w:rPr>
        <w:t>Large studies measure this association through healthcare utilization and have found increased risk of hospital admissions and ED visits for cardiorespiratory outcomes following wildfire PM</w:t>
      </w:r>
      <w:r w:rsidR="00581DAB" w:rsidRPr="00A053D0">
        <w:rPr>
          <w:rFonts w:ascii="Arial" w:hAnsi="Arial" w:cs="Arial"/>
          <w:color w:val="000000" w:themeColor="text1"/>
          <w:vertAlign w:val="subscript"/>
        </w:rPr>
        <w:t>2.5</w:t>
      </w:r>
      <w:r w:rsidR="00581DAB" w:rsidRPr="00A053D0">
        <w:rPr>
          <w:rFonts w:ascii="Arial" w:hAnsi="Arial" w:cs="Arial"/>
          <w:color w:val="000000" w:themeColor="text1"/>
        </w:rPr>
        <w:t>, PM10, or general smoke exposure in the U.S., Canada, Australia, and Brazil</w:t>
      </w:r>
      <w:r w:rsidR="00EA7FEB"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2</w:t>
      </w:r>
      <w:r w:rsidR="00581DAB" w:rsidRPr="00A053D0">
        <w:rPr>
          <w:rFonts w:ascii="Arial" w:hAnsi="Arial" w:cs="Arial"/>
          <w:color w:val="000000" w:themeColor="text1"/>
          <w:vertAlign w:val="superscript"/>
        </w:rPr>
        <w:t>–</w:t>
      </w:r>
      <w:r w:rsidR="00EA7FEB"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7</w:t>
      </w:r>
      <w:r w:rsidR="00072FA7" w:rsidRPr="00A053D0">
        <w:rPr>
          <w:rFonts w:ascii="Arial" w:hAnsi="Arial" w:cs="Arial"/>
          <w:color w:val="000000" w:themeColor="text1"/>
        </w:rPr>
        <w:t>.</w:t>
      </w:r>
      <w:r w:rsidR="00581DAB" w:rsidRPr="00A053D0">
        <w:rPr>
          <w:rFonts w:ascii="Arial" w:hAnsi="Arial" w:cs="Arial"/>
          <w:color w:val="000000" w:themeColor="text1"/>
        </w:rPr>
        <w:t xml:space="preserve"> Fewer studies have examined wildfire PM</w:t>
      </w:r>
      <w:r w:rsidR="00581DAB" w:rsidRPr="00A053D0">
        <w:rPr>
          <w:rFonts w:ascii="Arial" w:hAnsi="Arial" w:cs="Arial"/>
          <w:color w:val="000000" w:themeColor="text1"/>
          <w:vertAlign w:val="subscript"/>
        </w:rPr>
        <w:t>2.5</w:t>
      </w:r>
      <w:r w:rsidR="00581DAB" w:rsidRPr="00A053D0">
        <w:rPr>
          <w:rFonts w:ascii="Arial" w:hAnsi="Arial" w:cs="Arial"/>
          <w:color w:val="000000" w:themeColor="text1"/>
        </w:rPr>
        <w:t xml:space="preserve"> exposure in vulnerable populations</w:t>
      </w:r>
      <w:r w:rsidR="00581DAB" w:rsidRPr="00A053D0">
        <w:rPr>
          <w:rFonts w:ascii="Arial" w:hAnsi="Arial" w:cs="Arial"/>
          <w:color w:val="000000" w:themeColor="text1"/>
          <w:vertAlign w:val="superscript"/>
        </w:rPr>
        <w:t>15,</w:t>
      </w:r>
      <w:r w:rsidR="0000796C"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8</w:t>
      </w:r>
      <w:r w:rsidR="008C4159" w:rsidRPr="00A053D0">
        <w:rPr>
          <w:rFonts w:ascii="Arial" w:hAnsi="Arial" w:cs="Arial"/>
          <w:color w:val="000000" w:themeColor="text1"/>
        </w:rPr>
        <w:t>.</w:t>
      </w:r>
      <w:r w:rsidR="00581DAB" w:rsidRPr="00A053D0">
        <w:rPr>
          <w:rFonts w:ascii="Arial" w:hAnsi="Arial" w:cs="Arial"/>
          <w:color w:val="000000" w:themeColor="text1"/>
        </w:rPr>
        <w:t xml:space="preserve"> Of studies examining older adults, all have reported associations between smoke exposure and same or next-day increased inpatient and ED visit frequency</w:t>
      </w:r>
      <w:r w:rsidR="00174D79"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2</w:t>
      </w:r>
      <w:r w:rsidR="00581DAB" w:rsidRPr="00A053D0">
        <w:rPr>
          <w:rFonts w:ascii="Arial" w:hAnsi="Arial" w:cs="Arial"/>
          <w:color w:val="000000" w:themeColor="text1"/>
          <w:vertAlign w:val="superscript"/>
        </w:rPr>
        <w:t>,</w:t>
      </w:r>
      <w:r w:rsidR="00174D79"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6</w:t>
      </w:r>
      <w:r w:rsidR="00581DAB" w:rsidRPr="00A053D0">
        <w:rPr>
          <w:rFonts w:ascii="Arial" w:hAnsi="Arial" w:cs="Arial"/>
          <w:color w:val="000000" w:themeColor="text1"/>
          <w:vertAlign w:val="superscript"/>
        </w:rPr>
        <w:t>,</w:t>
      </w:r>
      <w:r w:rsidR="00174D79"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9</w:t>
      </w:r>
      <w:r w:rsidR="00581DAB" w:rsidRPr="00A053D0">
        <w:rPr>
          <w:rFonts w:ascii="Arial" w:hAnsi="Arial" w:cs="Arial"/>
          <w:color w:val="000000" w:themeColor="text1"/>
          <w:vertAlign w:val="superscript"/>
        </w:rPr>
        <w:t>,</w:t>
      </w:r>
      <w:r w:rsidR="00D413CE" w:rsidRPr="00A053D0">
        <w:rPr>
          <w:rFonts w:ascii="Arial" w:hAnsi="Arial" w:cs="Arial"/>
          <w:color w:val="000000" w:themeColor="text1"/>
          <w:vertAlign w:val="superscript"/>
        </w:rPr>
        <w:t>70</w:t>
      </w:r>
      <w:r w:rsidR="00581DAB" w:rsidRPr="00A053D0">
        <w:rPr>
          <w:rFonts w:ascii="Arial" w:hAnsi="Arial" w:cs="Arial"/>
          <w:color w:val="000000" w:themeColor="text1"/>
        </w:rPr>
        <w:t xml:space="preserve"> and while some studies find older adults at elevated risk compared to younger adults</w:t>
      </w:r>
      <w:r w:rsidR="00581DAB" w:rsidRPr="00A053D0">
        <w:rPr>
          <w:rFonts w:ascii="Arial" w:hAnsi="Arial" w:cs="Arial"/>
          <w:color w:val="000000" w:themeColor="text1"/>
          <w:vertAlign w:val="superscript"/>
        </w:rPr>
        <w:t>16,</w:t>
      </w:r>
      <w:r w:rsidR="008E1619"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4</w:t>
      </w:r>
      <w:r w:rsidR="00581DAB" w:rsidRPr="00A053D0">
        <w:rPr>
          <w:rFonts w:ascii="Arial" w:hAnsi="Arial" w:cs="Arial"/>
          <w:color w:val="000000" w:themeColor="text1"/>
          <w:vertAlign w:val="superscript"/>
        </w:rPr>
        <w:t>,</w:t>
      </w:r>
      <w:r w:rsidR="008E1619"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9</w:t>
      </w:r>
      <w:r w:rsidR="00581DAB" w:rsidRPr="00A053D0">
        <w:rPr>
          <w:rFonts w:ascii="Arial" w:hAnsi="Arial" w:cs="Arial"/>
          <w:color w:val="000000" w:themeColor="text1"/>
        </w:rPr>
        <w:t xml:space="preserve"> others found no difference</w:t>
      </w:r>
      <w:r w:rsidR="00581DAB" w:rsidRPr="00A053D0">
        <w:rPr>
          <w:rFonts w:ascii="Arial" w:hAnsi="Arial" w:cs="Arial"/>
          <w:color w:val="000000" w:themeColor="text1"/>
          <w:vertAlign w:val="superscript"/>
        </w:rPr>
        <w:t>26,</w:t>
      </w:r>
      <w:r w:rsidR="008E1619"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2</w:t>
      </w:r>
      <w:r w:rsidR="00F92E7F" w:rsidRPr="00A053D0">
        <w:rPr>
          <w:rFonts w:ascii="Arial" w:hAnsi="Arial" w:cs="Arial"/>
          <w:color w:val="000000" w:themeColor="text1"/>
        </w:rPr>
        <w:t>.</w:t>
      </w:r>
      <w:r w:rsidR="00581DAB" w:rsidRPr="00A053D0">
        <w:rPr>
          <w:rFonts w:ascii="Arial" w:hAnsi="Arial" w:cs="Arial"/>
          <w:color w:val="000000" w:themeColor="text1"/>
        </w:rPr>
        <w:t xml:space="preserve"> Surprisingly, we observed no association between wildfire PM</w:t>
      </w:r>
      <w:r w:rsidR="00581DAB" w:rsidRPr="00A053D0">
        <w:rPr>
          <w:rFonts w:ascii="Arial" w:hAnsi="Arial" w:cs="Arial"/>
          <w:color w:val="000000" w:themeColor="text1"/>
          <w:vertAlign w:val="subscript"/>
        </w:rPr>
        <w:t>2.5</w:t>
      </w:r>
      <w:r w:rsidR="00581DAB" w:rsidRPr="00A053D0">
        <w:rPr>
          <w:rFonts w:ascii="Arial" w:hAnsi="Arial" w:cs="Arial"/>
          <w:color w:val="000000" w:themeColor="text1"/>
        </w:rPr>
        <w:t xml:space="preserve"> and ED or inpatient visits</w:t>
      </w:r>
      <w:r w:rsidR="00EE2EFA" w:rsidRPr="00A053D0">
        <w:rPr>
          <w:rFonts w:ascii="Arial" w:hAnsi="Arial" w:cs="Arial"/>
          <w:color w:val="000000" w:themeColor="text1"/>
        </w:rPr>
        <w:t xml:space="preserve"> among DME users</w:t>
      </w:r>
      <w:r w:rsidR="00581DAB" w:rsidRPr="00A053D0">
        <w:rPr>
          <w:rFonts w:ascii="Arial" w:hAnsi="Arial" w:cs="Arial"/>
          <w:color w:val="000000" w:themeColor="text1"/>
        </w:rPr>
        <w:t>. We hypothesized that older adult DME users would be particularly susceptible to wildfire PM</w:t>
      </w:r>
      <w:r w:rsidR="00581DAB" w:rsidRPr="00A053D0">
        <w:rPr>
          <w:rFonts w:ascii="Arial" w:hAnsi="Arial" w:cs="Arial"/>
          <w:color w:val="000000" w:themeColor="text1"/>
          <w:vertAlign w:val="subscript"/>
        </w:rPr>
        <w:t>2.5</w:t>
      </w:r>
      <w:r w:rsidR="00581DAB" w:rsidRPr="00A053D0">
        <w:rPr>
          <w:rFonts w:ascii="Arial" w:hAnsi="Arial" w:cs="Arial"/>
          <w:color w:val="000000" w:themeColor="text1"/>
        </w:rPr>
        <w:t xml:space="preserve"> due to probable high prevalence of underlying cardiorespiratory disease</w:t>
      </w:r>
      <w:r w:rsidR="005A61B9" w:rsidRPr="00A053D0">
        <w:rPr>
          <w:rFonts w:ascii="Arial" w:hAnsi="Arial" w:cs="Arial"/>
          <w:color w:val="000000" w:themeColor="text1"/>
          <w:vertAlign w:val="superscript"/>
        </w:rPr>
        <w:t>30</w:t>
      </w:r>
      <w:r w:rsidR="001E6233" w:rsidRPr="00A053D0">
        <w:rPr>
          <w:rFonts w:ascii="Arial" w:hAnsi="Arial" w:cs="Arial"/>
          <w:color w:val="000000" w:themeColor="text1"/>
        </w:rPr>
        <w:t>.</w:t>
      </w:r>
      <w:r w:rsidR="00581DAB" w:rsidRPr="00A053D0">
        <w:rPr>
          <w:rFonts w:ascii="Arial" w:hAnsi="Arial" w:cs="Arial"/>
          <w:color w:val="000000" w:themeColor="text1"/>
        </w:rPr>
        <w:t xml:space="preserve"> The observed null association between wildfire PM</w:t>
      </w:r>
      <w:r w:rsidR="00581DAB" w:rsidRPr="00A053D0">
        <w:rPr>
          <w:rFonts w:ascii="Arial" w:hAnsi="Arial" w:cs="Arial"/>
          <w:color w:val="000000" w:themeColor="text1"/>
          <w:vertAlign w:val="subscript"/>
        </w:rPr>
        <w:t>2.5</w:t>
      </w:r>
      <w:r w:rsidR="00581DAB" w:rsidRPr="00A053D0">
        <w:rPr>
          <w:rFonts w:ascii="Arial" w:hAnsi="Arial" w:cs="Arial"/>
          <w:color w:val="000000" w:themeColor="text1"/>
        </w:rPr>
        <w:t xml:space="preserve"> and ED or inpatient visits may indicate that DME users, especially those vulnerable to smoke, may take precautions to protect themselves from effects described in other studies or study limitations may obscure</w:t>
      </w:r>
      <w:r w:rsidR="006F5445" w:rsidRPr="00A053D0">
        <w:rPr>
          <w:rFonts w:ascii="Arial" w:hAnsi="Arial" w:cs="Arial"/>
          <w:color w:val="000000" w:themeColor="text1"/>
        </w:rPr>
        <w:t xml:space="preserve"> </w:t>
      </w:r>
      <w:r w:rsidR="00581DAB" w:rsidRPr="00A053D0">
        <w:rPr>
          <w:rFonts w:ascii="Arial" w:hAnsi="Arial" w:cs="Arial"/>
          <w:color w:val="000000" w:themeColor="text1"/>
        </w:rPr>
        <w:t xml:space="preserve">associations between smoke and more urgent healthcare use. </w:t>
      </w:r>
    </w:p>
    <w:p w14:paraId="4BBCD64A" w14:textId="77777777" w:rsidR="006F5445" w:rsidRPr="00A053D0" w:rsidRDefault="006F5445" w:rsidP="00FC17B3">
      <w:pPr>
        <w:rPr>
          <w:rFonts w:ascii="Arial" w:hAnsi="Arial" w:cs="Arial"/>
          <w:color w:val="000000" w:themeColor="text1"/>
        </w:rPr>
      </w:pPr>
    </w:p>
    <w:p w14:paraId="5856BAA2" w14:textId="45F25904" w:rsidR="00EC3E91" w:rsidRPr="00A053D0" w:rsidRDefault="00581DAB" w:rsidP="00FC17B3">
      <w:pPr>
        <w:rPr>
          <w:rFonts w:ascii="Arial" w:hAnsi="Arial" w:cs="Arial"/>
          <w:color w:val="000000" w:themeColor="text1"/>
        </w:rPr>
      </w:pPr>
      <w:r w:rsidRPr="00A053D0">
        <w:rPr>
          <w:rFonts w:ascii="Arial" w:hAnsi="Arial" w:cs="Arial"/>
          <w:color w:val="000000" w:themeColor="text1"/>
        </w:rPr>
        <w:t xml:space="preserve">Limited studies have assessed outpatient care utilization during </w:t>
      </w:r>
      <w:r w:rsidR="000D4526" w:rsidRPr="00A053D0">
        <w:rPr>
          <w:rFonts w:ascii="Arial" w:hAnsi="Arial" w:cs="Arial"/>
          <w:color w:val="000000" w:themeColor="text1"/>
        </w:rPr>
        <w:t xml:space="preserve">wildfire </w:t>
      </w:r>
      <w:r w:rsidRPr="00A053D0">
        <w:rPr>
          <w:rFonts w:ascii="Arial" w:hAnsi="Arial" w:cs="Arial"/>
          <w:color w:val="000000" w:themeColor="text1"/>
        </w:rPr>
        <w:t>smoke exposure and most have focused on outpatient visits for respiratory concerns, reporting increases during smoke exposure</w:t>
      </w:r>
      <w:r w:rsidR="008E1619"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2</w:t>
      </w:r>
      <w:r w:rsidRPr="00A053D0">
        <w:rPr>
          <w:rFonts w:ascii="Arial" w:hAnsi="Arial" w:cs="Arial"/>
          <w:color w:val="000000" w:themeColor="text1"/>
          <w:vertAlign w:val="superscript"/>
        </w:rPr>
        <w:t>,</w:t>
      </w:r>
      <w:r w:rsidR="005A61B9" w:rsidRPr="00A053D0">
        <w:rPr>
          <w:rFonts w:ascii="Arial" w:hAnsi="Arial" w:cs="Arial"/>
          <w:color w:val="000000" w:themeColor="text1"/>
          <w:vertAlign w:val="superscript"/>
        </w:rPr>
        <w:t>7</w:t>
      </w:r>
      <w:r w:rsidR="00D413CE" w:rsidRPr="00A053D0">
        <w:rPr>
          <w:rFonts w:ascii="Arial" w:hAnsi="Arial" w:cs="Arial"/>
          <w:color w:val="000000" w:themeColor="text1"/>
          <w:vertAlign w:val="superscript"/>
        </w:rPr>
        <w:t>1</w:t>
      </w:r>
      <w:r w:rsidRPr="00A053D0">
        <w:rPr>
          <w:rFonts w:ascii="Arial" w:hAnsi="Arial" w:cs="Arial"/>
          <w:color w:val="000000" w:themeColor="text1"/>
          <w:vertAlign w:val="superscript"/>
        </w:rPr>
        <w:t>–</w:t>
      </w:r>
      <w:r w:rsidR="008E1619" w:rsidRPr="00A053D0">
        <w:rPr>
          <w:rFonts w:ascii="Arial" w:hAnsi="Arial" w:cs="Arial"/>
          <w:color w:val="000000" w:themeColor="text1"/>
          <w:vertAlign w:val="superscript"/>
        </w:rPr>
        <w:t>7</w:t>
      </w:r>
      <w:r w:rsidR="00D413CE" w:rsidRPr="00A053D0">
        <w:rPr>
          <w:rFonts w:ascii="Arial" w:hAnsi="Arial" w:cs="Arial"/>
          <w:color w:val="000000" w:themeColor="text1"/>
          <w:vertAlign w:val="superscript"/>
        </w:rPr>
        <w:t>4</w:t>
      </w:r>
      <w:r w:rsidR="00D167FF" w:rsidRPr="00A053D0">
        <w:rPr>
          <w:rFonts w:ascii="Arial" w:hAnsi="Arial" w:cs="Arial"/>
          <w:color w:val="000000" w:themeColor="text1"/>
        </w:rPr>
        <w:t>.</w:t>
      </w:r>
      <w:r w:rsidRPr="00A053D0">
        <w:rPr>
          <w:rFonts w:ascii="Arial" w:hAnsi="Arial" w:cs="Arial"/>
          <w:color w:val="000000" w:themeColor="text1"/>
        </w:rPr>
        <w:t xml:space="preserve"> None of those studies examined all-cause outpatient care use. Hutchinson et al. 2018 simultaneously reported decreases in all-cause outpatient visits during smoke exposure and increases in visits for respiratory concerns only, during a five-day period following smoke exposure</w:t>
      </w:r>
      <w:r w:rsidR="00075EBC" w:rsidRPr="00A053D0">
        <w:rPr>
          <w:rFonts w:ascii="Arial" w:hAnsi="Arial" w:cs="Arial"/>
          <w:color w:val="000000" w:themeColor="text1"/>
        </w:rPr>
        <w:t xml:space="preserve">, suggesting that all </w:t>
      </w:r>
      <w:r w:rsidR="007B2D72" w:rsidRPr="00A053D0">
        <w:rPr>
          <w:rFonts w:ascii="Arial" w:hAnsi="Arial" w:cs="Arial"/>
          <w:color w:val="000000" w:themeColor="text1"/>
        </w:rPr>
        <w:t xml:space="preserve">or routine </w:t>
      </w:r>
      <w:r w:rsidR="00075EBC" w:rsidRPr="00A053D0">
        <w:rPr>
          <w:rFonts w:ascii="Arial" w:hAnsi="Arial" w:cs="Arial"/>
          <w:color w:val="000000" w:themeColor="text1"/>
        </w:rPr>
        <w:t>outpatient care may be disrupted, but respiratory care may be more needed and accessed during these exposures</w:t>
      </w:r>
      <w:r w:rsidRPr="00A053D0">
        <w:rPr>
          <w:rFonts w:ascii="Arial" w:hAnsi="Arial" w:cs="Arial"/>
          <w:color w:val="000000" w:themeColor="text1"/>
        </w:rPr>
        <w:t xml:space="preserve">. Similarly, Henderson et al. 2011 found increased physician visits for asthma and all-respiratory outcomes related to same-day wildfire smoke exposure but no increase in physician visits for cardiovascular disease. </w:t>
      </w:r>
      <w:r w:rsidR="003D2F86" w:rsidRPr="00A053D0">
        <w:rPr>
          <w:rFonts w:ascii="Arial" w:hAnsi="Arial" w:cs="Arial"/>
          <w:color w:val="000000" w:themeColor="text1"/>
        </w:rPr>
        <w:t>In models with daily lags, we observed an initial same-day and next-day decrease in all-cause outpatient visits, and then a positive association between wildfire PM</w:t>
      </w:r>
      <w:r w:rsidR="003D2F86" w:rsidRPr="00A053D0">
        <w:rPr>
          <w:rFonts w:ascii="Arial" w:hAnsi="Arial" w:cs="Arial"/>
          <w:color w:val="000000" w:themeColor="text1"/>
          <w:vertAlign w:val="subscript"/>
        </w:rPr>
        <w:t>2.5</w:t>
      </w:r>
      <w:r w:rsidR="003D2F86" w:rsidRPr="00A053D0">
        <w:rPr>
          <w:rFonts w:ascii="Arial" w:hAnsi="Arial" w:cs="Arial"/>
          <w:color w:val="000000" w:themeColor="text1"/>
        </w:rPr>
        <w:t xml:space="preserve"> and all-cause outpatient visits among DME users for the week following exposure. </w:t>
      </w:r>
      <w:r w:rsidR="00497FED" w:rsidRPr="00A053D0">
        <w:rPr>
          <w:rFonts w:ascii="Arial" w:hAnsi="Arial" w:cs="Arial"/>
          <w:color w:val="000000" w:themeColor="text1"/>
        </w:rPr>
        <w:t>In models with weekly lags, we observed increased outpatient visits in the two weeks following exposure, suggesting that there is overall an increase in all-cause outpatient visits among DME users following wildfire PM</w:t>
      </w:r>
      <w:r w:rsidR="00497FED" w:rsidRPr="00A053D0">
        <w:rPr>
          <w:rFonts w:ascii="Arial" w:hAnsi="Arial" w:cs="Arial"/>
          <w:color w:val="000000" w:themeColor="text1"/>
          <w:vertAlign w:val="subscript"/>
        </w:rPr>
        <w:t>2.5</w:t>
      </w:r>
      <w:r w:rsidR="00497FED" w:rsidRPr="00A053D0">
        <w:rPr>
          <w:rFonts w:ascii="Arial" w:hAnsi="Arial" w:cs="Arial"/>
          <w:color w:val="000000" w:themeColor="text1"/>
        </w:rPr>
        <w:t xml:space="preserve"> exposure. Very few prior studies have evaluated lags of short-term exposure to wildfire PM</w:t>
      </w:r>
      <w:r w:rsidR="00497FED" w:rsidRPr="00A053D0">
        <w:rPr>
          <w:rFonts w:ascii="Arial" w:hAnsi="Arial" w:cs="Arial"/>
          <w:color w:val="000000" w:themeColor="text1"/>
          <w:vertAlign w:val="subscript"/>
        </w:rPr>
        <w:t>2.5</w:t>
      </w:r>
      <w:r w:rsidR="00497FED" w:rsidRPr="00A053D0">
        <w:rPr>
          <w:rFonts w:ascii="Arial" w:hAnsi="Arial" w:cs="Arial"/>
          <w:color w:val="000000" w:themeColor="text1"/>
        </w:rPr>
        <w:t xml:space="preserve"> beyond 7 days,</w:t>
      </w:r>
      <w:r w:rsidR="00497FED" w:rsidRPr="00A053D0">
        <w:rPr>
          <w:rFonts w:ascii="Arial" w:hAnsi="Arial" w:cs="Arial"/>
          <w:color w:val="000000" w:themeColor="text1"/>
          <w:vertAlign w:val="superscript"/>
        </w:rPr>
        <w:t>34</w:t>
      </w:r>
      <w:r w:rsidR="00497FED" w:rsidRPr="00A053D0">
        <w:rPr>
          <w:rFonts w:ascii="Arial" w:hAnsi="Arial" w:cs="Arial"/>
          <w:color w:val="000000" w:themeColor="text1"/>
        </w:rPr>
        <w:t xml:space="preserve"> but our results </w:t>
      </w:r>
      <w:r w:rsidR="00497FED" w:rsidRPr="00A053D0">
        <w:rPr>
          <w:rFonts w:ascii="Arial" w:hAnsi="Arial" w:cs="Arial"/>
          <w:color w:val="000000" w:themeColor="text1"/>
        </w:rPr>
        <w:lastRenderedPageBreak/>
        <w:t>indicate that outpatient visits among DME users remained elevated for up to two weeks. A decrease in healthcare utilization has been observed in previous studies of disaster-related exposures, including wildfires</w:t>
      </w:r>
      <w:r w:rsidR="00497FED" w:rsidRPr="00A053D0">
        <w:rPr>
          <w:rFonts w:ascii="Arial" w:hAnsi="Arial" w:cs="Arial"/>
          <w:color w:val="000000" w:themeColor="text1"/>
          <w:vertAlign w:val="superscript"/>
        </w:rPr>
        <w:t>75</w:t>
      </w:r>
      <w:r w:rsidR="00497FED" w:rsidRPr="00A053D0">
        <w:rPr>
          <w:rFonts w:ascii="Arial" w:hAnsi="Arial" w:cs="Arial"/>
          <w:color w:val="000000" w:themeColor="text1"/>
        </w:rPr>
        <w:t xml:space="preserve"> and extreme storms</w:t>
      </w:r>
      <w:r w:rsidR="00497FED" w:rsidRPr="00A053D0">
        <w:rPr>
          <w:rFonts w:ascii="Arial" w:hAnsi="Arial" w:cs="Arial"/>
          <w:color w:val="000000" w:themeColor="text1"/>
          <w:vertAlign w:val="superscript"/>
        </w:rPr>
        <w:t>76</w:t>
      </w:r>
      <w:r w:rsidR="00497FED" w:rsidRPr="00A053D0">
        <w:rPr>
          <w:rFonts w:ascii="Arial" w:hAnsi="Arial" w:cs="Arial"/>
          <w:color w:val="000000" w:themeColor="text1"/>
        </w:rPr>
        <w:t>.</w:t>
      </w:r>
      <w:r w:rsidR="00497FED" w:rsidRPr="00A053D0">
        <w:rPr>
          <w:rFonts w:ascii="Arial" w:hAnsi="Arial" w:cs="Arial"/>
          <w:i/>
          <w:iCs/>
          <w:color w:val="000000" w:themeColor="text1"/>
        </w:rPr>
        <w:t xml:space="preserve"> </w:t>
      </w:r>
      <w:r w:rsidR="00C036A0" w:rsidRPr="00A053D0">
        <w:rPr>
          <w:rFonts w:ascii="Arial" w:hAnsi="Arial" w:cs="Arial"/>
          <w:color w:val="000000" w:themeColor="text1"/>
        </w:rPr>
        <w:t>Our</w:t>
      </w:r>
      <w:r w:rsidR="00A10127" w:rsidRPr="00A053D0">
        <w:rPr>
          <w:rFonts w:ascii="Arial" w:hAnsi="Arial" w:cs="Arial"/>
          <w:color w:val="000000" w:themeColor="text1"/>
        </w:rPr>
        <w:t xml:space="preserve"> findings are consistent with theories that wildfire smoke may disrupt care immediately</w:t>
      </w:r>
      <w:r w:rsidR="00253CA9" w:rsidRPr="00A053D0">
        <w:rPr>
          <w:rFonts w:ascii="Arial" w:hAnsi="Arial" w:cs="Arial"/>
          <w:color w:val="000000" w:themeColor="text1"/>
          <w:vertAlign w:val="superscript"/>
        </w:rPr>
        <w:t>18</w:t>
      </w:r>
      <w:r w:rsidR="008E6BEA" w:rsidRPr="00A053D0">
        <w:rPr>
          <w:rFonts w:ascii="Arial" w:hAnsi="Arial" w:cs="Arial"/>
          <w:color w:val="000000" w:themeColor="text1"/>
          <w:vertAlign w:val="superscript"/>
        </w:rPr>
        <w:t>,61</w:t>
      </w:r>
      <w:r w:rsidR="00A10127" w:rsidRPr="00A053D0">
        <w:rPr>
          <w:rFonts w:ascii="Arial" w:hAnsi="Arial" w:cs="Arial"/>
          <w:color w:val="000000" w:themeColor="text1"/>
        </w:rPr>
        <w:t>, but at the same time exacerbate respiratory conditions leading to increased care use following smoke exposure</w:t>
      </w:r>
      <w:r w:rsidR="003528D8" w:rsidRPr="00A053D0">
        <w:rPr>
          <w:rFonts w:ascii="Arial" w:hAnsi="Arial" w:cs="Arial"/>
          <w:color w:val="000000" w:themeColor="text1"/>
        </w:rPr>
        <w:t xml:space="preserve"> among people (such as DME users) who have respiratory conditions</w:t>
      </w:r>
      <w:r w:rsidR="00A10127" w:rsidRPr="00A053D0">
        <w:rPr>
          <w:rFonts w:ascii="Arial" w:hAnsi="Arial" w:cs="Arial"/>
          <w:color w:val="000000" w:themeColor="text1"/>
        </w:rPr>
        <w:t>.</w:t>
      </w:r>
      <w:r w:rsidR="0077649D" w:rsidRPr="00A053D0">
        <w:rPr>
          <w:rFonts w:ascii="Arial" w:hAnsi="Arial" w:cs="Arial"/>
          <w:color w:val="000000" w:themeColor="text1"/>
        </w:rPr>
        <w:t xml:space="preserve"> </w:t>
      </w:r>
    </w:p>
    <w:p w14:paraId="3B55A1D6" w14:textId="77777777" w:rsidR="00BC0CE1" w:rsidRPr="00A053D0" w:rsidRDefault="00BC0CE1" w:rsidP="00FC17B3">
      <w:pPr>
        <w:rPr>
          <w:rFonts w:ascii="Arial" w:hAnsi="Arial" w:cs="Arial"/>
          <w:color w:val="000000" w:themeColor="text1"/>
        </w:rPr>
      </w:pPr>
    </w:p>
    <w:p w14:paraId="095FD5FC" w14:textId="77777777" w:rsidR="001B7102" w:rsidRPr="00A053D0" w:rsidRDefault="00581DAB" w:rsidP="00FC17B3">
      <w:pPr>
        <w:rPr>
          <w:rFonts w:ascii="Arial" w:hAnsi="Arial" w:cs="Arial"/>
          <w:color w:val="000000" w:themeColor="text1"/>
        </w:rPr>
      </w:pPr>
      <w:r w:rsidRPr="00A053D0">
        <w:rPr>
          <w:rFonts w:ascii="Arial" w:hAnsi="Arial" w:cs="Arial"/>
          <w:color w:val="000000" w:themeColor="text1"/>
        </w:rPr>
        <w:t>Few studies have evaluated proximity to wildfire boundaries or wildfire evacuation as risk factors for healthcare utilization or adverse health outcomes</w:t>
      </w:r>
      <w:r w:rsidR="00992D06" w:rsidRPr="00A053D0">
        <w:rPr>
          <w:rFonts w:ascii="Arial" w:hAnsi="Arial" w:cs="Arial"/>
          <w:color w:val="000000" w:themeColor="text1"/>
          <w:vertAlign w:val="superscript"/>
        </w:rPr>
        <w:t>7</w:t>
      </w:r>
      <w:r w:rsidR="00D413CE" w:rsidRPr="00A053D0">
        <w:rPr>
          <w:rFonts w:ascii="Arial" w:hAnsi="Arial" w:cs="Arial"/>
          <w:color w:val="000000" w:themeColor="text1"/>
          <w:vertAlign w:val="superscript"/>
        </w:rPr>
        <w:t>4</w:t>
      </w:r>
      <w:r w:rsidR="00594073" w:rsidRPr="00A053D0">
        <w:rPr>
          <w:rFonts w:ascii="Arial" w:hAnsi="Arial" w:cs="Arial"/>
          <w:color w:val="000000" w:themeColor="text1"/>
          <w:vertAlign w:val="superscript"/>
        </w:rPr>
        <w:t>,7</w:t>
      </w:r>
      <w:r w:rsidR="00D413CE" w:rsidRPr="00A053D0">
        <w:rPr>
          <w:rFonts w:ascii="Arial" w:hAnsi="Arial" w:cs="Arial"/>
          <w:color w:val="000000" w:themeColor="text1"/>
          <w:vertAlign w:val="superscript"/>
        </w:rPr>
        <w:t>7</w:t>
      </w:r>
      <w:r w:rsidR="00594073" w:rsidRPr="00A053D0">
        <w:rPr>
          <w:rFonts w:ascii="Arial" w:hAnsi="Arial" w:cs="Arial"/>
          <w:color w:val="000000" w:themeColor="text1"/>
          <w:vertAlign w:val="superscript"/>
        </w:rPr>
        <w:t>,7</w:t>
      </w:r>
      <w:r w:rsidR="00D413CE" w:rsidRPr="00A053D0">
        <w:rPr>
          <w:rFonts w:ascii="Arial" w:hAnsi="Arial" w:cs="Arial"/>
          <w:color w:val="000000" w:themeColor="text1"/>
          <w:vertAlign w:val="superscript"/>
        </w:rPr>
        <w:t>8</w:t>
      </w:r>
      <w:r w:rsidR="00072FA7" w:rsidRPr="00A053D0">
        <w:rPr>
          <w:rFonts w:ascii="Arial" w:hAnsi="Arial" w:cs="Arial"/>
          <w:color w:val="000000" w:themeColor="text1"/>
        </w:rPr>
        <w:t>.</w:t>
      </w:r>
      <w:r w:rsidRPr="00A053D0">
        <w:rPr>
          <w:rFonts w:ascii="Arial" w:hAnsi="Arial" w:cs="Arial"/>
          <w:color w:val="000000" w:themeColor="text1"/>
        </w:rPr>
        <w:t xml:space="preserve"> Proximity to wildfires can affect health through a stress pathway, on top of risks related to smoke exposure. Qualitative studies emphasize this point, and several have documented the immense stress experienced by those displaced by wildfire</w:t>
      </w:r>
      <w:r w:rsidRPr="00A053D0">
        <w:rPr>
          <w:rFonts w:ascii="Arial" w:hAnsi="Arial" w:cs="Arial"/>
          <w:color w:val="000000" w:themeColor="text1"/>
          <w:vertAlign w:val="superscript"/>
        </w:rPr>
        <w:t>7,8,</w:t>
      </w:r>
      <w:r w:rsidR="00B23CA5"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3</w:t>
      </w:r>
      <w:r w:rsidR="00710682" w:rsidRPr="00A053D0">
        <w:rPr>
          <w:rFonts w:ascii="Arial" w:hAnsi="Arial" w:cs="Arial"/>
          <w:color w:val="000000" w:themeColor="text1"/>
        </w:rPr>
        <w:t>.</w:t>
      </w:r>
      <w:r w:rsidRPr="00A053D0">
        <w:rPr>
          <w:rFonts w:ascii="Arial" w:hAnsi="Arial" w:cs="Arial"/>
          <w:color w:val="000000" w:themeColor="text1"/>
        </w:rPr>
        <w:t xml:space="preserve"> After the 2014 Canadian Northwest Territory wildfires, one interviewee said: “Well, it took a toll on me because being stressed out from the fires and never knowing when we had to leave to be evacuated we didn’t know if we were going to come home to a community or to our houses</w:t>
      </w:r>
      <w:r w:rsidR="00DB57A0" w:rsidRPr="00A053D0">
        <w:rPr>
          <w:rFonts w:ascii="Arial" w:hAnsi="Arial" w:cs="Arial"/>
          <w:color w:val="000000" w:themeColor="text1"/>
        </w:rPr>
        <w:t>.</w:t>
      </w:r>
      <w:r w:rsidRPr="00A053D0">
        <w:rPr>
          <w:rFonts w:ascii="Arial" w:hAnsi="Arial" w:cs="Arial"/>
          <w:color w:val="000000" w:themeColor="text1"/>
        </w:rPr>
        <w:t>”</w:t>
      </w:r>
      <w:r w:rsidRPr="00A053D0">
        <w:rPr>
          <w:rFonts w:ascii="Arial" w:hAnsi="Arial" w:cs="Arial"/>
          <w:color w:val="000000" w:themeColor="text1"/>
          <w:vertAlign w:val="superscript"/>
        </w:rPr>
        <w:t>28</w:t>
      </w:r>
      <w:r w:rsidRPr="00A053D0">
        <w:rPr>
          <w:rFonts w:ascii="Arial" w:hAnsi="Arial" w:cs="Arial"/>
          <w:color w:val="000000" w:themeColor="text1"/>
        </w:rPr>
        <w:t xml:space="preserve"> Agyapong et al. 2021 estimated the likely prevalence of post-traumatic stress disorder among Canadian Fort McMurray wildfire survivors at 12.8%, twice the baseline population prevalence</w:t>
      </w:r>
      <w:r w:rsidR="00C1476D" w:rsidRPr="00A053D0">
        <w:rPr>
          <w:rFonts w:ascii="Arial" w:hAnsi="Arial" w:cs="Arial"/>
          <w:color w:val="000000" w:themeColor="text1"/>
          <w:vertAlign w:val="superscript"/>
        </w:rPr>
        <w:t>7</w:t>
      </w:r>
      <w:r w:rsidR="00D413CE" w:rsidRPr="00A053D0">
        <w:rPr>
          <w:rFonts w:ascii="Arial" w:hAnsi="Arial" w:cs="Arial"/>
          <w:color w:val="000000" w:themeColor="text1"/>
          <w:vertAlign w:val="superscript"/>
        </w:rPr>
        <w:t>9</w:t>
      </w:r>
      <w:r w:rsidRPr="00A053D0">
        <w:rPr>
          <w:rFonts w:ascii="Arial" w:hAnsi="Arial" w:cs="Arial"/>
          <w:color w:val="000000" w:themeColor="text1"/>
        </w:rPr>
        <w:t xml:space="preserve">. We attempted to assess this proximity/evacuation pathway for two major fires in our study area using a difference-in-differences analysis. </w:t>
      </w:r>
    </w:p>
    <w:p w14:paraId="2861993B" w14:textId="77777777" w:rsidR="001B7102" w:rsidRPr="00A053D0" w:rsidRDefault="001B7102" w:rsidP="00FC17B3">
      <w:pPr>
        <w:rPr>
          <w:rFonts w:ascii="Arial" w:hAnsi="Arial" w:cs="Arial"/>
          <w:color w:val="000000" w:themeColor="text1"/>
        </w:rPr>
      </w:pPr>
    </w:p>
    <w:p w14:paraId="174A8367" w14:textId="7D4DCDE9" w:rsidR="00936475" w:rsidRPr="00A053D0" w:rsidRDefault="00581DAB" w:rsidP="00FC17B3">
      <w:pPr>
        <w:rPr>
          <w:rFonts w:ascii="Arial" w:hAnsi="Arial" w:cs="Arial"/>
          <w:color w:val="000000" w:themeColor="text1"/>
        </w:rPr>
      </w:pPr>
      <w:r w:rsidRPr="00A053D0">
        <w:rPr>
          <w:rFonts w:ascii="Arial" w:hAnsi="Arial" w:cs="Arial"/>
          <w:color w:val="000000" w:themeColor="text1"/>
        </w:rPr>
        <w:t xml:space="preserve">We found no association between exposure and healthcare visits during the Getty Fire. However, during the Woolsey Fire, we observed an increase in cardiorespiratory inpatient visits and a decrease in all-cause outpatient visits with both </w:t>
      </w:r>
      <w:r w:rsidR="00D300AA" w:rsidRPr="00A053D0">
        <w:rPr>
          <w:rFonts w:ascii="Arial" w:hAnsi="Arial" w:cs="Arial"/>
          <w:color w:val="000000" w:themeColor="text1"/>
        </w:rPr>
        <w:t xml:space="preserve">residential </w:t>
      </w:r>
      <w:r w:rsidRPr="00A053D0">
        <w:rPr>
          <w:rFonts w:ascii="Arial" w:hAnsi="Arial" w:cs="Arial"/>
          <w:color w:val="000000" w:themeColor="text1"/>
        </w:rPr>
        <w:t>proximity</w:t>
      </w:r>
      <w:r w:rsidR="00D300AA" w:rsidRPr="00A053D0">
        <w:rPr>
          <w:rFonts w:ascii="Arial" w:hAnsi="Arial" w:cs="Arial"/>
          <w:color w:val="000000" w:themeColor="text1"/>
        </w:rPr>
        <w:t xml:space="preserve"> to fire</w:t>
      </w:r>
      <w:r w:rsidRPr="00A053D0">
        <w:rPr>
          <w:rFonts w:ascii="Arial" w:hAnsi="Arial" w:cs="Arial"/>
          <w:color w:val="000000" w:themeColor="text1"/>
        </w:rPr>
        <w:t xml:space="preserve"> and </w:t>
      </w:r>
      <w:r w:rsidR="00D300AA" w:rsidRPr="00A053D0">
        <w:rPr>
          <w:rFonts w:ascii="Arial" w:hAnsi="Arial" w:cs="Arial"/>
          <w:color w:val="000000" w:themeColor="text1"/>
        </w:rPr>
        <w:t xml:space="preserve">residence in an </w:t>
      </w:r>
      <w:r w:rsidRPr="00A053D0">
        <w:rPr>
          <w:rFonts w:ascii="Arial" w:hAnsi="Arial" w:cs="Arial"/>
          <w:color w:val="000000" w:themeColor="text1"/>
        </w:rPr>
        <w:t>evacuation</w:t>
      </w:r>
      <w:r w:rsidR="001D7C09" w:rsidRPr="00A053D0">
        <w:rPr>
          <w:rFonts w:ascii="Arial" w:hAnsi="Arial" w:cs="Arial"/>
          <w:color w:val="000000" w:themeColor="text1"/>
        </w:rPr>
        <w:t xml:space="preserve"> among DME users</w:t>
      </w:r>
      <w:r w:rsidRPr="00A053D0">
        <w:rPr>
          <w:rFonts w:ascii="Arial" w:hAnsi="Arial" w:cs="Arial"/>
          <w:color w:val="000000" w:themeColor="text1"/>
        </w:rPr>
        <w:t>. The 400 km</w:t>
      </w:r>
      <w:r w:rsidRPr="00A053D0">
        <w:rPr>
          <w:rFonts w:ascii="Arial" w:hAnsi="Arial" w:cs="Arial"/>
          <w:color w:val="000000" w:themeColor="text1"/>
          <w:vertAlign w:val="superscript"/>
        </w:rPr>
        <w:t>2</w:t>
      </w:r>
      <w:r w:rsidRPr="00A053D0">
        <w:rPr>
          <w:rFonts w:ascii="Arial" w:hAnsi="Arial" w:cs="Arial"/>
          <w:color w:val="000000" w:themeColor="text1"/>
        </w:rPr>
        <w:t xml:space="preserve"> Woolsey Fire, which caused $3 billion in damages,</w:t>
      </w:r>
      <w:r w:rsidR="00D413CE" w:rsidRPr="00A053D0">
        <w:rPr>
          <w:rFonts w:ascii="Arial" w:hAnsi="Arial" w:cs="Arial"/>
          <w:color w:val="000000" w:themeColor="text1"/>
          <w:vertAlign w:val="superscript"/>
        </w:rPr>
        <w:t>80</w:t>
      </w:r>
      <w:r w:rsidRPr="00A053D0">
        <w:rPr>
          <w:rFonts w:ascii="Arial" w:hAnsi="Arial" w:cs="Arial"/>
          <w:color w:val="000000" w:themeColor="text1"/>
        </w:rPr>
        <w:t xml:space="preserve"> was much larger than the 3 km</w:t>
      </w:r>
      <w:r w:rsidRPr="00A053D0">
        <w:rPr>
          <w:rFonts w:ascii="Arial" w:hAnsi="Arial" w:cs="Arial"/>
          <w:color w:val="000000" w:themeColor="text1"/>
          <w:vertAlign w:val="superscript"/>
        </w:rPr>
        <w:t>2</w:t>
      </w:r>
      <w:r w:rsidRPr="00A053D0">
        <w:rPr>
          <w:rFonts w:ascii="Arial" w:hAnsi="Arial" w:cs="Arial"/>
          <w:color w:val="000000" w:themeColor="text1"/>
        </w:rPr>
        <w:t xml:space="preserve"> Getty Fire, which destroyed 10 homes</w:t>
      </w:r>
      <w:r w:rsidR="00702877" w:rsidRPr="00A053D0">
        <w:rPr>
          <w:rFonts w:ascii="Arial" w:hAnsi="Arial" w:cs="Arial"/>
          <w:color w:val="000000" w:themeColor="text1"/>
          <w:vertAlign w:val="superscript"/>
        </w:rPr>
        <w:t>3</w:t>
      </w:r>
      <w:r w:rsidR="00D413CE" w:rsidRPr="00A053D0">
        <w:rPr>
          <w:rFonts w:ascii="Arial" w:hAnsi="Arial" w:cs="Arial"/>
          <w:color w:val="000000" w:themeColor="text1"/>
          <w:vertAlign w:val="superscript"/>
        </w:rPr>
        <w:t>9</w:t>
      </w:r>
      <w:r w:rsidR="00702877" w:rsidRPr="00A053D0">
        <w:rPr>
          <w:rFonts w:ascii="Arial" w:hAnsi="Arial" w:cs="Arial"/>
          <w:color w:val="000000" w:themeColor="text1"/>
        </w:rPr>
        <w:t>,</w:t>
      </w:r>
      <w:r w:rsidRPr="00A053D0">
        <w:rPr>
          <w:rFonts w:ascii="Arial" w:hAnsi="Arial" w:cs="Arial"/>
          <w:color w:val="000000" w:themeColor="text1"/>
        </w:rPr>
        <w:t xml:space="preserve"> that null associations between Getty proximity exposure and all visit types could be due to its smaller size; it may have not been large enough to produce a detectable effect in visit changes. A larger analysis examining several wildfires, rather than two, could be informative. </w:t>
      </w:r>
      <w:r w:rsidR="00837E77" w:rsidRPr="00A053D0">
        <w:rPr>
          <w:rFonts w:ascii="Arial" w:hAnsi="Arial" w:cs="Arial"/>
          <w:color w:val="000000" w:themeColor="text1"/>
        </w:rPr>
        <w:t>As in our discussion of wildfire PM</w:t>
      </w:r>
      <w:r w:rsidR="00837E77" w:rsidRPr="00A053D0">
        <w:rPr>
          <w:rFonts w:ascii="Arial" w:hAnsi="Arial" w:cs="Arial"/>
          <w:color w:val="000000" w:themeColor="text1"/>
          <w:vertAlign w:val="subscript"/>
        </w:rPr>
        <w:t>2.5</w:t>
      </w:r>
      <w:r w:rsidR="00837E77" w:rsidRPr="00A053D0">
        <w:rPr>
          <w:rFonts w:ascii="Arial" w:hAnsi="Arial" w:cs="Arial"/>
          <w:color w:val="000000" w:themeColor="text1"/>
        </w:rPr>
        <w:t xml:space="preserve"> exposure, t</w:t>
      </w:r>
      <w:r w:rsidR="00E535C9" w:rsidRPr="00A053D0">
        <w:rPr>
          <w:rFonts w:ascii="Arial" w:hAnsi="Arial" w:cs="Arial"/>
          <w:color w:val="000000" w:themeColor="text1"/>
        </w:rPr>
        <w:t>he Woolsey Fire may have decreased outpatient care as has been documented during other disaster scenarios</w:t>
      </w:r>
      <w:r w:rsidR="006A6E2F" w:rsidRPr="00A053D0">
        <w:rPr>
          <w:rFonts w:ascii="Arial" w:hAnsi="Arial" w:cs="Arial"/>
          <w:color w:val="000000" w:themeColor="text1"/>
        </w:rPr>
        <w:t>,</w:t>
      </w:r>
      <w:r w:rsidR="00432A71" w:rsidRPr="00A053D0">
        <w:rPr>
          <w:rFonts w:ascii="Arial" w:hAnsi="Arial" w:cs="Arial"/>
          <w:color w:val="000000" w:themeColor="text1"/>
          <w:vertAlign w:val="superscript"/>
        </w:rPr>
        <w:t>75, 76</w:t>
      </w:r>
      <w:r w:rsidR="00E535C9" w:rsidRPr="00A053D0">
        <w:rPr>
          <w:rFonts w:ascii="Arial" w:hAnsi="Arial" w:cs="Arial"/>
          <w:color w:val="000000" w:themeColor="text1"/>
        </w:rPr>
        <w:t xml:space="preserve"> </w:t>
      </w:r>
      <w:r w:rsidR="006A6E2F" w:rsidRPr="00A053D0">
        <w:rPr>
          <w:rFonts w:ascii="Arial" w:hAnsi="Arial" w:cs="Arial"/>
          <w:color w:val="000000" w:themeColor="text1"/>
        </w:rPr>
        <w:t xml:space="preserve">while inpatient visits may have increased because of </w:t>
      </w:r>
      <w:r w:rsidR="00967315" w:rsidRPr="00A053D0">
        <w:rPr>
          <w:rFonts w:ascii="Arial" w:hAnsi="Arial" w:cs="Arial"/>
          <w:color w:val="000000" w:themeColor="text1"/>
        </w:rPr>
        <w:t xml:space="preserve">respiratory disease worsening with exposure. </w:t>
      </w:r>
    </w:p>
    <w:p w14:paraId="2A1B9E55" w14:textId="77777777" w:rsidR="00936475" w:rsidRPr="00A053D0" w:rsidRDefault="00936475" w:rsidP="00FC17B3">
      <w:pPr>
        <w:rPr>
          <w:rFonts w:ascii="Arial" w:hAnsi="Arial" w:cs="Arial"/>
          <w:color w:val="000000" w:themeColor="text1"/>
        </w:rPr>
      </w:pPr>
    </w:p>
    <w:p w14:paraId="53EEE5BB" w14:textId="2CE14D38" w:rsidR="003B386B" w:rsidRPr="00A053D0" w:rsidRDefault="00F05801" w:rsidP="00FC17B3">
      <w:pPr>
        <w:rPr>
          <w:rFonts w:ascii="Arial" w:hAnsi="Arial" w:cs="Arial"/>
          <w:color w:val="000000" w:themeColor="text1"/>
        </w:rPr>
      </w:pPr>
      <w:r w:rsidRPr="00A053D0">
        <w:rPr>
          <w:rFonts w:ascii="Arial" w:hAnsi="Arial" w:cs="Arial"/>
          <w:color w:val="000000" w:themeColor="text1"/>
        </w:rPr>
        <w:t>However, s</w:t>
      </w:r>
      <w:r w:rsidR="00581DAB" w:rsidRPr="00A053D0">
        <w:rPr>
          <w:rFonts w:ascii="Arial" w:hAnsi="Arial" w:cs="Arial"/>
          <w:color w:val="000000" w:themeColor="text1"/>
        </w:rPr>
        <w:t xml:space="preserve">tudy limitations could have influenced our results. First, </w:t>
      </w:r>
      <w:r w:rsidR="00DA3623" w:rsidRPr="00A053D0">
        <w:rPr>
          <w:rFonts w:ascii="Arial" w:hAnsi="Arial" w:cs="Arial"/>
          <w:color w:val="000000" w:themeColor="text1"/>
        </w:rPr>
        <w:t>we identified KPSC members who</w:t>
      </w:r>
      <w:r w:rsidR="001515EA" w:rsidRPr="00A053D0">
        <w:rPr>
          <w:rFonts w:ascii="Arial" w:hAnsi="Arial" w:cs="Arial"/>
          <w:color w:val="000000" w:themeColor="text1"/>
        </w:rPr>
        <w:t xml:space="preserve"> rented DME in the year prior to October 29, 2019</w:t>
      </w:r>
      <w:r w:rsidR="00581DAB" w:rsidRPr="00A053D0">
        <w:rPr>
          <w:rFonts w:ascii="Arial" w:hAnsi="Arial" w:cs="Arial"/>
          <w:color w:val="000000" w:themeColor="text1"/>
        </w:rPr>
        <w:t xml:space="preserve">. </w:t>
      </w:r>
      <w:r w:rsidR="00DA3623" w:rsidRPr="00A053D0">
        <w:rPr>
          <w:rFonts w:ascii="Arial" w:hAnsi="Arial" w:cs="Arial"/>
          <w:color w:val="000000" w:themeColor="text1"/>
        </w:rPr>
        <w:t xml:space="preserve">This meant that some study participants may not have been using DME at the time of wildfire exposure or healthcare visit but were nonetheless likely socially or medically vulnerable. KPSC </w:t>
      </w:r>
      <w:r w:rsidR="00581DAB" w:rsidRPr="00A053D0">
        <w:rPr>
          <w:rFonts w:ascii="Arial" w:hAnsi="Arial" w:cs="Arial"/>
          <w:color w:val="000000" w:themeColor="text1"/>
        </w:rPr>
        <w:t xml:space="preserve">patients would be highly motivated to seek care at Kaiser, given their membership status, however they may have sought urgent care at other clinics or hospitals. Such alternate utilization would have produced artificially reduced visit counts, especially for inpatient and emergency visits. If patients sought care at other clinics only during wildfires (whether during evacuations or while a fire was burning nearby) this could have biased association estimates towards the null. </w:t>
      </w:r>
    </w:p>
    <w:p w14:paraId="2C8C38E9" w14:textId="3C851F55" w:rsidR="003B386B" w:rsidRPr="00A053D0" w:rsidRDefault="003B386B" w:rsidP="00FC17B3">
      <w:pPr>
        <w:rPr>
          <w:rFonts w:ascii="Arial" w:hAnsi="Arial" w:cs="Arial"/>
          <w:color w:val="000000" w:themeColor="text1"/>
        </w:rPr>
      </w:pPr>
    </w:p>
    <w:p w14:paraId="5A0FD958" w14:textId="33F216A1" w:rsidR="003A35F1" w:rsidRPr="00A053D0" w:rsidRDefault="003A35F1" w:rsidP="00FC17B3">
      <w:pPr>
        <w:rPr>
          <w:rFonts w:ascii="Arial" w:hAnsi="Arial" w:cs="Arial"/>
          <w:color w:val="000000" w:themeColor="text1"/>
        </w:rPr>
      </w:pPr>
      <w:r w:rsidRPr="00A053D0">
        <w:rPr>
          <w:rFonts w:ascii="Arial" w:hAnsi="Arial" w:cs="Arial"/>
          <w:color w:val="000000" w:themeColor="text1"/>
        </w:rPr>
        <w:t xml:space="preserve">Second, we lacked individual-level information on participants. Therefore, we did not know if patients sought care for DME-related issues and only used prior DME use as a </w:t>
      </w:r>
      <w:r w:rsidRPr="00A053D0">
        <w:rPr>
          <w:rFonts w:ascii="Arial" w:hAnsi="Arial" w:cs="Arial"/>
          <w:color w:val="000000" w:themeColor="text1"/>
        </w:rPr>
        <w:lastRenderedPageBreak/>
        <w:t>vulnerability metric. We also were not able to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w:t>
      </w:r>
      <w:r w:rsidRPr="00A053D0">
        <w:rPr>
          <w:rFonts w:ascii="Arial" w:hAnsi="Arial" w:cs="Arial"/>
          <w:color w:val="000000" w:themeColor="text1"/>
          <w:vertAlign w:val="superscript"/>
        </w:rPr>
        <w:t>3</w:t>
      </w:r>
      <w:r w:rsidR="00AF5AC2" w:rsidRPr="00A053D0">
        <w:rPr>
          <w:rFonts w:ascii="Arial" w:hAnsi="Arial" w:cs="Arial"/>
          <w:color w:val="000000" w:themeColor="text1"/>
          <w:vertAlign w:val="superscript"/>
        </w:rPr>
        <w:t>0</w:t>
      </w:r>
      <w:r w:rsidRPr="00A053D0">
        <w:rPr>
          <w:rFonts w:ascii="Arial" w:hAnsi="Arial" w:cs="Arial"/>
          <w:color w:val="000000" w:themeColor="text1"/>
        </w:rPr>
        <w:t>. Subgroups such as those using ventilators or those using breast pumps likely have vastly different health needs and outcomes. We chose to focus on DME users</w:t>
      </w:r>
      <w:r w:rsidR="00DA3623" w:rsidRPr="00A053D0">
        <w:rPr>
          <w:rFonts w:ascii="Arial" w:hAnsi="Arial" w:cs="Arial"/>
          <w:color w:val="000000" w:themeColor="text1"/>
        </w:rPr>
        <w:t xml:space="preserve"> overall</w:t>
      </w:r>
      <w:r w:rsidRPr="00A053D0">
        <w:rPr>
          <w:rFonts w:ascii="Arial" w:hAnsi="Arial" w:cs="Arial"/>
          <w:color w:val="000000" w:themeColor="text1"/>
        </w:rPr>
        <w:t xml:space="preserve"> aged 45 and older who were likely the most susceptible to wildfire. However, </w:t>
      </w:r>
      <w:r w:rsidR="00DA3623" w:rsidRPr="00A053D0">
        <w:rPr>
          <w:rFonts w:ascii="Arial" w:hAnsi="Arial" w:cs="Arial"/>
          <w:color w:val="000000" w:themeColor="text1"/>
        </w:rPr>
        <w:t>users of specific types of DME, such as oxygen concentrators, or DME users of different ages, such as those over 75 years, may have unique needs and differing outcomes; future research may wish to examine these sub-groups in detail.</w:t>
      </w:r>
    </w:p>
    <w:p w14:paraId="61CC22B2" w14:textId="77777777" w:rsidR="003A35F1" w:rsidRPr="00A053D0" w:rsidRDefault="003A35F1" w:rsidP="00FC17B3">
      <w:pPr>
        <w:rPr>
          <w:rFonts w:ascii="Arial" w:hAnsi="Arial" w:cs="Arial"/>
          <w:color w:val="000000" w:themeColor="text1"/>
        </w:rPr>
      </w:pPr>
    </w:p>
    <w:p w14:paraId="674CE721" w14:textId="63D13DC4" w:rsidR="00FE20F2" w:rsidRPr="00A053D0" w:rsidRDefault="00FE20F2" w:rsidP="00FC17B3">
      <w:pPr>
        <w:rPr>
          <w:rFonts w:ascii="Arial" w:hAnsi="Arial" w:cs="Arial"/>
          <w:color w:val="000000" w:themeColor="text1"/>
        </w:rPr>
      </w:pPr>
      <w:r w:rsidRPr="00A053D0">
        <w:rPr>
          <w:rFonts w:ascii="Arial" w:hAnsi="Arial" w:cs="Arial"/>
          <w:color w:val="000000" w:themeColor="text1"/>
        </w:rPr>
        <w:t>Third, days with 0 visits made by patients living in a spatial grouping were common. Inpatient and ED visits were much less frequent over the study period (both mean = 0.1 daily visits) than outpatient visits (mean = 2.5 daily visits). All models may have been underpowered to detect visit changes. For example, during the Woolsey Fire, we observed decreased outpatient visits in ZCTAs proximate to the fire and among evacuation exposed ZCTAs but, for both, confidence intervals were wide, likely due to sample size.</w:t>
      </w:r>
    </w:p>
    <w:p w14:paraId="1FC55147" w14:textId="77777777" w:rsidR="00FA190F" w:rsidRPr="00A053D0" w:rsidRDefault="00FA190F" w:rsidP="00FC17B3">
      <w:pPr>
        <w:rPr>
          <w:rFonts w:ascii="Arial" w:hAnsi="Arial" w:cs="Arial"/>
          <w:color w:val="000000" w:themeColor="text1"/>
        </w:rPr>
      </w:pPr>
    </w:p>
    <w:p w14:paraId="264213D2" w14:textId="6195F511" w:rsidR="00712129" w:rsidRPr="00A053D0" w:rsidRDefault="00581DAB" w:rsidP="00FC17B3">
      <w:pPr>
        <w:rPr>
          <w:rFonts w:ascii="Arial" w:hAnsi="Arial" w:cs="Arial"/>
          <w:color w:val="000000" w:themeColor="text1"/>
        </w:rPr>
      </w:pPr>
      <w:r w:rsidRPr="00A053D0">
        <w:rPr>
          <w:rFonts w:ascii="Arial" w:hAnsi="Arial" w:cs="Arial"/>
          <w:color w:val="000000" w:themeColor="text1"/>
        </w:rPr>
        <w:t>Lastly, as in any observational study, residual confounding could affect our results. We attempted to account for residual spatial confounding by including a set of ZCTA-level covariates that measured different facets of socioeconomic status.</w:t>
      </w:r>
    </w:p>
    <w:p w14:paraId="50E76777" w14:textId="58791559" w:rsidR="000C6588" w:rsidRPr="00A053D0" w:rsidRDefault="000C6588" w:rsidP="00FC17B3">
      <w:pPr>
        <w:rPr>
          <w:rFonts w:ascii="Arial" w:hAnsi="Arial" w:cs="Arial"/>
          <w:color w:val="000000" w:themeColor="text1"/>
        </w:rPr>
      </w:pPr>
    </w:p>
    <w:p w14:paraId="3834DE5C" w14:textId="5F433FE5" w:rsidR="000C6588" w:rsidRPr="00A053D0" w:rsidRDefault="000C6588" w:rsidP="00FC17B3">
      <w:pPr>
        <w:rPr>
          <w:rFonts w:ascii="Arial" w:hAnsi="Arial" w:cs="Arial"/>
          <w:color w:val="000000" w:themeColor="text1"/>
        </w:rPr>
      </w:pPr>
    </w:p>
    <w:p w14:paraId="31F7112E" w14:textId="4A2A860F" w:rsidR="000C6588" w:rsidRPr="00A053D0" w:rsidRDefault="00FA6794" w:rsidP="00FC17B3">
      <w:pPr>
        <w:rPr>
          <w:rFonts w:ascii="Arial" w:hAnsi="Arial" w:cs="Arial"/>
          <w:b/>
          <w:bCs/>
          <w:color w:val="000000" w:themeColor="text1"/>
          <w:sz w:val="28"/>
          <w:szCs w:val="28"/>
        </w:rPr>
      </w:pPr>
      <w:r w:rsidRPr="00A053D0">
        <w:rPr>
          <w:rFonts w:ascii="Arial" w:hAnsi="Arial" w:cs="Arial"/>
          <w:b/>
          <w:bCs/>
          <w:color w:val="000000" w:themeColor="text1"/>
          <w:sz w:val="28"/>
          <w:szCs w:val="28"/>
        </w:rPr>
        <w:t>Conclusion</w:t>
      </w:r>
    </w:p>
    <w:p w14:paraId="2DAFD890" w14:textId="4E13EA59" w:rsidR="000C6588" w:rsidRPr="00A053D0" w:rsidRDefault="000C6588" w:rsidP="00FC17B3">
      <w:pPr>
        <w:rPr>
          <w:rFonts w:ascii="Arial" w:hAnsi="Arial" w:cs="Arial"/>
          <w:color w:val="000000" w:themeColor="text1"/>
        </w:rPr>
      </w:pPr>
    </w:p>
    <w:p w14:paraId="6D123098" w14:textId="66B50D5B" w:rsidR="000C6588" w:rsidRPr="00A053D0" w:rsidRDefault="00F26795" w:rsidP="00FC17B3">
      <w:pPr>
        <w:rPr>
          <w:rFonts w:ascii="Arial" w:hAnsi="Arial" w:cs="Arial"/>
          <w:color w:val="000000" w:themeColor="text1"/>
        </w:rPr>
      </w:pPr>
      <w:r w:rsidRPr="00A053D0">
        <w:rPr>
          <w:rFonts w:ascii="Arial" w:hAnsi="Arial" w:cs="Arial"/>
          <w:color w:val="000000" w:themeColor="text1"/>
        </w:rPr>
        <w:t>This study evaluated the relationship between short-term exposure to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and residential proximity and residence in a disaster zone, as a proxy for a mixture of health-harming exposures such as community disruption, smoke exposure, and stress and </w:t>
      </w:r>
      <w:r w:rsidR="004A46B7" w:rsidRPr="00A053D0">
        <w:rPr>
          <w:rFonts w:ascii="Arial" w:hAnsi="Arial" w:cs="Arial"/>
          <w:color w:val="000000" w:themeColor="text1"/>
        </w:rPr>
        <w:t>outpatient, ED, and inpatient visits among DME users in Southern California. Observed associations pointed to disruption of daily lives among those more exposed to wildfire, with missed outpatient care visits. We observed an association between elevated wildfire PM</w:t>
      </w:r>
      <w:r w:rsidR="004A46B7" w:rsidRPr="00A053D0">
        <w:rPr>
          <w:rFonts w:ascii="Arial" w:hAnsi="Arial" w:cs="Arial"/>
          <w:color w:val="000000" w:themeColor="text1"/>
          <w:vertAlign w:val="subscript"/>
        </w:rPr>
        <w:t>2.5</w:t>
      </w:r>
      <w:r w:rsidR="004A46B7" w:rsidRPr="00A053D0">
        <w:rPr>
          <w:rFonts w:ascii="Arial" w:hAnsi="Arial" w:cs="Arial"/>
          <w:color w:val="000000" w:themeColor="text1"/>
        </w:rPr>
        <w:t xml:space="preserve"> concentrations and decreased next-day risk followed by increased risk of all-cause outpatient visits over 4/5 subsequent days as well as reduced all-cause outpatient visits among those living in proximity to the Woolsey Fire. Wildfire PM</w:t>
      </w:r>
      <w:r w:rsidR="004A46B7" w:rsidRPr="00A053D0">
        <w:rPr>
          <w:rFonts w:ascii="Arial" w:hAnsi="Arial" w:cs="Arial"/>
          <w:color w:val="000000" w:themeColor="text1"/>
          <w:vertAlign w:val="subscript"/>
        </w:rPr>
        <w:t>2.5</w:t>
      </w:r>
      <w:r w:rsidR="004A46B7" w:rsidRPr="00A053D0">
        <w:rPr>
          <w:rFonts w:ascii="Arial" w:hAnsi="Arial" w:cs="Arial"/>
          <w:color w:val="000000" w:themeColor="text1"/>
        </w:rPr>
        <w:t xml:space="preserve"> was not associated with ED or inpatient visits, but Woolsey Fire proximity was associated with increased inpatient cardiorespiratory visits. This study adds to a literature on the health of vulnerable populations exposed to wildfires, which becomes more critical a</w:t>
      </w:r>
      <w:r w:rsidR="009852CE" w:rsidRPr="00A053D0">
        <w:rPr>
          <w:rFonts w:ascii="Arial" w:hAnsi="Arial" w:cs="Arial"/>
          <w:color w:val="000000" w:themeColor="text1"/>
        </w:rPr>
        <w:t>s wildfires freque</w:t>
      </w:r>
      <w:r w:rsidR="004A46B7" w:rsidRPr="00A053D0">
        <w:rPr>
          <w:rFonts w:ascii="Arial" w:hAnsi="Arial" w:cs="Arial"/>
          <w:color w:val="000000" w:themeColor="text1"/>
        </w:rPr>
        <w:t>ncy</w:t>
      </w:r>
      <w:r w:rsidR="009852CE" w:rsidRPr="00A053D0">
        <w:rPr>
          <w:rFonts w:ascii="Arial" w:hAnsi="Arial" w:cs="Arial"/>
          <w:color w:val="000000" w:themeColor="text1"/>
        </w:rPr>
        <w:t xml:space="preserve"> and sever</w:t>
      </w:r>
      <w:r w:rsidR="004A46B7" w:rsidRPr="00A053D0">
        <w:rPr>
          <w:rFonts w:ascii="Arial" w:hAnsi="Arial" w:cs="Arial"/>
          <w:color w:val="000000" w:themeColor="text1"/>
        </w:rPr>
        <w:t>ity increases</w:t>
      </w:r>
      <w:r w:rsidR="009852CE" w:rsidRPr="00A053D0">
        <w:rPr>
          <w:rFonts w:ascii="Arial" w:hAnsi="Arial" w:cs="Arial"/>
          <w:color w:val="000000" w:themeColor="text1"/>
        </w:rPr>
        <w:t xml:space="preserve"> with climate change</w:t>
      </w:r>
      <w:r w:rsidR="004A46B7" w:rsidRPr="00A053D0">
        <w:rPr>
          <w:rFonts w:ascii="Arial" w:hAnsi="Arial" w:cs="Arial"/>
          <w:color w:val="000000" w:themeColor="text1"/>
        </w:rPr>
        <w:t>.</w:t>
      </w:r>
      <w:r w:rsidR="009852CE" w:rsidRPr="00A053D0">
        <w:rPr>
          <w:rFonts w:ascii="Arial" w:hAnsi="Arial" w:cs="Arial"/>
          <w:color w:val="000000" w:themeColor="text1"/>
        </w:rPr>
        <w:t xml:space="preserve"> Protecting vulnerable populations that may be harmed by exposures which others can avoid or endure is essential. More work is needed to understand</w:t>
      </w:r>
      <w:r w:rsidR="004A46B7" w:rsidRPr="00A053D0">
        <w:rPr>
          <w:rFonts w:ascii="Arial" w:hAnsi="Arial" w:cs="Arial"/>
          <w:color w:val="000000" w:themeColor="text1"/>
        </w:rPr>
        <w:t xml:space="preserve"> the timing of health risks for vulnerable populations</w:t>
      </w:r>
      <w:r w:rsidR="009852CE" w:rsidRPr="00A053D0">
        <w:rPr>
          <w:rFonts w:ascii="Arial" w:hAnsi="Arial" w:cs="Arial"/>
          <w:color w:val="000000" w:themeColor="text1"/>
        </w:rPr>
        <w:t xml:space="preserve"> affected by smoke, fire, and evacuation.</w:t>
      </w:r>
    </w:p>
    <w:p w14:paraId="2735BDCB" w14:textId="53BEE225" w:rsidR="000C6588" w:rsidRPr="00A053D0" w:rsidRDefault="000C6588" w:rsidP="00FC17B3">
      <w:pPr>
        <w:rPr>
          <w:rFonts w:ascii="Arial" w:hAnsi="Arial" w:cs="Arial"/>
          <w:color w:val="000000" w:themeColor="text1"/>
        </w:rPr>
      </w:pPr>
    </w:p>
    <w:p w14:paraId="5CF697A1" w14:textId="7B23F4CB" w:rsidR="000C6588" w:rsidRPr="00A053D0" w:rsidRDefault="000C6588" w:rsidP="00FC17B3">
      <w:pPr>
        <w:rPr>
          <w:rFonts w:ascii="Arial" w:hAnsi="Arial" w:cs="Arial"/>
          <w:color w:val="000000" w:themeColor="text1"/>
        </w:rPr>
      </w:pPr>
    </w:p>
    <w:p w14:paraId="5203C499" w14:textId="5C1FFD7B" w:rsidR="003B67D1" w:rsidDel="00442F29" w:rsidRDefault="003B67D1" w:rsidP="00A67CD1">
      <w:pPr>
        <w:pStyle w:val="Heading1"/>
        <w:spacing w:before="0"/>
        <w:rPr>
          <w:del w:id="101" w:author="Heather M" w:date="2023-03-07T15:40:00Z"/>
          <w:rFonts w:ascii="Arial" w:hAnsi="Arial" w:cs="Arial"/>
          <w:color w:val="000000" w:themeColor="text1"/>
        </w:rPr>
      </w:pPr>
    </w:p>
    <w:p w14:paraId="524C49E0" w14:textId="77777777" w:rsidR="00442F29" w:rsidRPr="00442F29" w:rsidRDefault="00442F29" w:rsidP="00442F29">
      <w:pPr>
        <w:pStyle w:val="BodyText"/>
        <w:rPr>
          <w:ins w:id="102" w:author="Heather M" w:date="2023-03-07T15:40:00Z"/>
          <w:rPrChange w:id="103" w:author="Heather M" w:date="2023-03-07T15:40:00Z">
            <w:rPr>
              <w:ins w:id="104" w:author="Heather M" w:date="2023-03-07T15:40:00Z"/>
              <w:color w:val="000000" w:themeColor="text1"/>
            </w:rPr>
          </w:rPrChange>
        </w:rPr>
      </w:pPr>
    </w:p>
    <w:p w14:paraId="322F0ECD" w14:textId="525794D4" w:rsidR="003B67D1" w:rsidRPr="00A053D0" w:rsidDel="00442F29" w:rsidRDefault="003B67D1" w:rsidP="003B67D1">
      <w:pPr>
        <w:pStyle w:val="BodyText"/>
        <w:rPr>
          <w:del w:id="105" w:author="Heather M" w:date="2023-03-07T15:40:00Z"/>
          <w:color w:val="000000" w:themeColor="text1"/>
        </w:rPr>
      </w:pPr>
    </w:p>
    <w:p w14:paraId="04F5785D" w14:textId="5817381D" w:rsidR="003B67D1" w:rsidRPr="00A053D0" w:rsidDel="00442F29" w:rsidRDefault="003B67D1" w:rsidP="003B67D1">
      <w:pPr>
        <w:pStyle w:val="BodyText"/>
        <w:rPr>
          <w:del w:id="106" w:author="Heather M" w:date="2023-03-07T15:40:00Z"/>
          <w:color w:val="000000" w:themeColor="text1"/>
        </w:rPr>
      </w:pPr>
    </w:p>
    <w:p w14:paraId="0DD09072" w14:textId="15422C13" w:rsidR="003B67D1" w:rsidRPr="00A053D0" w:rsidDel="00442F29" w:rsidRDefault="003B67D1" w:rsidP="003B67D1">
      <w:pPr>
        <w:pStyle w:val="BodyText"/>
        <w:rPr>
          <w:del w:id="107" w:author="Heather M" w:date="2023-03-07T15:40:00Z"/>
          <w:color w:val="000000" w:themeColor="text1"/>
        </w:rPr>
      </w:pPr>
    </w:p>
    <w:p w14:paraId="01C6927E" w14:textId="3D8C5D48" w:rsidR="00A67CD1" w:rsidRPr="00A053D0" w:rsidRDefault="00A67CD1" w:rsidP="00A67CD1">
      <w:pPr>
        <w:pStyle w:val="Heading1"/>
        <w:spacing w:before="0"/>
        <w:rPr>
          <w:rFonts w:ascii="Arial" w:hAnsi="Arial" w:cs="Arial"/>
          <w:color w:val="000000" w:themeColor="text1"/>
        </w:rPr>
      </w:pPr>
      <w:r w:rsidRPr="00A053D0">
        <w:rPr>
          <w:rFonts w:ascii="Arial" w:hAnsi="Arial" w:cs="Arial"/>
          <w:color w:val="000000" w:themeColor="text1"/>
        </w:rPr>
        <w:t>Tables and Figures</w:t>
      </w:r>
    </w:p>
    <w:p w14:paraId="39EEA026" w14:textId="77777777" w:rsidR="00A67CD1" w:rsidRPr="00A053D0" w:rsidRDefault="00A67CD1" w:rsidP="00A67CD1">
      <w:pPr>
        <w:pStyle w:val="Header"/>
        <w:rPr>
          <w:rFonts w:ascii="Arial" w:hAnsi="Arial" w:cs="Arial"/>
          <w:color w:val="000000" w:themeColor="text1"/>
          <w:sz w:val="22"/>
          <w:szCs w:val="22"/>
        </w:rPr>
      </w:pPr>
    </w:p>
    <w:p w14:paraId="1282AA60" w14:textId="77777777" w:rsidR="00A67CD1" w:rsidRPr="00A053D0" w:rsidRDefault="00A67CD1" w:rsidP="00A67CD1">
      <w:pPr>
        <w:pStyle w:val="Header"/>
        <w:rPr>
          <w:rFonts w:ascii="Arial" w:hAnsi="Arial" w:cs="Arial"/>
          <w:color w:val="000000" w:themeColor="text1"/>
          <w:sz w:val="22"/>
          <w:szCs w:val="22"/>
        </w:rPr>
      </w:pPr>
      <w:r w:rsidRPr="00A053D0">
        <w:rPr>
          <w:rFonts w:ascii="Arial" w:hAnsi="Arial" w:cs="Arial"/>
          <w:b/>
          <w:bCs/>
          <w:color w:val="000000" w:themeColor="text1"/>
          <w:sz w:val="22"/>
          <w:szCs w:val="22"/>
        </w:rPr>
        <w:t>Table 1a:</w:t>
      </w:r>
      <w:r w:rsidRPr="00A053D0">
        <w:rPr>
          <w:rFonts w:ascii="Arial" w:hAnsi="Arial" w:cs="Arial"/>
          <w:color w:val="000000" w:themeColor="text1"/>
          <w:sz w:val="22"/>
          <w:szCs w:val="22"/>
        </w:rPr>
        <w:t xml:space="preserve"> Risk ratio and 95% confidence intervals from a negative binomial model</w:t>
      </w:r>
      <w:r w:rsidRPr="00A053D0">
        <w:rPr>
          <w:rFonts w:ascii="Arial" w:hAnsi="Arial" w:cs="Arial"/>
          <w:color w:val="000000" w:themeColor="text1"/>
          <w:sz w:val="22"/>
          <w:szCs w:val="22"/>
          <w:vertAlign w:val="superscript"/>
        </w:rPr>
        <w:t>a</w:t>
      </w:r>
      <w:r w:rsidRPr="00A053D0">
        <w:rPr>
          <w:rFonts w:ascii="Arial" w:hAnsi="Arial" w:cs="Arial"/>
          <w:color w:val="000000" w:themeColor="text1"/>
          <w:sz w:val="22"/>
          <w:szCs w:val="22"/>
        </w:rPr>
        <w:t xml:space="preserve"> assessing the association between daily 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xml:space="preserve"> and healthcare utilization among KPSC DME users, daily lags.</w:t>
      </w:r>
    </w:p>
    <w:p w14:paraId="39CEE3D1" w14:textId="77777777" w:rsidR="00A67CD1" w:rsidRPr="00A053D0" w:rsidRDefault="00A67CD1" w:rsidP="00A67CD1">
      <w:pPr>
        <w:pStyle w:val="Header"/>
        <w:rPr>
          <w:rFonts w:ascii="Arial" w:hAnsi="Arial" w:cs="Arial"/>
          <w:color w:val="000000" w:themeColor="text1"/>
          <w:sz w:val="22"/>
          <w:szCs w:val="22"/>
        </w:rPr>
      </w:pPr>
    </w:p>
    <w:tbl>
      <w:tblPr>
        <w:tblW w:w="9236" w:type="dxa"/>
        <w:tblCellSpacing w:w="15" w:type="dxa"/>
        <w:tblInd w:w="-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1715"/>
        <w:gridCol w:w="1073"/>
        <w:gridCol w:w="1073"/>
        <w:gridCol w:w="1072"/>
        <w:gridCol w:w="1072"/>
        <w:gridCol w:w="1072"/>
        <w:gridCol w:w="1072"/>
        <w:gridCol w:w="1087"/>
      </w:tblGrid>
      <w:tr w:rsidR="00A053D0" w:rsidRPr="00A053D0" w14:paraId="1307B462" w14:textId="77777777" w:rsidTr="005F331E">
        <w:trPr>
          <w:trHeight w:val="687"/>
          <w:tblHeader/>
          <w:tblCellSpacing w:w="15" w:type="dxa"/>
        </w:trPr>
        <w:tc>
          <w:tcPr>
            <w:tcW w:w="1670" w:type="dxa"/>
            <w:tcBorders>
              <w:top w:val="single" w:sz="4" w:space="0" w:color="auto"/>
              <w:bottom w:val="single" w:sz="4" w:space="0" w:color="auto"/>
            </w:tcBorders>
            <w:shd w:val="clear" w:color="auto" w:fill="auto"/>
            <w:vAlign w:val="center"/>
          </w:tcPr>
          <w:p w14:paraId="51069294" w14:textId="77777777" w:rsidR="00A67CD1" w:rsidRPr="00A053D0" w:rsidRDefault="00A67CD1" w:rsidP="008F30C5">
            <w:pPr>
              <w:rPr>
                <w:rFonts w:ascii="Arial" w:hAnsi="Arial" w:cs="Arial"/>
                <w:b/>
                <w:bCs/>
                <w:color w:val="000000" w:themeColor="text1"/>
                <w:sz w:val="22"/>
                <w:szCs w:val="22"/>
              </w:rPr>
            </w:pPr>
          </w:p>
        </w:tc>
        <w:tc>
          <w:tcPr>
            <w:tcW w:w="7476" w:type="dxa"/>
            <w:gridSpan w:val="7"/>
            <w:tcBorders>
              <w:top w:val="single" w:sz="4" w:space="0" w:color="auto"/>
              <w:bottom w:val="single" w:sz="4" w:space="0" w:color="auto"/>
            </w:tcBorders>
            <w:shd w:val="clear" w:color="auto" w:fill="auto"/>
            <w:vAlign w:val="center"/>
          </w:tcPr>
          <w:p w14:paraId="043226D0" w14:textId="77777777" w:rsidR="00A67CD1" w:rsidRPr="00A053D0" w:rsidRDefault="00A67CD1" w:rsidP="008F30C5">
            <w:pPr>
              <w:jc w:val="center"/>
              <w:rPr>
                <w:rFonts w:ascii="Arial" w:hAnsi="Arial" w:cs="Arial"/>
                <w:b/>
                <w:bCs/>
                <w:color w:val="000000" w:themeColor="text1"/>
                <w:sz w:val="22"/>
                <w:szCs w:val="22"/>
                <w:vertAlign w:val="superscript"/>
              </w:rPr>
            </w:pPr>
            <w:r w:rsidRPr="00A053D0">
              <w:rPr>
                <w:rFonts w:ascii="Arial" w:hAnsi="Arial" w:cs="Arial"/>
                <w:b/>
                <w:bCs/>
                <w:color w:val="000000" w:themeColor="text1"/>
                <w:sz w:val="22"/>
                <w:szCs w:val="22"/>
              </w:rPr>
              <w:t>Risk ratios and [95% CI] for 10</w:t>
            </w:r>
            <m:oMath>
              <m:r>
                <m:rPr>
                  <m:sty m:val="bi"/>
                </m:rPr>
                <w:rPr>
                  <w:rFonts w:ascii="Cambria Math" w:hAnsi="Cambria Math" w:cs="Arial"/>
                  <w:color w:val="000000" w:themeColor="text1"/>
                  <w:sz w:val="22"/>
                  <w:szCs w:val="22"/>
                </w:rPr>
                <m:t>μg</m:t>
              </m:r>
              <m:r>
                <m:rPr>
                  <m:sty m:val="b"/>
                </m:rPr>
                <w:rPr>
                  <w:rFonts w:ascii="Cambria Math" w:hAnsi="Cambria Math" w:cs="Arial"/>
                  <w:color w:val="000000" w:themeColor="text1"/>
                  <w:sz w:val="22"/>
                  <w:szCs w:val="22"/>
                </w:rPr>
                <m:t>/</m:t>
              </m:r>
              <m:sSup>
                <m:sSupPr>
                  <m:ctrlPr>
                    <w:rPr>
                      <w:rFonts w:ascii="Cambria Math" w:hAnsi="Cambria Math" w:cs="Arial"/>
                      <w:b/>
                      <w:bCs/>
                      <w:color w:val="000000" w:themeColor="text1"/>
                      <w:sz w:val="22"/>
                      <w:szCs w:val="22"/>
                    </w:rPr>
                  </m:ctrlPr>
                </m:sSupPr>
                <m:e>
                  <m:r>
                    <m:rPr>
                      <m:sty m:val="bi"/>
                    </m:rPr>
                    <w:rPr>
                      <w:rFonts w:ascii="Cambria Math" w:hAnsi="Cambria Math" w:cs="Arial"/>
                      <w:color w:val="000000" w:themeColor="text1"/>
                      <w:sz w:val="22"/>
                      <w:szCs w:val="22"/>
                    </w:rPr>
                    <m:t>m</m:t>
                  </m:r>
                </m:e>
                <m:sup>
                  <m:r>
                    <m:rPr>
                      <m:sty m:val="bi"/>
                    </m:rPr>
                    <w:rPr>
                      <w:rFonts w:ascii="Cambria Math" w:hAnsi="Cambria Math" w:cs="Arial"/>
                      <w:color w:val="000000" w:themeColor="text1"/>
                      <w:sz w:val="22"/>
                      <w:szCs w:val="22"/>
                    </w:rPr>
                    <m:t>3</m:t>
                  </m:r>
                </m:sup>
              </m:sSup>
              <m:r>
                <m:rPr>
                  <m:sty m:val="bi"/>
                </m:rPr>
                <w:rPr>
                  <w:rFonts w:ascii="Cambria Math" w:hAnsi="Cambria Math" w:cs="Arial"/>
                  <w:color w:val="000000" w:themeColor="text1"/>
                  <w:sz w:val="22"/>
                  <w:szCs w:val="22"/>
                </w:rPr>
                <m:t xml:space="preserve"> </m:t>
              </m:r>
            </m:oMath>
            <w:r w:rsidRPr="00A053D0">
              <w:rPr>
                <w:rFonts w:ascii="Arial" w:hAnsi="Arial" w:cs="Arial"/>
                <w:b/>
                <w:bCs/>
                <w:color w:val="000000" w:themeColor="text1"/>
                <w:sz w:val="22"/>
                <w:szCs w:val="22"/>
              </w:rPr>
              <w:t>increase in wildfire PM</w:t>
            </w:r>
            <w:r w:rsidRPr="00A053D0">
              <w:rPr>
                <w:rFonts w:ascii="Arial" w:hAnsi="Arial" w:cs="Arial"/>
                <w:b/>
                <w:bCs/>
                <w:color w:val="000000" w:themeColor="text1"/>
                <w:sz w:val="22"/>
                <w:szCs w:val="22"/>
                <w:vertAlign w:val="subscript"/>
              </w:rPr>
              <w:t>2.5</w:t>
            </w:r>
          </w:p>
        </w:tc>
      </w:tr>
      <w:tr w:rsidR="00A053D0" w:rsidRPr="00A053D0" w14:paraId="31C0F8DB" w14:textId="77777777" w:rsidTr="005F331E">
        <w:trPr>
          <w:trHeight w:val="687"/>
          <w:tblHeader/>
          <w:tblCellSpacing w:w="15" w:type="dxa"/>
        </w:trPr>
        <w:tc>
          <w:tcPr>
            <w:tcW w:w="1670" w:type="dxa"/>
            <w:shd w:val="clear" w:color="auto" w:fill="auto"/>
            <w:vAlign w:val="center"/>
            <w:hideMark/>
          </w:tcPr>
          <w:p w14:paraId="299FDDA2" w14:textId="77777777" w:rsidR="00A67CD1" w:rsidRPr="00A053D0" w:rsidRDefault="00A67CD1" w:rsidP="008F30C5">
            <w:pPr>
              <w:rPr>
                <w:rFonts w:ascii="Arial" w:hAnsi="Arial" w:cs="Arial"/>
                <w:color w:val="000000" w:themeColor="text1"/>
                <w:sz w:val="22"/>
                <w:szCs w:val="22"/>
              </w:rPr>
            </w:pPr>
            <w:r w:rsidRPr="00A053D0">
              <w:rPr>
                <w:rFonts w:ascii="Arial" w:hAnsi="Arial" w:cs="Arial"/>
                <w:b/>
                <w:bCs/>
                <w:color w:val="000000" w:themeColor="text1"/>
                <w:sz w:val="22"/>
                <w:szCs w:val="22"/>
              </w:rPr>
              <w:t>Outcome</w:t>
            </w:r>
          </w:p>
        </w:tc>
        <w:tc>
          <w:tcPr>
            <w:tcW w:w="1043" w:type="dxa"/>
            <w:shd w:val="clear" w:color="auto" w:fill="auto"/>
            <w:vAlign w:val="center"/>
            <w:hideMark/>
          </w:tcPr>
          <w:p w14:paraId="75065502"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0 days</w:t>
            </w:r>
          </w:p>
        </w:tc>
        <w:tc>
          <w:tcPr>
            <w:tcW w:w="1043" w:type="dxa"/>
            <w:shd w:val="clear" w:color="auto" w:fill="auto"/>
            <w:vAlign w:val="center"/>
            <w:hideMark/>
          </w:tcPr>
          <w:p w14:paraId="0EF820AB"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1 day</w:t>
            </w:r>
          </w:p>
        </w:tc>
        <w:tc>
          <w:tcPr>
            <w:tcW w:w="1042" w:type="dxa"/>
            <w:shd w:val="clear" w:color="auto" w:fill="auto"/>
            <w:vAlign w:val="center"/>
            <w:hideMark/>
          </w:tcPr>
          <w:p w14:paraId="600A0C2C"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2 days</w:t>
            </w:r>
          </w:p>
        </w:tc>
        <w:tc>
          <w:tcPr>
            <w:tcW w:w="1042" w:type="dxa"/>
            <w:shd w:val="clear" w:color="auto" w:fill="auto"/>
            <w:vAlign w:val="center"/>
            <w:hideMark/>
          </w:tcPr>
          <w:p w14:paraId="7C81DBD5"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3 days</w:t>
            </w:r>
          </w:p>
        </w:tc>
        <w:tc>
          <w:tcPr>
            <w:tcW w:w="1042" w:type="dxa"/>
            <w:shd w:val="clear" w:color="auto" w:fill="auto"/>
            <w:vAlign w:val="center"/>
            <w:hideMark/>
          </w:tcPr>
          <w:p w14:paraId="1CDB7125"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4 days</w:t>
            </w:r>
          </w:p>
        </w:tc>
        <w:tc>
          <w:tcPr>
            <w:tcW w:w="1042" w:type="dxa"/>
            <w:shd w:val="clear" w:color="auto" w:fill="auto"/>
            <w:vAlign w:val="center"/>
            <w:hideMark/>
          </w:tcPr>
          <w:p w14:paraId="2990482C"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5 days</w:t>
            </w:r>
          </w:p>
        </w:tc>
        <w:tc>
          <w:tcPr>
            <w:tcW w:w="1042" w:type="dxa"/>
            <w:shd w:val="clear" w:color="auto" w:fill="auto"/>
            <w:vAlign w:val="center"/>
            <w:hideMark/>
          </w:tcPr>
          <w:p w14:paraId="1F2D8E83"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6 days</w:t>
            </w:r>
          </w:p>
        </w:tc>
      </w:tr>
      <w:tr w:rsidR="00A053D0" w:rsidRPr="00A053D0" w14:paraId="00FA02D3" w14:textId="77777777" w:rsidTr="005F331E">
        <w:trPr>
          <w:trHeight w:val="583"/>
          <w:tblCellSpacing w:w="15" w:type="dxa"/>
        </w:trPr>
        <w:tc>
          <w:tcPr>
            <w:tcW w:w="1670" w:type="dxa"/>
            <w:shd w:val="clear" w:color="auto" w:fill="auto"/>
            <w:vAlign w:val="center"/>
            <w:hideMark/>
          </w:tcPr>
          <w:p w14:paraId="5317A50D"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 xml:space="preserve">All-cause outpatient </w:t>
            </w:r>
          </w:p>
        </w:tc>
        <w:tc>
          <w:tcPr>
            <w:tcW w:w="1043" w:type="dxa"/>
            <w:shd w:val="clear" w:color="auto" w:fill="auto"/>
            <w:vAlign w:val="center"/>
            <w:hideMark/>
          </w:tcPr>
          <w:p w14:paraId="4D23C61A"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0.98 [0.96, 1.01]</w:t>
            </w:r>
          </w:p>
        </w:tc>
        <w:tc>
          <w:tcPr>
            <w:tcW w:w="1043" w:type="dxa"/>
            <w:shd w:val="clear" w:color="auto" w:fill="auto"/>
            <w:vAlign w:val="center"/>
            <w:hideMark/>
          </w:tcPr>
          <w:p w14:paraId="7073C03D"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0.96 [0.94, 0.99]</w:t>
            </w:r>
          </w:p>
        </w:tc>
        <w:tc>
          <w:tcPr>
            <w:tcW w:w="1042" w:type="dxa"/>
            <w:shd w:val="clear" w:color="auto" w:fill="auto"/>
            <w:vAlign w:val="center"/>
            <w:hideMark/>
          </w:tcPr>
          <w:p w14:paraId="23A2DA79"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1.03 [1, 1.06]</w:t>
            </w:r>
          </w:p>
        </w:tc>
        <w:tc>
          <w:tcPr>
            <w:tcW w:w="1042" w:type="dxa"/>
            <w:shd w:val="clear" w:color="auto" w:fill="auto"/>
            <w:vAlign w:val="center"/>
            <w:hideMark/>
          </w:tcPr>
          <w:p w14:paraId="39A4269B"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1.08 [1.05, 1.11]</w:t>
            </w:r>
          </w:p>
        </w:tc>
        <w:tc>
          <w:tcPr>
            <w:tcW w:w="1042" w:type="dxa"/>
            <w:shd w:val="clear" w:color="auto" w:fill="auto"/>
            <w:vAlign w:val="center"/>
            <w:hideMark/>
          </w:tcPr>
          <w:p w14:paraId="6969C932"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0.98 [0.95, 1.02]</w:t>
            </w:r>
          </w:p>
        </w:tc>
        <w:tc>
          <w:tcPr>
            <w:tcW w:w="1042" w:type="dxa"/>
            <w:shd w:val="clear" w:color="auto" w:fill="auto"/>
            <w:vAlign w:val="center"/>
            <w:hideMark/>
          </w:tcPr>
          <w:p w14:paraId="1A58688B"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1.07 [1.04, 1.1]</w:t>
            </w:r>
          </w:p>
        </w:tc>
        <w:tc>
          <w:tcPr>
            <w:tcW w:w="1042" w:type="dxa"/>
            <w:shd w:val="clear" w:color="auto" w:fill="auto"/>
            <w:vAlign w:val="center"/>
            <w:hideMark/>
          </w:tcPr>
          <w:p w14:paraId="4CAF6D1E"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1.12 [1.09, 1.16]</w:t>
            </w:r>
          </w:p>
        </w:tc>
      </w:tr>
      <w:tr w:rsidR="00A053D0" w:rsidRPr="00A053D0" w14:paraId="39E54468" w14:textId="77777777" w:rsidTr="005F331E">
        <w:trPr>
          <w:trHeight w:val="583"/>
          <w:tblCellSpacing w:w="15" w:type="dxa"/>
        </w:trPr>
        <w:tc>
          <w:tcPr>
            <w:tcW w:w="1670" w:type="dxa"/>
            <w:shd w:val="clear" w:color="auto" w:fill="auto"/>
            <w:vAlign w:val="center"/>
          </w:tcPr>
          <w:p w14:paraId="72895198" w14:textId="70BBD4E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All-cause ED</w:t>
            </w:r>
          </w:p>
        </w:tc>
        <w:tc>
          <w:tcPr>
            <w:tcW w:w="1043" w:type="dxa"/>
            <w:shd w:val="clear" w:color="auto" w:fill="auto"/>
            <w:vAlign w:val="center"/>
          </w:tcPr>
          <w:p w14:paraId="190C22F7" w14:textId="70E3A3D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0.97 [0.91, 1.04]</w:t>
            </w:r>
          </w:p>
        </w:tc>
        <w:tc>
          <w:tcPr>
            <w:tcW w:w="1043" w:type="dxa"/>
            <w:shd w:val="clear" w:color="auto" w:fill="auto"/>
            <w:vAlign w:val="center"/>
          </w:tcPr>
          <w:p w14:paraId="01A62331" w14:textId="68116E1B"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1.02 [0.96, 1.08]</w:t>
            </w:r>
          </w:p>
        </w:tc>
        <w:tc>
          <w:tcPr>
            <w:tcW w:w="1042" w:type="dxa"/>
            <w:shd w:val="clear" w:color="auto" w:fill="auto"/>
            <w:vAlign w:val="center"/>
          </w:tcPr>
          <w:p w14:paraId="5DA0D0E3" w14:textId="7FB9FD83"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0.98 [0.89, 1.07]</w:t>
            </w:r>
          </w:p>
        </w:tc>
        <w:tc>
          <w:tcPr>
            <w:tcW w:w="1042" w:type="dxa"/>
            <w:shd w:val="clear" w:color="auto" w:fill="auto"/>
            <w:vAlign w:val="center"/>
          </w:tcPr>
          <w:p w14:paraId="7D7A763E" w14:textId="1D3F8686"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0.96 [0.88, 1.06]</w:t>
            </w:r>
          </w:p>
        </w:tc>
        <w:tc>
          <w:tcPr>
            <w:tcW w:w="1042" w:type="dxa"/>
            <w:shd w:val="clear" w:color="auto" w:fill="auto"/>
            <w:vAlign w:val="center"/>
          </w:tcPr>
          <w:p w14:paraId="5E1735C3" w14:textId="291886F1"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0.95 [0.86, 1.04]</w:t>
            </w:r>
          </w:p>
        </w:tc>
        <w:tc>
          <w:tcPr>
            <w:tcW w:w="1042" w:type="dxa"/>
            <w:shd w:val="clear" w:color="auto" w:fill="auto"/>
            <w:vAlign w:val="center"/>
          </w:tcPr>
          <w:p w14:paraId="3B7662D1" w14:textId="2CFD913C"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1.03 [0.93, 1.13]</w:t>
            </w:r>
          </w:p>
        </w:tc>
        <w:tc>
          <w:tcPr>
            <w:tcW w:w="1042" w:type="dxa"/>
            <w:shd w:val="clear" w:color="auto" w:fill="auto"/>
            <w:vAlign w:val="center"/>
          </w:tcPr>
          <w:p w14:paraId="47B9B1C2" w14:textId="16B981CB"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0.92 [0.82, 1.02]</w:t>
            </w:r>
          </w:p>
        </w:tc>
      </w:tr>
      <w:tr w:rsidR="00A053D0" w:rsidRPr="00A053D0" w14:paraId="6E10C89C" w14:textId="77777777" w:rsidTr="005F331E">
        <w:trPr>
          <w:trHeight w:val="583"/>
          <w:tblCellSpacing w:w="15" w:type="dxa"/>
        </w:trPr>
        <w:tc>
          <w:tcPr>
            <w:tcW w:w="1670" w:type="dxa"/>
            <w:shd w:val="clear" w:color="auto" w:fill="auto"/>
            <w:vAlign w:val="center"/>
            <w:hideMark/>
          </w:tcPr>
          <w:p w14:paraId="124B13D9"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All-cause inpatient</w:t>
            </w:r>
          </w:p>
        </w:tc>
        <w:tc>
          <w:tcPr>
            <w:tcW w:w="1043" w:type="dxa"/>
            <w:shd w:val="clear" w:color="auto" w:fill="auto"/>
            <w:vAlign w:val="center"/>
            <w:hideMark/>
          </w:tcPr>
          <w:p w14:paraId="65453257"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0.94 [0.84, 1.04]</w:t>
            </w:r>
          </w:p>
        </w:tc>
        <w:tc>
          <w:tcPr>
            <w:tcW w:w="1043" w:type="dxa"/>
            <w:shd w:val="clear" w:color="auto" w:fill="auto"/>
            <w:vAlign w:val="center"/>
            <w:hideMark/>
          </w:tcPr>
          <w:p w14:paraId="2AA91607"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1.01 [0.93, 1.1]</w:t>
            </w:r>
          </w:p>
        </w:tc>
        <w:tc>
          <w:tcPr>
            <w:tcW w:w="1042" w:type="dxa"/>
            <w:shd w:val="clear" w:color="auto" w:fill="auto"/>
            <w:vAlign w:val="center"/>
            <w:hideMark/>
          </w:tcPr>
          <w:p w14:paraId="33BEC13E"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0.95 [0.84, 1.08]</w:t>
            </w:r>
          </w:p>
        </w:tc>
        <w:tc>
          <w:tcPr>
            <w:tcW w:w="1042" w:type="dxa"/>
            <w:shd w:val="clear" w:color="auto" w:fill="auto"/>
            <w:vAlign w:val="center"/>
            <w:hideMark/>
          </w:tcPr>
          <w:p w14:paraId="380831EE"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0.87 [0.76, 1]</w:t>
            </w:r>
          </w:p>
        </w:tc>
        <w:tc>
          <w:tcPr>
            <w:tcW w:w="1042" w:type="dxa"/>
            <w:shd w:val="clear" w:color="auto" w:fill="auto"/>
            <w:vAlign w:val="center"/>
            <w:hideMark/>
          </w:tcPr>
          <w:p w14:paraId="2D703919"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0.98 [0.87, 1.12]</w:t>
            </w:r>
          </w:p>
        </w:tc>
        <w:tc>
          <w:tcPr>
            <w:tcW w:w="1042" w:type="dxa"/>
            <w:shd w:val="clear" w:color="auto" w:fill="auto"/>
            <w:vAlign w:val="center"/>
            <w:hideMark/>
          </w:tcPr>
          <w:p w14:paraId="454B526B"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0.93 [0.81, 1.06]</w:t>
            </w:r>
          </w:p>
        </w:tc>
        <w:tc>
          <w:tcPr>
            <w:tcW w:w="1042" w:type="dxa"/>
            <w:shd w:val="clear" w:color="auto" w:fill="auto"/>
            <w:vAlign w:val="center"/>
            <w:hideMark/>
          </w:tcPr>
          <w:p w14:paraId="75A5A0A5"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1.02 [0.89, 1.16]</w:t>
            </w:r>
          </w:p>
        </w:tc>
      </w:tr>
      <w:tr w:rsidR="00A053D0" w:rsidRPr="00A053D0" w14:paraId="49521C9F" w14:textId="77777777" w:rsidTr="00030DDD">
        <w:trPr>
          <w:trHeight w:val="572"/>
          <w:tblCellSpacing w:w="15" w:type="dxa"/>
        </w:trPr>
        <w:tc>
          <w:tcPr>
            <w:tcW w:w="1670" w:type="dxa"/>
            <w:shd w:val="clear" w:color="auto" w:fill="auto"/>
            <w:vAlign w:val="center"/>
          </w:tcPr>
          <w:p w14:paraId="14ECED74" w14:textId="4ACE403D"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ED: cardiorespiratory concerns</w:t>
            </w:r>
          </w:p>
        </w:tc>
        <w:tc>
          <w:tcPr>
            <w:tcW w:w="1043" w:type="dxa"/>
            <w:shd w:val="clear" w:color="auto" w:fill="auto"/>
            <w:vAlign w:val="center"/>
          </w:tcPr>
          <w:p w14:paraId="605E3A74" w14:textId="65833861"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0.99 [0.92, 1.07]</w:t>
            </w:r>
          </w:p>
        </w:tc>
        <w:tc>
          <w:tcPr>
            <w:tcW w:w="1043" w:type="dxa"/>
            <w:shd w:val="clear" w:color="auto" w:fill="auto"/>
            <w:vAlign w:val="center"/>
          </w:tcPr>
          <w:p w14:paraId="19F560A4" w14:textId="7616C15E"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0.99 [0.91, 1.08]</w:t>
            </w:r>
          </w:p>
        </w:tc>
        <w:tc>
          <w:tcPr>
            <w:tcW w:w="1042" w:type="dxa"/>
            <w:shd w:val="clear" w:color="auto" w:fill="auto"/>
            <w:vAlign w:val="center"/>
          </w:tcPr>
          <w:p w14:paraId="758927A6" w14:textId="62053513"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0.96 [0.87, 1.07]</w:t>
            </w:r>
          </w:p>
        </w:tc>
        <w:tc>
          <w:tcPr>
            <w:tcW w:w="1042" w:type="dxa"/>
            <w:shd w:val="clear" w:color="auto" w:fill="auto"/>
            <w:vAlign w:val="center"/>
          </w:tcPr>
          <w:p w14:paraId="29C314BA" w14:textId="7CD1F28A"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0.99 [0.89, 1.1]</w:t>
            </w:r>
          </w:p>
        </w:tc>
        <w:tc>
          <w:tcPr>
            <w:tcW w:w="1042" w:type="dxa"/>
            <w:shd w:val="clear" w:color="auto" w:fill="auto"/>
            <w:vAlign w:val="center"/>
          </w:tcPr>
          <w:p w14:paraId="3BFEDC24" w14:textId="1D5293C4"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0.92 [0.83, 1.03]</w:t>
            </w:r>
          </w:p>
        </w:tc>
        <w:tc>
          <w:tcPr>
            <w:tcW w:w="1042" w:type="dxa"/>
            <w:shd w:val="clear" w:color="auto" w:fill="auto"/>
            <w:vAlign w:val="center"/>
          </w:tcPr>
          <w:p w14:paraId="3B50303D" w14:textId="03FB94F5"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1.01 [0.91, 1.13]</w:t>
            </w:r>
          </w:p>
        </w:tc>
        <w:tc>
          <w:tcPr>
            <w:tcW w:w="1042" w:type="dxa"/>
            <w:shd w:val="clear" w:color="auto" w:fill="auto"/>
            <w:vAlign w:val="center"/>
          </w:tcPr>
          <w:p w14:paraId="0E5761DD" w14:textId="658E2ACE"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0.89 [0.79, 1.01]</w:t>
            </w:r>
          </w:p>
        </w:tc>
      </w:tr>
      <w:tr w:rsidR="00A053D0" w:rsidRPr="00A053D0" w14:paraId="7BFAD90E" w14:textId="77777777" w:rsidTr="005F331E">
        <w:trPr>
          <w:trHeight w:val="583"/>
          <w:tblCellSpacing w:w="15" w:type="dxa"/>
        </w:trPr>
        <w:tc>
          <w:tcPr>
            <w:tcW w:w="1670" w:type="dxa"/>
            <w:shd w:val="clear" w:color="auto" w:fill="auto"/>
            <w:vAlign w:val="center"/>
            <w:hideMark/>
          </w:tcPr>
          <w:p w14:paraId="6E20E895"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Inpatient: cardiorespiratory concerns</w:t>
            </w:r>
          </w:p>
        </w:tc>
        <w:tc>
          <w:tcPr>
            <w:tcW w:w="1043" w:type="dxa"/>
            <w:shd w:val="clear" w:color="auto" w:fill="auto"/>
            <w:vAlign w:val="center"/>
            <w:hideMark/>
          </w:tcPr>
          <w:p w14:paraId="7F87A0C0"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0.91 [0.81, 1.02]</w:t>
            </w:r>
          </w:p>
        </w:tc>
        <w:tc>
          <w:tcPr>
            <w:tcW w:w="1043" w:type="dxa"/>
            <w:shd w:val="clear" w:color="auto" w:fill="auto"/>
            <w:vAlign w:val="center"/>
            <w:hideMark/>
          </w:tcPr>
          <w:p w14:paraId="112ED313"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1.03 [0.95, 1.12]</w:t>
            </w:r>
          </w:p>
        </w:tc>
        <w:tc>
          <w:tcPr>
            <w:tcW w:w="1042" w:type="dxa"/>
            <w:shd w:val="clear" w:color="auto" w:fill="auto"/>
            <w:vAlign w:val="center"/>
            <w:hideMark/>
          </w:tcPr>
          <w:p w14:paraId="4C6433FA"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0.93 [0.82, 1.07]</w:t>
            </w:r>
          </w:p>
        </w:tc>
        <w:tc>
          <w:tcPr>
            <w:tcW w:w="1042" w:type="dxa"/>
            <w:shd w:val="clear" w:color="auto" w:fill="auto"/>
            <w:vAlign w:val="center"/>
            <w:hideMark/>
          </w:tcPr>
          <w:p w14:paraId="3B2AE0E0"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0.91 [0.79, 1.05]</w:t>
            </w:r>
          </w:p>
        </w:tc>
        <w:tc>
          <w:tcPr>
            <w:tcW w:w="1042" w:type="dxa"/>
            <w:shd w:val="clear" w:color="auto" w:fill="auto"/>
            <w:vAlign w:val="center"/>
            <w:hideMark/>
          </w:tcPr>
          <w:p w14:paraId="7701D028"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0.97 [0.85, 1.1]</w:t>
            </w:r>
          </w:p>
        </w:tc>
        <w:tc>
          <w:tcPr>
            <w:tcW w:w="1042" w:type="dxa"/>
            <w:shd w:val="clear" w:color="auto" w:fill="auto"/>
            <w:vAlign w:val="center"/>
            <w:hideMark/>
          </w:tcPr>
          <w:p w14:paraId="1B9B861F"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0.91 [0.79, 1.05]</w:t>
            </w:r>
          </w:p>
        </w:tc>
        <w:tc>
          <w:tcPr>
            <w:tcW w:w="1042" w:type="dxa"/>
            <w:shd w:val="clear" w:color="auto" w:fill="auto"/>
            <w:vAlign w:val="center"/>
            <w:hideMark/>
          </w:tcPr>
          <w:p w14:paraId="387502D8"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0.99 [0.86, 1.14]</w:t>
            </w:r>
          </w:p>
        </w:tc>
      </w:tr>
    </w:tbl>
    <w:p w14:paraId="403E64F8" w14:textId="77777777" w:rsidR="00A67CD1" w:rsidRPr="00A053D0" w:rsidRDefault="00A67CD1" w:rsidP="00A67CD1">
      <w:pPr>
        <w:pStyle w:val="Header"/>
        <w:rPr>
          <w:rFonts w:ascii="Arial" w:hAnsi="Arial" w:cs="Arial"/>
          <w:color w:val="000000" w:themeColor="text1"/>
          <w:sz w:val="22"/>
          <w:szCs w:val="22"/>
        </w:rPr>
      </w:pPr>
    </w:p>
    <w:p w14:paraId="34B44653" w14:textId="77777777" w:rsidR="00A67CD1" w:rsidRPr="00A053D0" w:rsidRDefault="00A67CD1" w:rsidP="00A67CD1">
      <w:pPr>
        <w:pStyle w:val="Header"/>
        <w:rPr>
          <w:rFonts w:ascii="Arial" w:hAnsi="Arial" w:cs="Arial"/>
          <w:color w:val="000000" w:themeColor="text1"/>
          <w:sz w:val="22"/>
          <w:szCs w:val="22"/>
        </w:rPr>
      </w:pPr>
      <w:r w:rsidRPr="00A053D0">
        <w:rPr>
          <w:rFonts w:ascii="Arial" w:hAnsi="Arial" w:cs="Arial"/>
          <w:color w:val="000000" w:themeColor="text1"/>
          <w:sz w:val="22"/>
          <w:szCs w:val="22"/>
          <w:vertAlign w:val="superscript"/>
        </w:rPr>
        <w:t xml:space="preserve">a </w:t>
      </w:r>
      <w:r w:rsidRPr="00A053D0">
        <w:rPr>
          <w:rFonts w:ascii="Arial" w:hAnsi="Arial" w:cs="Arial"/>
          <w:color w:val="000000" w:themeColor="text1"/>
          <w:sz w:val="22"/>
          <w:szCs w:val="22"/>
        </w:rPr>
        <w:t>Negative binomial models included fixed effects for 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xml:space="preserve"> lags 0-7 days, controlled for temperature, non-wildfire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and time effects. We added a fixed effect to account for fewer visits on weekend days, and an offset to account for exposed population. We also included fixed effects for a set of ZCTA-level socioeconomic variables: median household income, home ownership (% homes occupied by owner), poverty (percent households below threshold income), age structure (percent of population under 5, 5-19, 20-64, and 65+ years), and racial/ethnic composition (percent Hispanic, percent non-Hispanic white, percent non-Hispanic Black).</w:t>
      </w:r>
    </w:p>
    <w:p w14:paraId="02FABBE4" w14:textId="77777777" w:rsidR="00A67CD1" w:rsidRPr="00A053D0" w:rsidRDefault="00A67CD1" w:rsidP="00A67CD1">
      <w:pPr>
        <w:pStyle w:val="Header"/>
        <w:rPr>
          <w:rFonts w:ascii="Arial" w:hAnsi="Arial" w:cs="Arial"/>
          <w:b/>
          <w:bCs/>
          <w:color w:val="000000" w:themeColor="text1"/>
          <w:sz w:val="22"/>
          <w:szCs w:val="22"/>
        </w:rPr>
      </w:pPr>
    </w:p>
    <w:p w14:paraId="6806D638" w14:textId="77777777" w:rsidR="00A67CD1" w:rsidRPr="00A053D0" w:rsidRDefault="00A67CD1" w:rsidP="00A67CD1">
      <w:pPr>
        <w:pStyle w:val="Header"/>
        <w:rPr>
          <w:rFonts w:ascii="Arial" w:hAnsi="Arial" w:cs="Arial"/>
          <w:b/>
          <w:bCs/>
          <w:color w:val="000000" w:themeColor="text1"/>
          <w:sz w:val="22"/>
          <w:szCs w:val="22"/>
        </w:rPr>
      </w:pPr>
    </w:p>
    <w:p w14:paraId="69550B9E" w14:textId="77777777" w:rsidR="00A67CD1" w:rsidRPr="00A053D0" w:rsidRDefault="00A67CD1" w:rsidP="00A67CD1">
      <w:pPr>
        <w:pStyle w:val="Header"/>
        <w:rPr>
          <w:rFonts w:ascii="Arial" w:hAnsi="Arial" w:cs="Arial"/>
          <w:b/>
          <w:bCs/>
          <w:color w:val="000000" w:themeColor="text1"/>
          <w:sz w:val="22"/>
          <w:szCs w:val="22"/>
        </w:rPr>
      </w:pPr>
    </w:p>
    <w:p w14:paraId="7EABA51B" w14:textId="77777777" w:rsidR="00A67CD1" w:rsidRPr="00A053D0" w:rsidRDefault="00A67CD1" w:rsidP="00A67CD1">
      <w:pPr>
        <w:pStyle w:val="Header"/>
        <w:rPr>
          <w:rFonts w:ascii="Arial" w:hAnsi="Arial" w:cs="Arial"/>
          <w:b/>
          <w:bCs/>
          <w:color w:val="000000" w:themeColor="text1"/>
          <w:sz w:val="22"/>
          <w:szCs w:val="22"/>
        </w:rPr>
      </w:pPr>
    </w:p>
    <w:p w14:paraId="19E9EE8D" w14:textId="78DFE715" w:rsidR="00A67CD1" w:rsidRPr="00A053D0" w:rsidRDefault="00A67CD1" w:rsidP="00A67CD1">
      <w:pPr>
        <w:pStyle w:val="Header"/>
        <w:rPr>
          <w:rFonts w:ascii="Arial" w:hAnsi="Arial" w:cs="Arial"/>
          <w:b/>
          <w:bCs/>
          <w:color w:val="000000" w:themeColor="text1"/>
          <w:sz w:val="22"/>
          <w:szCs w:val="22"/>
        </w:rPr>
      </w:pPr>
    </w:p>
    <w:p w14:paraId="18FAFBD4" w14:textId="77777777" w:rsidR="00012EE5" w:rsidRPr="00A053D0" w:rsidRDefault="00012EE5" w:rsidP="00A67CD1">
      <w:pPr>
        <w:pStyle w:val="Header"/>
        <w:rPr>
          <w:rFonts w:ascii="Arial" w:hAnsi="Arial" w:cs="Arial"/>
          <w:b/>
          <w:bCs/>
          <w:color w:val="000000" w:themeColor="text1"/>
          <w:sz w:val="22"/>
          <w:szCs w:val="22"/>
        </w:rPr>
      </w:pPr>
    </w:p>
    <w:p w14:paraId="269D19BB" w14:textId="77777777" w:rsidR="00012EE5" w:rsidRPr="00A053D0" w:rsidRDefault="00012EE5" w:rsidP="00A67CD1">
      <w:pPr>
        <w:pStyle w:val="Header"/>
        <w:rPr>
          <w:rFonts w:ascii="Arial" w:hAnsi="Arial" w:cs="Arial"/>
          <w:b/>
          <w:bCs/>
          <w:color w:val="000000" w:themeColor="text1"/>
          <w:sz w:val="22"/>
          <w:szCs w:val="22"/>
        </w:rPr>
      </w:pPr>
    </w:p>
    <w:p w14:paraId="07A52123" w14:textId="77777777" w:rsidR="00012EE5" w:rsidRPr="00A053D0" w:rsidRDefault="00012EE5" w:rsidP="00A67CD1">
      <w:pPr>
        <w:pStyle w:val="Header"/>
        <w:rPr>
          <w:rFonts w:ascii="Arial" w:hAnsi="Arial" w:cs="Arial"/>
          <w:b/>
          <w:bCs/>
          <w:color w:val="000000" w:themeColor="text1"/>
          <w:sz w:val="22"/>
          <w:szCs w:val="22"/>
        </w:rPr>
      </w:pPr>
    </w:p>
    <w:p w14:paraId="59778DF9" w14:textId="77777777" w:rsidR="00EB2A19" w:rsidRPr="00A053D0" w:rsidRDefault="00EB2A19" w:rsidP="00A67CD1">
      <w:pPr>
        <w:pStyle w:val="Header"/>
        <w:rPr>
          <w:rFonts w:ascii="Arial" w:hAnsi="Arial" w:cs="Arial"/>
          <w:b/>
          <w:bCs/>
          <w:color w:val="000000" w:themeColor="text1"/>
          <w:sz w:val="22"/>
          <w:szCs w:val="22"/>
        </w:rPr>
      </w:pPr>
    </w:p>
    <w:p w14:paraId="3A926F9F" w14:textId="77777777" w:rsidR="007C0B92" w:rsidRPr="00A053D0" w:rsidRDefault="007C0B92" w:rsidP="00A67CD1">
      <w:pPr>
        <w:pStyle w:val="Header"/>
        <w:rPr>
          <w:rFonts w:ascii="Arial" w:hAnsi="Arial" w:cs="Arial"/>
          <w:b/>
          <w:bCs/>
          <w:color w:val="000000" w:themeColor="text1"/>
          <w:sz w:val="22"/>
          <w:szCs w:val="22"/>
        </w:rPr>
      </w:pPr>
    </w:p>
    <w:p w14:paraId="745AAB73" w14:textId="77777777" w:rsidR="007C0B92" w:rsidRPr="00A053D0" w:rsidRDefault="007C0B92" w:rsidP="00A67CD1">
      <w:pPr>
        <w:pStyle w:val="Header"/>
        <w:rPr>
          <w:rFonts w:ascii="Arial" w:hAnsi="Arial" w:cs="Arial"/>
          <w:b/>
          <w:bCs/>
          <w:color w:val="000000" w:themeColor="text1"/>
          <w:sz w:val="22"/>
          <w:szCs w:val="22"/>
        </w:rPr>
      </w:pPr>
    </w:p>
    <w:p w14:paraId="32E6E14F" w14:textId="1A0D1CB2" w:rsidR="00A67CD1" w:rsidRPr="00A053D0" w:rsidRDefault="00A67CD1" w:rsidP="00A67CD1">
      <w:pPr>
        <w:pStyle w:val="Header"/>
        <w:rPr>
          <w:rFonts w:ascii="Arial" w:hAnsi="Arial" w:cs="Arial"/>
          <w:color w:val="000000" w:themeColor="text1"/>
          <w:sz w:val="22"/>
          <w:szCs w:val="22"/>
        </w:rPr>
      </w:pPr>
      <w:r w:rsidRPr="00A053D0">
        <w:rPr>
          <w:rFonts w:ascii="Arial" w:hAnsi="Arial" w:cs="Arial"/>
          <w:b/>
          <w:bCs/>
          <w:color w:val="000000" w:themeColor="text1"/>
          <w:sz w:val="22"/>
          <w:szCs w:val="22"/>
        </w:rPr>
        <w:lastRenderedPageBreak/>
        <w:t>Table 1b</w:t>
      </w:r>
      <w:r w:rsidRPr="00A053D0">
        <w:rPr>
          <w:rFonts w:ascii="Arial" w:hAnsi="Arial" w:cs="Arial"/>
          <w:color w:val="000000" w:themeColor="text1"/>
          <w:sz w:val="22"/>
          <w:szCs w:val="22"/>
        </w:rPr>
        <w:t>: Risk ratio and 95% confidence intervals from a negative binomial model</w:t>
      </w:r>
      <w:r w:rsidRPr="00A053D0">
        <w:rPr>
          <w:rFonts w:ascii="Arial" w:hAnsi="Arial" w:cs="Arial"/>
          <w:color w:val="000000" w:themeColor="text1"/>
          <w:sz w:val="22"/>
          <w:szCs w:val="22"/>
          <w:vertAlign w:val="superscript"/>
        </w:rPr>
        <w:t>a</w:t>
      </w:r>
      <w:r w:rsidRPr="00A053D0">
        <w:rPr>
          <w:rFonts w:ascii="Arial" w:hAnsi="Arial" w:cs="Arial"/>
          <w:color w:val="000000" w:themeColor="text1"/>
          <w:sz w:val="22"/>
          <w:szCs w:val="22"/>
        </w:rPr>
        <w:t xml:space="preserve"> assessing the association between</w:t>
      </w:r>
      <w:r w:rsidR="003B67D1" w:rsidRPr="00A053D0">
        <w:rPr>
          <w:rFonts w:ascii="Arial" w:hAnsi="Arial" w:cs="Arial"/>
          <w:color w:val="000000" w:themeColor="text1"/>
          <w:sz w:val="22"/>
          <w:szCs w:val="22"/>
        </w:rPr>
        <w:t xml:space="preserve"> weekly</w:t>
      </w:r>
      <w:r w:rsidRPr="00A053D0">
        <w:rPr>
          <w:rFonts w:ascii="Arial" w:hAnsi="Arial" w:cs="Arial"/>
          <w:color w:val="000000" w:themeColor="text1"/>
          <w:sz w:val="22"/>
          <w:szCs w:val="22"/>
        </w:rPr>
        <w:t xml:space="preserve"> 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xml:space="preserve"> and healthcare utilization among KPSC DME users, weekly lags.</w:t>
      </w:r>
    </w:p>
    <w:p w14:paraId="5E5E5556" w14:textId="77777777" w:rsidR="00A67CD1" w:rsidRPr="00A053D0" w:rsidRDefault="00A67CD1" w:rsidP="00A67CD1">
      <w:pPr>
        <w:pStyle w:val="Header"/>
        <w:rPr>
          <w:rFonts w:ascii="Arial" w:hAnsi="Arial" w:cs="Arial"/>
          <w:color w:val="000000" w:themeColor="text1"/>
          <w:sz w:val="22"/>
          <w:szCs w:val="22"/>
        </w:rPr>
      </w:pPr>
    </w:p>
    <w:tbl>
      <w:tblPr>
        <w:tblW w:w="0" w:type="auto"/>
        <w:tblCellSpacing w:w="1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977"/>
        <w:gridCol w:w="2352"/>
        <w:gridCol w:w="1630"/>
        <w:gridCol w:w="612"/>
      </w:tblGrid>
      <w:tr w:rsidR="00A053D0" w:rsidRPr="00A053D0" w14:paraId="6DF5D58A" w14:textId="77777777" w:rsidTr="008F30C5">
        <w:trPr>
          <w:gridAfter w:val="1"/>
          <w:wAfter w:w="567" w:type="dxa"/>
          <w:tblHeader/>
          <w:tblCellSpacing w:w="15" w:type="dxa"/>
        </w:trPr>
        <w:tc>
          <w:tcPr>
            <w:tcW w:w="6914" w:type="dxa"/>
            <w:gridSpan w:val="3"/>
            <w:tcBorders>
              <w:top w:val="single" w:sz="4" w:space="0" w:color="auto"/>
              <w:bottom w:val="single" w:sz="4" w:space="0" w:color="auto"/>
            </w:tcBorders>
            <w:shd w:val="clear" w:color="auto" w:fill="auto"/>
            <w:vAlign w:val="center"/>
          </w:tcPr>
          <w:p w14:paraId="63FCA293" w14:textId="77777777" w:rsidR="00A67CD1" w:rsidRPr="00A053D0" w:rsidRDefault="00A67CD1" w:rsidP="008F30C5">
            <w:pPr>
              <w:jc w:val="center"/>
              <w:rPr>
                <w:rFonts w:ascii="Arial" w:hAnsi="Arial" w:cs="Arial"/>
                <w:b/>
                <w:bCs/>
                <w:color w:val="000000" w:themeColor="text1"/>
                <w:sz w:val="22"/>
                <w:szCs w:val="22"/>
              </w:rPr>
            </w:pPr>
            <w:r w:rsidRPr="00A053D0">
              <w:rPr>
                <w:rFonts w:ascii="Arial" w:hAnsi="Arial" w:cs="Arial"/>
                <w:b/>
                <w:bCs/>
                <w:color w:val="000000" w:themeColor="text1"/>
                <w:sz w:val="22"/>
                <w:szCs w:val="22"/>
              </w:rPr>
              <w:t>Risk ratios and [95% CI] for 10</w:t>
            </w:r>
            <m:oMath>
              <m:r>
                <m:rPr>
                  <m:sty m:val="bi"/>
                </m:rPr>
                <w:rPr>
                  <w:rFonts w:ascii="Cambria Math" w:hAnsi="Cambria Math" w:cs="Arial"/>
                  <w:color w:val="000000" w:themeColor="text1"/>
                  <w:sz w:val="22"/>
                  <w:szCs w:val="22"/>
                </w:rPr>
                <m:t>μg</m:t>
              </m:r>
              <m:r>
                <m:rPr>
                  <m:sty m:val="b"/>
                </m:rPr>
                <w:rPr>
                  <w:rFonts w:ascii="Cambria Math" w:hAnsi="Cambria Math" w:cs="Arial"/>
                  <w:color w:val="000000" w:themeColor="text1"/>
                  <w:sz w:val="22"/>
                  <w:szCs w:val="22"/>
                </w:rPr>
                <m:t>/</m:t>
              </m:r>
              <m:sSup>
                <m:sSupPr>
                  <m:ctrlPr>
                    <w:rPr>
                      <w:rFonts w:ascii="Cambria Math" w:hAnsi="Cambria Math" w:cs="Arial"/>
                      <w:b/>
                      <w:bCs/>
                      <w:color w:val="000000" w:themeColor="text1"/>
                      <w:sz w:val="22"/>
                      <w:szCs w:val="22"/>
                    </w:rPr>
                  </m:ctrlPr>
                </m:sSupPr>
                <m:e>
                  <m:r>
                    <m:rPr>
                      <m:sty m:val="bi"/>
                    </m:rPr>
                    <w:rPr>
                      <w:rFonts w:ascii="Cambria Math" w:hAnsi="Cambria Math" w:cs="Arial"/>
                      <w:color w:val="000000" w:themeColor="text1"/>
                      <w:sz w:val="22"/>
                      <w:szCs w:val="22"/>
                    </w:rPr>
                    <m:t>m</m:t>
                  </m:r>
                </m:e>
                <m:sup>
                  <m:r>
                    <m:rPr>
                      <m:sty m:val="bi"/>
                    </m:rPr>
                    <w:rPr>
                      <w:rFonts w:ascii="Cambria Math" w:hAnsi="Cambria Math" w:cs="Arial"/>
                      <w:color w:val="000000" w:themeColor="text1"/>
                      <w:sz w:val="22"/>
                      <w:szCs w:val="22"/>
                    </w:rPr>
                    <m:t>3</m:t>
                  </m:r>
                </m:sup>
              </m:sSup>
              <m:r>
                <m:rPr>
                  <m:sty m:val="bi"/>
                </m:rPr>
                <w:rPr>
                  <w:rFonts w:ascii="Cambria Math" w:hAnsi="Cambria Math" w:cs="Arial"/>
                  <w:color w:val="000000" w:themeColor="text1"/>
                  <w:sz w:val="22"/>
                  <w:szCs w:val="22"/>
                </w:rPr>
                <m:t xml:space="preserve"> </m:t>
              </m:r>
            </m:oMath>
            <w:r w:rsidRPr="00A053D0">
              <w:rPr>
                <w:rFonts w:ascii="Arial" w:hAnsi="Arial" w:cs="Arial"/>
                <w:b/>
                <w:bCs/>
                <w:color w:val="000000" w:themeColor="text1"/>
                <w:sz w:val="22"/>
                <w:szCs w:val="22"/>
              </w:rPr>
              <w:t>increase in wildfire PM</w:t>
            </w:r>
            <w:r w:rsidRPr="00A053D0">
              <w:rPr>
                <w:rFonts w:ascii="Arial" w:hAnsi="Arial" w:cs="Arial"/>
                <w:b/>
                <w:bCs/>
                <w:color w:val="000000" w:themeColor="text1"/>
                <w:sz w:val="22"/>
                <w:szCs w:val="22"/>
                <w:vertAlign w:val="subscript"/>
              </w:rPr>
              <w:t>2.5</w:t>
            </w:r>
          </w:p>
        </w:tc>
      </w:tr>
      <w:tr w:rsidR="00A053D0" w:rsidRPr="00A053D0" w14:paraId="1FD5D2BA" w14:textId="77777777" w:rsidTr="008F30C5">
        <w:trPr>
          <w:tblHeader/>
          <w:tblCellSpacing w:w="15" w:type="dxa"/>
        </w:trPr>
        <w:tc>
          <w:tcPr>
            <w:tcW w:w="2932" w:type="dxa"/>
            <w:shd w:val="clear" w:color="auto" w:fill="auto"/>
            <w:vAlign w:val="center"/>
            <w:hideMark/>
          </w:tcPr>
          <w:p w14:paraId="0B0DFDCE" w14:textId="77777777" w:rsidR="00A67CD1" w:rsidRPr="00A053D0" w:rsidRDefault="00A67CD1" w:rsidP="008F30C5">
            <w:pPr>
              <w:rPr>
                <w:rFonts w:ascii="Arial" w:hAnsi="Arial" w:cs="Arial"/>
                <w:color w:val="000000" w:themeColor="text1"/>
                <w:sz w:val="22"/>
                <w:szCs w:val="22"/>
              </w:rPr>
            </w:pPr>
            <w:r w:rsidRPr="00A053D0">
              <w:rPr>
                <w:rFonts w:ascii="Arial" w:hAnsi="Arial" w:cs="Arial"/>
                <w:b/>
                <w:bCs/>
                <w:color w:val="000000" w:themeColor="text1"/>
                <w:sz w:val="22"/>
                <w:szCs w:val="22"/>
              </w:rPr>
              <w:t>Outcome</w:t>
            </w:r>
          </w:p>
        </w:tc>
        <w:tc>
          <w:tcPr>
            <w:tcW w:w="2322" w:type="dxa"/>
            <w:shd w:val="clear" w:color="auto" w:fill="auto"/>
            <w:vAlign w:val="center"/>
            <w:hideMark/>
          </w:tcPr>
          <w:p w14:paraId="32CE8641"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1 week</w:t>
            </w:r>
          </w:p>
        </w:tc>
        <w:tc>
          <w:tcPr>
            <w:tcW w:w="2197" w:type="dxa"/>
            <w:gridSpan w:val="2"/>
            <w:shd w:val="clear" w:color="auto" w:fill="auto"/>
            <w:vAlign w:val="center"/>
            <w:hideMark/>
          </w:tcPr>
          <w:p w14:paraId="38012ADB"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2 weeks</w:t>
            </w:r>
          </w:p>
        </w:tc>
      </w:tr>
      <w:tr w:rsidR="00A053D0" w:rsidRPr="00A053D0" w14:paraId="6893A99B" w14:textId="77777777" w:rsidTr="008F30C5">
        <w:trPr>
          <w:tblCellSpacing w:w="15" w:type="dxa"/>
        </w:trPr>
        <w:tc>
          <w:tcPr>
            <w:tcW w:w="2932" w:type="dxa"/>
            <w:shd w:val="clear" w:color="auto" w:fill="auto"/>
            <w:vAlign w:val="center"/>
            <w:hideMark/>
          </w:tcPr>
          <w:p w14:paraId="6901E1C4"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All-cause outpatient</w:t>
            </w:r>
          </w:p>
        </w:tc>
        <w:tc>
          <w:tcPr>
            <w:tcW w:w="2322" w:type="dxa"/>
            <w:shd w:val="clear" w:color="auto" w:fill="auto"/>
            <w:vAlign w:val="center"/>
            <w:hideMark/>
          </w:tcPr>
          <w:p w14:paraId="083EFEE3"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1.04 [1.00, 1.09]</w:t>
            </w:r>
          </w:p>
        </w:tc>
        <w:tc>
          <w:tcPr>
            <w:tcW w:w="2197" w:type="dxa"/>
            <w:gridSpan w:val="2"/>
            <w:shd w:val="clear" w:color="auto" w:fill="auto"/>
            <w:vAlign w:val="center"/>
            <w:hideMark/>
          </w:tcPr>
          <w:p w14:paraId="73C50668"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1.05 [1.02, 1.09]</w:t>
            </w:r>
          </w:p>
        </w:tc>
      </w:tr>
      <w:tr w:rsidR="00A053D0" w:rsidRPr="00A053D0" w14:paraId="3B3CB227" w14:textId="77777777" w:rsidTr="008F30C5">
        <w:trPr>
          <w:tblCellSpacing w:w="15" w:type="dxa"/>
        </w:trPr>
        <w:tc>
          <w:tcPr>
            <w:tcW w:w="2932" w:type="dxa"/>
            <w:shd w:val="clear" w:color="auto" w:fill="auto"/>
            <w:vAlign w:val="center"/>
          </w:tcPr>
          <w:p w14:paraId="3939E567" w14:textId="5DD1F861"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All-cause ED</w:t>
            </w:r>
          </w:p>
        </w:tc>
        <w:tc>
          <w:tcPr>
            <w:tcW w:w="2322" w:type="dxa"/>
            <w:shd w:val="clear" w:color="auto" w:fill="auto"/>
            <w:vAlign w:val="center"/>
          </w:tcPr>
          <w:p w14:paraId="7D226353" w14:textId="5B329706"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0.99 [0.88, 1.11]</w:t>
            </w:r>
          </w:p>
        </w:tc>
        <w:tc>
          <w:tcPr>
            <w:tcW w:w="2197" w:type="dxa"/>
            <w:gridSpan w:val="2"/>
            <w:shd w:val="clear" w:color="auto" w:fill="auto"/>
            <w:vAlign w:val="center"/>
          </w:tcPr>
          <w:p w14:paraId="2B496F39" w14:textId="3ED8AFB3"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1.02 [0.92, 1.14]</w:t>
            </w:r>
          </w:p>
        </w:tc>
      </w:tr>
      <w:tr w:rsidR="00A053D0" w:rsidRPr="00A053D0" w14:paraId="7875E1BF" w14:textId="77777777" w:rsidTr="008F30C5">
        <w:trPr>
          <w:tblCellSpacing w:w="15" w:type="dxa"/>
        </w:trPr>
        <w:tc>
          <w:tcPr>
            <w:tcW w:w="2932" w:type="dxa"/>
            <w:shd w:val="clear" w:color="auto" w:fill="auto"/>
            <w:vAlign w:val="center"/>
            <w:hideMark/>
          </w:tcPr>
          <w:p w14:paraId="03DE99D2" w14:textId="77777777"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All-cause inpatient</w:t>
            </w:r>
          </w:p>
        </w:tc>
        <w:tc>
          <w:tcPr>
            <w:tcW w:w="2322" w:type="dxa"/>
            <w:shd w:val="clear" w:color="auto" w:fill="auto"/>
            <w:vAlign w:val="center"/>
            <w:hideMark/>
          </w:tcPr>
          <w:p w14:paraId="0DBFC018" w14:textId="77777777"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1.08 [0.94, 1.23]</w:t>
            </w:r>
          </w:p>
        </w:tc>
        <w:tc>
          <w:tcPr>
            <w:tcW w:w="2197" w:type="dxa"/>
            <w:gridSpan w:val="2"/>
            <w:shd w:val="clear" w:color="auto" w:fill="auto"/>
            <w:vAlign w:val="center"/>
            <w:hideMark/>
          </w:tcPr>
          <w:p w14:paraId="1039120B" w14:textId="77777777"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0.99 [0.85, 1.15]</w:t>
            </w:r>
          </w:p>
        </w:tc>
      </w:tr>
      <w:tr w:rsidR="00A053D0" w:rsidRPr="00A053D0" w14:paraId="408BC3E3" w14:textId="77777777" w:rsidTr="00030DDD">
        <w:trPr>
          <w:tblCellSpacing w:w="15" w:type="dxa"/>
        </w:trPr>
        <w:tc>
          <w:tcPr>
            <w:tcW w:w="2932" w:type="dxa"/>
            <w:shd w:val="clear" w:color="auto" w:fill="auto"/>
            <w:vAlign w:val="center"/>
          </w:tcPr>
          <w:p w14:paraId="5D624D9A" w14:textId="041295CF"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ED: cardiorespiratory concerns</w:t>
            </w:r>
          </w:p>
        </w:tc>
        <w:tc>
          <w:tcPr>
            <w:tcW w:w="2322" w:type="dxa"/>
            <w:shd w:val="clear" w:color="auto" w:fill="auto"/>
            <w:vAlign w:val="center"/>
          </w:tcPr>
          <w:p w14:paraId="1F47F878" w14:textId="5809E211"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0.96 [0.84, 1.10]</w:t>
            </w:r>
          </w:p>
        </w:tc>
        <w:tc>
          <w:tcPr>
            <w:tcW w:w="2197" w:type="dxa"/>
            <w:gridSpan w:val="2"/>
            <w:shd w:val="clear" w:color="auto" w:fill="auto"/>
            <w:vAlign w:val="center"/>
          </w:tcPr>
          <w:p w14:paraId="2713E02C" w14:textId="0E32850A"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1.02 [0.91, 1.15]</w:t>
            </w:r>
          </w:p>
        </w:tc>
      </w:tr>
      <w:tr w:rsidR="00A053D0" w:rsidRPr="00A053D0" w14:paraId="2EEA0654" w14:textId="77777777" w:rsidTr="008F30C5">
        <w:trPr>
          <w:tblCellSpacing w:w="15" w:type="dxa"/>
        </w:trPr>
        <w:tc>
          <w:tcPr>
            <w:tcW w:w="2932" w:type="dxa"/>
            <w:shd w:val="clear" w:color="auto" w:fill="auto"/>
            <w:vAlign w:val="center"/>
            <w:hideMark/>
          </w:tcPr>
          <w:p w14:paraId="4CE6B561" w14:textId="77777777"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Inpatient: cardiorespiratory concerns</w:t>
            </w:r>
          </w:p>
        </w:tc>
        <w:tc>
          <w:tcPr>
            <w:tcW w:w="2322" w:type="dxa"/>
            <w:shd w:val="clear" w:color="auto" w:fill="auto"/>
            <w:vAlign w:val="center"/>
            <w:hideMark/>
          </w:tcPr>
          <w:p w14:paraId="49C922E1" w14:textId="77777777"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1.10 [0.96, 1.27]</w:t>
            </w:r>
          </w:p>
        </w:tc>
        <w:tc>
          <w:tcPr>
            <w:tcW w:w="2197" w:type="dxa"/>
            <w:gridSpan w:val="2"/>
            <w:shd w:val="clear" w:color="auto" w:fill="auto"/>
            <w:vAlign w:val="center"/>
            <w:hideMark/>
          </w:tcPr>
          <w:p w14:paraId="444BE702" w14:textId="77777777"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0.98 [0.85, 1.15]</w:t>
            </w:r>
          </w:p>
        </w:tc>
      </w:tr>
    </w:tbl>
    <w:p w14:paraId="6B1669FC" w14:textId="48A5A067" w:rsidR="00A67CD1" w:rsidRPr="00A053D0" w:rsidRDefault="00A67CD1" w:rsidP="00A67CD1">
      <w:pPr>
        <w:pStyle w:val="Header"/>
        <w:rPr>
          <w:rFonts w:ascii="Arial" w:hAnsi="Arial" w:cs="Arial"/>
          <w:color w:val="000000" w:themeColor="text1"/>
          <w:sz w:val="22"/>
          <w:szCs w:val="22"/>
        </w:rPr>
      </w:pPr>
      <w:r w:rsidRPr="00A053D0">
        <w:rPr>
          <w:rFonts w:ascii="Arial" w:hAnsi="Arial" w:cs="Arial"/>
          <w:color w:val="000000" w:themeColor="text1"/>
          <w:sz w:val="22"/>
          <w:szCs w:val="22"/>
          <w:vertAlign w:val="superscript"/>
        </w:rPr>
        <w:t>a</w:t>
      </w:r>
      <w:r w:rsidRPr="00A053D0">
        <w:rPr>
          <w:rFonts w:ascii="Arial" w:hAnsi="Arial" w:cs="Arial"/>
          <w:color w:val="000000" w:themeColor="text1"/>
          <w:sz w:val="22"/>
          <w:szCs w:val="22"/>
        </w:rPr>
        <w:t>Negative binomial models included fixed effects for weekly mean 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xml:space="preserve"> lags 0-2 weeks, controlled for temperature, non-wildfire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and time effects, and added an offset to account for exposed population. We also included fixed effects for a set of ZCTA-level socioeconomic variables: median household income, home ownership (% homes occupied by owner), poverty (percent households below threshold income), age structure (percent of population under 5, 5-19, 20-64, and 65+ years), and racial/ethnic composition (percent Hispanic, percent non-Hispanic white, percent non-Hispanic Black).</w:t>
      </w:r>
    </w:p>
    <w:p w14:paraId="7A009E38" w14:textId="04C2C348" w:rsidR="00A67CD1" w:rsidRPr="00A053D0" w:rsidRDefault="00A67CD1" w:rsidP="00A67CD1">
      <w:pPr>
        <w:pStyle w:val="Header"/>
        <w:rPr>
          <w:rFonts w:ascii="Arial" w:hAnsi="Arial" w:cs="Arial"/>
          <w:color w:val="000000" w:themeColor="text1"/>
          <w:sz w:val="22"/>
          <w:szCs w:val="22"/>
        </w:rPr>
      </w:pPr>
    </w:p>
    <w:p w14:paraId="3ECA5B3A" w14:textId="741A9124" w:rsidR="00A67CD1" w:rsidRPr="00A053D0" w:rsidRDefault="00A67CD1" w:rsidP="00A67CD1">
      <w:pPr>
        <w:pStyle w:val="Header"/>
        <w:rPr>
          <w:rFonts w:ascii="Arial" w:hAnsi="Arial" w:cs="Arial"/>
          <w:color w:val="000000" w:themeColor="text1"/>
          <w:sz w:val="22"/>
          <w:szCs w:val="22"/>
        </w:rPr>
      </w:pPr>
    </w:p>
    <w:p w14:paraId="3A3F0073" w14:textId="1E0104AF" w:rsidR="00A67CD1" w:rsidRPr="00A053D0" w:rsidRDefault="00A67CD1" w:rsidP="00A67CD1">
      <w:pPr>
        <w:pStyle w:val="Header"/>
        <w:rPr>
          <w:rFonts w:ascii="Arial" w:hAnsi="Arial" w:cs="Arial"/>
          <w:color w:val="000000" w:themeColor="text1"/>
          <w:sz w:val="22"/>
          <w:szCs w:val="22"/>
        </w:rPr>
      </w:pPr>
    </w:p>
    <w:p w14:paraId="1175E4DE" w14:textId="77777777" w:rsidR="003A61FF" w:rsidRPr="00A053D0" w:rsidRDefault="003A61FF" w:rsidP="00A67CD1">
      <w:pPr>
        <w:pStyle w:val="Header"/>
        <w:rPr>
          <w:rFonts w:ascii="Arial" w:hAnsi="Arial" w:cs="Arial"/>
          <w:color w:val="000000" w:themeColor="text1"/>
          <w:sz w:val="22"/>
          <w:szCs w:val="22"/>
        </w:rPr>
      </w:pPr>
    </w:p>
    <w:p w14:paraId="290E3293" w14:textId="77777777" w:rsidR="003A61FF" w:rsidRPr="00A053D0" w:rsidRDefault="003A61FF" w:rsidP="00A67CD1">
      <w:pPr>
        <w:pStyle w:val="Header"/>
        <w:rPr>
          <w:rFonts w:ascii="Arial" w:hAnsi="Arial" w:cs="Arial"/>
          <w:color w:val="000000" w:themeColor="text1"/>
          <w:sz w:val="22"/>
          <w:szCs w:val="22"/>
        </w:rPr>
      </w:pPr>
    </w:p>
    <w:p w14:paraId="4E8B6F1C" w14:textId="77777777" w:rsidR="003A61FF" w:rsidRPr="00A053D0" w:rsidRDefault="003A61FF" w:rsidP="00A67CD1">
      <w:pPr>
        <w:pStyle w:val="Header"/>
        <w:rPr>
          <w:rFonts w:ascii="Arial" w:hAnsi="Arial" w:cs="Arial"/>
          <w:color w:val="000000" w:themeColor="text1"/>
          <w:sz w:val="22"/>
          <w:szCs w:val="22"/>
        </w:rPr>
      </w:pPr>
    </w:p>
    <w:p w14:paraId="6853A6A7" w14:textId="77777777" w:rsidR="003A61FF" w:rsidRPr="00A053D0" w:rsidRDefault="003A61FF" w:rsidP="00A67CD1">
      <w:pPr>
        <w:pStyle w:val="Header"/>
        <w:rPr>
          <w:rFonts w:ascii="Arial" w:hAnsi="Arial" w:cs="Arial"/>
          <w:color w:val="000000" w:themeColor="text1"/>
          <w:sz w:val="22"/>
          <w:szCs w:val="22"/>
        </w:rPr>
      </w:pPr>
    </w:p>
    <w:p w14:paraId="5D67E708" w14:textId="77777777" w:rsidR="003A61FF" w:rsidRPr="00A053D0" w:rsidRDefault="003A61FF" w:rsidP="00A67CD1">
      <w:pPr>
        <w:pStyle w:val="Header"/>
        <w:rPr>
          <w:rFonts w:ascii="Arial" w:hAnsi="Arial" w:cs="Arial"/>
          <w:color w:val="000000" w:themeColor="text1"/>
          <w:sz w:val="22"/>
          <w:szCs w:val="22"/>
        </w:rPr>
      </w:pPr>
    </w:p>
    <w:p w14:paraId="6EA33896" w14:textId="77777777" w:rsidR="003A61FF" w:rsidRPr="00A053D0" w:rsidRDefault="003A61FF" w:rsidP="00A67CD1">
      <w:pPr>
        <w:pStyle w:val="Header"/>
        <w:rPr>
          <w:rFonts w:ascii="Arial" w:hAnsi="Arial" w:cs="Arial"/>
          <w:color w:val="000000" w:themeColor="text1"/>
          <w:sz w:val="22"/>
          <w:szCs w:val="22"/>
        </w:rPr>
      </w:pPr>
    </w:p>
    <w:p w14:paraId="262A8DC3" w14:textId="77777777" w:rsidR="00EB2A19" w:rsidRPr="00A053D0" w:rsidRDefault="00EB2A19" w:rsidP="00A67CD1">
      <w:pPr>
        <w:pStyle w:val="Header"/>
        <w:rPr>
          <w:rFonts w:ascii="Arial" w:hAnsi="Arial" w:cs="Arial"/>
          <w:color w:val="000000" w:themeColor="text1"/>
          <w:sz w:val="22"/>
          <w:szCs w:val="22"/>
        </w:rPr>
      </w:pPr>
    </w:p>
    <w:p w14:paraId="4A867BF0" w14:textId="77777777" w:rsidR="00EB2A19" w:rsidRPr="00A053D0" w:rsidRDefault="00EB2A19" w:rsidP="00A67CD1">
      <w:pPr>
        <w:pStyle w:val="Header"/>
        <w:rPr>
          <w:rFonts w:ascii="Arial" w:hAnsi="Arial" w:cs="Arial"/>
          <w:color w:val="000000" w:themeColor="text1"/>
          <w:sz w:val="22"/>
          <w:szCs w:val="22"/>
        </w:rPr>
      </w:pPr>
    </w:p>
    <w:p w14:paraId="4C076049" w14:textId="77777777" w:rsidR="00EB2A19" w:rsidRPr="00A053D0" w:rsidRDefault="00EB2A19" w:rsidP="00A67CD1">
      <w:pPr>
        <w:pStyle w:val="Header"/>
        <w:rPr>
          <w:rFonts w:ascii="Arial" w:hAnsi="Arial" w:cs="Arial"/>
          <w:color w:val="000000" w:themeColor="text1"/>
          <w:sz w:val="22"/>
          <w:szCs w:val="22"/>
        </w:rPr>
      </w:pPr>
    </w:p>
    <w:p w14:paraId="3CB6307E" w14:textId="77777777" w:rsidR="00EB2A19" w:rsidRPr="00A053D0" w:rsidRDefault="00EB2A19" w:rsidP="00A67CD1">
      <w:pPr>
        <w:pStyle w:val="Header"/>
        <w:rPr>
          <w:rFonts w:ascii="Arial" w:hAnsi="Arial" w:cs="Arial"/>
          <w:color w:val="000000" w:themeColor="text1"/>
          <w:sz w:val="22"/>
          <w:szCs w:val="22"/>
        </w:rPr>
      </w:pPr>
    </w:p>
    <w:p w14:paraId="287E70FC" w14:textId="77777777" w:rsidR="00EB2A19" w:rsidRPr="00A053D0" w:rsidRDefault="00EB2A19" w:rsidP="00A67CD1">
      <w:pPr>
        <w:pStyle w:val="Header"/>
        <w:rPr>
          <w:rFonts w:ascii="Arial" w:hAnsi="Arial" w:cs="Arial"/>
          <w:color w:val="000000" w:themeColor="text1"/>
          <w:sz w:val="22"/>
          <w:szCs w:val="22"/>
        </w:rPr>
      </w:pPr>
    </w:p>
    <w:p w14:paraId="30530836" w14:textId="77777777" w:rsidR="00EB2A19" w:rsidRPr="00A053D0" w:rsidRDefault="00EB2A19" w:rsidP="00A67CD1">
      <w:pPr>
        <w:pStyle w:val="Header"/>
        <w:rPr>
          <w:rFonts w:ascii="Arial" w:hAnsi="Arial" w:cs="Arial"/>
          <w:color w:val="000000" w:themeColor="text1"/>
          <w:sz w:val="22"/>
          <w:szCs w:val="22"/>
        </w:rPr>
      </w:pPr>
    </w:p>
    <w:p w14:paraId="42CA387D" w14:textId="77777777" w:rsidR="00EB2A19" w:rsidRPr="00A053D0" w:rsidRDefault="00EB2A19" w:rsidP="00A67CD1">
      <w:pPr>
        <w:pStyle w:val="Header"/>
        <w:rPr>
          <w:rFonts w:ascii="Arial" w:hAnsi="Arial" w:cs="Arial"/>
          <w:color w:val="000000" w:themeColor="text1"/>
          <w:sz w:val="22"/>
          <w:szCs w:val="22"/>
        </w:rPr>
      </w:pPr>
    </w:p>
    <w:p w14:paraId="28391407" w14:textId="77777777" w:rsidR="00EB2A19" w:rsidRPr="00A053D0" w:rsidRDefault="00EB2A19" w:rsidP="00A67CD1">
      <w:pPr>
        <w:pStyle w:val="Header"/>
        <w:rPr>
          <w:rFonts w:ascii="Arial" w:hAnsi="Arial" w:cs="Arial"/>
          <w:color w:val="000000" w:themeColor="text1"/>
          <w:sz w:val="22"/>
          <w:szCs w:val="22"/>
        </w:rPr>
      </w:pPr>
    </w:p>
    <w:p w14:paraId="24090177" w14:textId="77777777" w:rsidR="00EB2A19" w:rsidRPr="00A053D0" w:rsidRDefault="00EB2A19" w:rsidP="00A67CD1">
      <w:pPr>
        <w:pStyle w:val="Header"/>
        <w:rPr>
          <w:rFonts w:ascii="Arial" w:hAnsi="Arial" w:cs="Arial"/>
          <w:color w:val="000000" w:themeColor="text1"/>
          <w:sz w:val="22"/>
          <w:szCs w:val="22"/>
        </w:rPr>
      </w:pPr>
    </w:p>
    <w:p w14:paraId="3007025B" w14:textId="77777777" w:rsidR="00EB2A19" w:rsidRPr="00A053D0" w:rsidRDefault="00EB2A19" w:rsidP="00A67CD1">
      <w:pPr>
        <w:pStyle w:val="Header"/>
        <w:rPr>
          <w:rFonts w:ascii="Arial" w:hAnsi="Arial" w:cs="Arial"/>
          <w:color w:val="000000" w:themeColor="text1"/>
          <w:sz w:val="22"/>
          <w:szCs w:val="22"/>
        </w:rPr>
      </w:pPr>
    </w:p>
    <w:p w14:paraId="3E70D26C" w14:textId="77777777" w:rsidR="00EB2A19" w:rsidRPr="00A053D0" w:rsidRDefault="00EB2A19" w:rsidP="00A67CD1">
      <w:pPr>
        <w:pStyle w:val="Header"/>
        <w:rPr>
          <w:rFonts w:ascii="Arial" w:hAnsi="Arial" w:cs="Arial"/>
          <w:color w:val="000000" w:themeColor="text1"/>
          <w:sz w:val="22"/>
          <w:szCs w:val="22"/>
        </w:rPr>
      </w:pPr>
    </w:p>
    <w:p w14:paraId="42CD5A5E" w14:textId="77777777" w:rsidR="00EB2A19" w:rsidRPr="00A053D0" w:rsidRDefault="00EB2A19" w:rsidP="00A67CD1">
      <w:pPr>
        <w:pStyle w:val="Header"/>
        <w:rPr>
          <w:rFonts w:ascii="Arial" w:hAnsi="Arial" w:cs="Arial"/>
          <w:color w:val="000000" w:themeColor="text1"/>
          <w:sz w:val="22"/>
          <w:szCs w:val="22"/>
        </w:rPr>
      </w:pPr>
    </w:p>
    <w:p w14:paraId="29D2652F" w14:textId="77777777" w:rsidR="00EB2A19" w:rsidRPr="00A053D0" w:rsidRDefault="00EB2A19" w:rsidP="00A67CD1">
      <w:pPr>
        <w:pStyle w:val="Header"/>
        <w:rPr>
          <w:rFonts w:ascii="Arial" w:hAnsi="Arial" w:cs="Arial"/>
          <w:color w:val="000000" w:themeColor="text1"/>
          <w:sz w:val="22"/>
          <w:szCs w:val="22"/>
        </w:rPr>
      </w:pPr>
    </w:p>
    <w:p w14:paraId="6A4C0BF4" w14:textId="77777777" w:rsidR="00EB2A19" w:rsidRPr="00A053D0" w:rsidRDefault="00EB2A19" w:rsidP="00A67CD1">
      <w:pPr>
        <w:pStyle w:val="Header"/>
        <w:rPr>
          <w:rFonts w:ascii="Arial" w:hAnsi="Arial" w:cs="Arial"/>
          <w:color w:val="000000" w:themeColor="text1"/>
          <w:sz w:val="22"/>
          <w:szCs w:val="22"/>
        </w:rPr>
      </w:pPr>
    </w:p>
    <w:p w14:paraId="2598EC32" w14:textId="77777777" w:rsidR="00EB2A19" w:rsidRPr="00A053D0" w:rsidRDefault="00EB2A19" w:rsidP="00A67CD1">
      <w:pPr>
        <w:pStyle w:val="Header"/>
        <w:rPr>
          <w:rFonts w:ascii="Arial" w:hAnsi="Arial" w:cs="Arial"/>
          <w:color w:val="000000" w:themeColor="text1"/>
          <w:sz w:val="22"/>
          <w:szCs w:val="22"/>
        </w:rPr>
      </w:pPr>
    </w:p>
    <w:p w14:paraId="72F9F3A0" w14:textId="77777777" w:rsidR="00EB2A19" w:rsidRPr="00A053D0" w:rsidRDefault="00EB2A19" w:rsidP="00A67CD1">
      <w:pPr>
        <w:pStyle w:val="Header"/>
        <w:rPr>
          <w:rFonts w:ascii="Arial" w:hAnsi="Arial" w:cs="Arial"/>
          <w:color w:val="000000" w:themeColor="text1"/>
          <w:sz w:val="22"/>
          <w:szCs w:val="22"/>
        </w:rPr>
      </w:pPr>
    </w:p>
    <w:p w14:paraId="0F4850E8" w14:textId="77777777" w:rsidR="00EB2A19" w:rsidRPr="00A053D0" w:rsidRDefault="00EB2A19" w:rsidP="00A67CD1">
      <w:pPr>
        <w:pStyle w:val="Header"/>
        <w:rPr>
          <w:rFonts w:ascii="Arial" w:hAnsi="Arial" w:cs="Arial"/>
          <w:color w:val="000000" w:themeColor="text1"/>
          <w:sz w:val="22"/>
          <w:szCs w:val="22"/>
        </w:rPr>
      </w:pPr>
    </w:p>
    <w:p w14:paraId="18FD39C1" w14:textId="77777777" w:rsidR="00EB2A19" w:rsidRPr="00A053D0" w:rsidRDefault="00EB2A19" w:rsidP="00A67CD1">
      <w:pPr>
        <w:pStyle w:val="Header"/>
        <w:rPr>
          <w:rFonts w:ascii="Arial" w:hAnsi="Arial" w:cs="Arial"/>
          <w:color w:val="000000" w:themeColor="text1"/>
          <w:sz w:val="22"/>
          <w:szCs w:val="22"/>
        </w:rPr>
      </w:pPr>
    </w:p>
    <w:p w14:paraId="4457C1C3" w14:textId="77777777" w:rsidR="00EB2A19" w:rsidRPr="00A053D0" w:rsidRDefault="00EB2A19" w:rsidP="00A67CD1">
      <w:pPr>
        <w:pStyle w:val="Header"/>
        <w:rPr>
          <w:rFonts w:ascii="Arial" w:hAnsi="Arial" w:cs="Arial"/>
          <w:color w:val="000000" w:themeColor="text1"/>
          <w:sz w:val="22"/>
          <w:szCs w:val="22"/>
        </w:rPr>
      </w:pPr>
    </w:p>
    <w:p w14:paraId="2A6AAD48" w14:textId="77777777" w:rsidR="00EB2A19" w:rsidRPr="00A053D0" w:rsidRDefault="00EB2A19" w:rsidP="00A67CD1">
      <w:pPr>
        <w:pStyle w:val="Header"/>
        <w:rPr>
          <w:rFonts w:ascii="Arial" w:hAnsi="Arial" w:cs="Arial"/>
          <w:color w:val="000000" w:themeColor="text1"/>
          <w:sz w:val="22"/>
          <w:szCs w:val="22"/>
        </w:rPr>
      </w:pPr>
    </w:p>
    <w:p w14:paraId="12BECAA1" w14:textId="77777777" w:rsidR="00EB2A19" w:rsidRPr="00A053D0" w:rsidRDefault="00EB2A19" w:rsidP="00A67CD1">
      <w:pPr>
        <w:pStyle w:val="Header"/>
        <w:rPr>
          <w:rFonts w:ascii="Arial" w:hAnsi="Arial" w:cs="Arial"/>
          <w:color w:val="000000" w:themeColor="text1"/>
          <w:sz w:val="22"/>
          <w:szCs w:val="22"/>
        </w:rPr>
      </w:pPr>
    </w:p>
    <w:p w14:paraId="753272A8" w14:textId="59865D86" w:rsidR="00A67CD1" w:rsidRPr="00A053D0" w:rsidRDefault="00A67CD1" w:rsidP="00A67CD1">
      <w:pPr>
        <w:pStyle w:val="Header"/>
        <w:rPr>
          <w:rFonts w:ascii="Arial" w:hAnsi="Arial" w:cs="Arial"/>
          <w:color w:val="000000" w:themeColor="text1"/>
          <w:sz w:val="22"/>
          <w:szCs w:val="22"/>
        </w:rPr>
      </w:pPr>
      <w:r w:rsidRPr="00A053D0">
        <w:rPr>
          <w:rFonts w:ascii="Arial" w:hAnsi="Arial" w:cs="Arial"/>
          <w:i/>
          <w:iCs/>
          <w:noProof/>
          <w:color w:val="000000" w:themeColor="text1"/>
          <w:sz w:val="22"/>
          <w:szCs w:val="22"/>
        </w:rPr>
        <w:drawing>
          <wp:anchor distT="0" distB="0" distL="114300" distR="114300" simplePos="0" relativeHeight="251659264" behindDoc="1" locked="0" layoutInCell="1" allowOverlap="1" wp14:anchorId="3C396E7F" wp14:editId="0250D98E">
            <wp:simplePos x="0" y="0"/>
            <wp:positionH relativeFrom="column">
              <wp:posOffset>-1031763</wp:posOffset>
            </wp:positionH>
            <wp:positionV relativeFrom="paragraph">
              <wp:posOffset>316865</wp:posOffset>
            </wp:positionV>
            <wp:extent cx="8179168" cy="3361765"/>
            <wp:effectExtent l="0" t="0" r="0" b="381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t="12194" b="34616"/>
                    <a:stretch/>
                  </pic:blipFill>
                  <pic:spPr bwMode="auto">
                    <a:xfrm>
                      <a:off x="0" y="0"/>
                      <a:ext cx="8179168" cy="3361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053D0">
        <w:rPr>
          <w:rFonts w:ascii="Arial" w:hAnsi="Arial" w:cs="Arial"/>
          <w:color w:val="000000" w:themeColor="text1"/>
          <w:sz w:val="22"/>
          <w:szCs w:val="22"/>
        </w:rPr>
        <w:t>Figure 1:</w:t>
      </w:r>
    </w:p>
    <w:p w14:paraId="2B659AD5" w14:textId="77777777" w:rsidR="00A67CD1" w:rsidRPr="00A053D0" w:rsidRDefault="00A67CD1" w:rsidP="00A67CD1">
      <w:pPr>
        <w:pStyle w:val="BodyText"/>
        <w:rPr>
          <w:rFonts w:ascii="Arial" w:hAnsi="Arial" w:cs="Arial"/>
          <w:color w:val="000000" w:themeColor="text1"/>
          <w:sz w:val="22"/>
          <w:szCs w:val="22"/>
        </w:rPr>
      </w:pPr>
    </w:p>
    <w:p w14:paraId="73F1A455" w14:textId="77777777" w:rsidR="00A67CD1" w:rsidRPr="00A053D0" w:rsidRDefault="00A67CD1" w:rsidP="00A67CD1">
      <w:pPr>
        <w:pStyle w:val="BodyText"/>
        <w:rPr>
          <w:rFonts w:ascii="Arial" w:hAnsi="Arial" w:cs="Arial"/>
          <w:color w:val="000000" w:themeColor="text1"/>
          <w:sz w:val="22"/>
          <w:szCs w:val="22"/>
        </w:rPr>
      </w:pPr>
    </w:p>
    <w:p w14:paraId="183A519C" w14:textId="77777777" w:rsidR="00A67CD1" w:rsidRPr="00A053D0" w:rsidRDefault="00A67CD1" w:rsidP="00A67CD1">
      <w:pPr>
        <w:pStyle w:val="BodyText"/>
        <w:rPr>
          <w:rFonts w:ascii="Arial" w:hAnsi="Arial" w:cs="Arial"/>
          <w:color w:val="000000" w:themeColor="text1"/>
          <w:sz w:val="22"/>
          <w:szCs w:val="22"/>
        </w:rPr>
      </w:pPr>
    </w:p>
    <w:p w14:paraId="1059838C" w14:textId="77777777" w:rsidR="00A67CD1" w:rsidRPr="00A053D0" w:rsidRDefault="00A67CD1" w:rsidP="00A67CD1">
      <w:pPr>
        <w:pStyle w:val="BodyText"/>
        <w:rPr>
          <w:rFonts w:ascii="Arial" w:hAnsi="Arial" w:cs="Arial"/>
          <w:color w:val="000000" w:themeColor="text1"/>
          <w:sz w:val="22"/>
          <w:szCs w:val="22"/>
        </w:rPr>
      </w:pPr>
    </w:p>
    <w:p w14:paraId="55185C56" w14:textId="77777777" w:rsidR="00A67CD1" w:rsidRPr="00A053D0" w:rsidRDefault="00A67CD1" w:rsidP="00A67CD1">
      <w:pPr>
        <w:pStyle w:val="BodyText"/>
        <w:rPr>
          <w:rFonts w:ascii="Arial" w:hAnsi="Arial" w:cs="Arial"/>
          <w:color w:val="000000" w:themeColor="text1"/>
          <w:sz w:val="22"/>
          <w:szCs w:val="22"/>
        </w:rPr>
      </w:pPr>
    </w:p>
    <w:p w14:paraId="229B3E37" w14:textId="77777777" w:rsidR="00A67CD1" w:rsidRPr="00A053D0" w:rsidRDefault="00A67CD1" w:rsidP="00A67CD1">
      <w:pPr>
        <w:pStyle w:val="BodyText"/>
        <w:rPr>
          <w:rFonts w:ascii="Arial" w:hAnsi="Arial" w:cs="Arial"/>
          <w:color w:val="000000" w:themeColor="text1"/>
          <w:sz w:val="22"/>
          <w:szCs w:val="22"/>
        </w:rPr>
      </w:pPr>
    </w:p>
    <w:p w14:paraId="38AE77D5" w14:textId="77777777" w:rsidR="00A67CD1" w:rsidRPr="00A053D0" w:rsidRDefault="00A67CD1" w:rsidP="00A67CD1">
      <w:pPr>
        <w:pStyle w:val="BodyText"/>
        <w:rPr>
          <w:rFonts w:ascii="Arial" w:hAnsi="Arial" w:cs="Arial"/>
          <w:color w:val="000000" w:themeColor="text1"/>
          <w:sz w:val="22"/>
          <w:szCs w:val="22"/>
        </w:rPr>
      </w:pPr>
    </w:p>
    <w:p w14:paraId="1837F488" w14:textId="77777777" w:rsidR="00A67CD1" w:rsidRPr="00A053D0" w:rsidRDefault="00A67CD1" w:rsidP="00A67CD1">
      <w:pPr>
        <w:pStyle w:val="BodyText"/>
        <w:rPr>
          <w:rFonts w:ascii="Arial" w:hAnsi="Arial" w:cs="Arial"/>
          <w:color w:val="000000" w:themeColor="text1"/>
          <w:sz w:val="22"/>
          <w:szCs w:val="22"/>
        </w:rPr>
      </w:pPr>
    </w:p>
    <w:p w14:paraId="35ACCA31" w14:textId="77777777" w:rsidR="00A67CD1" w:rsidRPr="00A053D0" w:rsidRDefault="00A67CD1" w:rsidP="00A67CD1">
      <w:pPr>
        <w:pStyle w:val="BodyText"/>
        <w:rPr>
          <w:rFonts w:ascii="Arial" w:hAnsi="Arial" w:cs="Arial"/>
          <w:color w:val="000000" w:themeColor="text1"/>
          <w:sz w:val="22"/>
          <w:szCs w:val="22"/>
        </w:rPr>
      </w:pPr>
    </w:p>
    <w:p w14:paraId="40D589E6" w14:textId="77777777" w:rsidR="00A67CD1" w:rsidRPr="00A053D0" w:rsidRDefault="00A67CD1" w:rsidP="00A67CD1">
      <w:pPr>
        <w:pStyle w:val="BodyText"/>
        <w:rPr>
          <w:rFonts w:ascii="Arial" w:hAnsi="Arial" w:cs="Arial"/>
          <w:color w:val="000000" w:themeColor="text1"/>
          <w:sz w:val="22"/>
          <w:szCs w:val="22"/>
        </w:rPr>
      </w:pPr>
    </w:p>
    <w:p w14:paraId="5B181D10" w14:textId="77777777" w:rsidR="00A67CD1" w:rsidRPr="00A053D0" w:rsidRDefault="00A67CD1" w:rsidP="00A67CD1">
      <w:pPr>
        <w:pStyle w:val="BodyText"/>
        <w:rPr>
          <w:rFonts w:ascii="Arial" w:hAnsi="Arial" w:cs="Arial"/>
          <w:color w:val="000000" w:themeColor="text1"/>
          <w:sz w:val="22"/>
          <w:szCs w:val="22"/>
        </w:rPr>
      </w:pPr>
    </w:p>
    <w:p w14:paraId="471FC6DA" w14:textId="77777777" w:rsidR="00A67CD1" w:rsidRPr="00A053D0" w:rsidRDefault="00A67CD1" w:rsidP="00A67CD1">
      <w:pPr>
        <w:pStyle w:val="BodyText"/>
        <w:rPr>
          <w:rFonts w:ascii="Arial" w:hAnsi="Arial" w:cs="Arial"/>
          <w:color w:val="000000" w:themeColor="text1"/>
          <w:sz w:val="22"/>
          <w:szCs w:val="22"/>
        </w:rPr>
      </w:pPr>
    </w:p>
    <w:p w14:paraId="291C8372" w14:textId="77777777" w:rsidR="00A67CD1" w:rsidRPr="00A053D0" w:rsidRDefault="00A67CD1" w:rsidP="00A67CD1">
      <w:pPr>
        <w:pStyle w:val="BodyText"/>
        <w:rPr>
          <w:rFonts w:ascii="Arial" w:hAnsi="Arial" w:cs="Arial"/>
          <w:color w:val="000000" w:themeColor="text1"/>
          <w:sz w:val="22"/>
          <w:szCs w:val="22"/>
        </w:rPr>
      </w:pPr>
      <w:r w:rsidRPr="00A053D0">
        <w:rPr>
          <w:rFonts w:ascii="Arial" w:hAnsi="Arial" w:cs="Arial"/>
          <w:color w:val="000000" w:themeColor="text1"/>
          <w:sz w:val="22"/>
          <w:szCs w:val="22"/>
        </w:rPr>
        <w:t>Figure 1: Map of Southern California study area, shaded in grey, with counties labelled in black. Woolsey and Getty fire burn areas are shaded in black.</w:t>
      </w:r>
    </w:p>
    <w:p w14:paraId="45EB759E" w14:textId="77777777" w:rsidR="00A67CD1" w:rsidRPr="00A053D0" w:rsidRDefault="00A67CD1" w:rsidP="00A67CD1">
      <w:pPr>
        <w:pStyle w:val="BodyText"/>
        <w:rPr>
          <w:rFonts w:ascii="Arial" w:hAnsi="Arial" w:cs="Arial"/>
          <w:color w:val="000000" w:themeColor="text1"/>
          <w:sz w:val="22"/>
          <w:szCs w:val="22"/>
        </w:rPr>
      </w:pPr>
    </w:p>
    <w:p w14:paraId="750C19FE" w14:textId="77777777" w:rsidR="00A67CD1" w:rsidRPr="00A053D0" w:rsidRDefault="00A67CD1" w:rsidP="00A67CD1">
      <w:pPr>
        <w:pStyle w:val="BodyText"/>
        <w:rPr>
          <w:rFonts w:ascii="Arial" w:hAnsi="Arial" w:cs="Arial"/>
          <w:color w:val="000000" w:themeColor="text1"/>
          <w:sz w:val="22"/>
          <w:szCs w:val="22"/>
        </w:rPr>
      </w:pPr>
    </w:p>
    <w:p w14:paraId="6C4E1F2E" w14:textId="77777777" w:rsidR="00A67CD1" w:rsidRPr="00A053D0" w:rsidRDefault="00A67CD1" w:rsidP="00A67CD1">
      <w:pPr>
        <w:rPr>
          <w:rFonts w:ascii="Arial" w:eastAsiaTheme="minorEastAsia" w:hAnsi="Arial" w:cs="Arial"/>
          <w:color w:val="000000" w:themeColor="text1"/>
          <w:sz w:val="22"/>
          <w:szCs w:val="22"/>
        </w:rPr>
      </w:pPr>
      <w:r w:rsidRPr="00A053D0">
        <w:rPr>
          <w:rFonts w:ascii="Arial" w:hAnsi="Arial" w:cs="Arial"/>
          <w:noProof/>
          <w:color w:val="000000" w:themeColor="text1"/>
          <w:sz w:val="22"/>
          <w:szCs w:val="22"/>
        </w:rPr>
        <w:lastRenderedPageBreak/>
        <w:drawing>
          <wp:anchor distT="0" distB="0" distL="114300" distR="114300" simplePos="0" relativeHeight="251660288" behindDoc="0" locked="0" layoutInCell="1" allowOverlap="1" wp14:anchorId="72B6C0C6" wp14:editId="680E61DE">
            <wp:simplePos x="0" y="0"/>
            <wp:positionH relativeFrom="column">
              <wp:posOffset>-149184</wp:posOffset>
            </wp:positionH>
            <wp:positionV relativeFrom="paragraph">
              <wp:posOffset>188595</wp:posOffset>
            </wp:positionV>
            <wp:extent cx="5943600" cy="7132320"/>
            <wp:effectExtent l="0" t="0" r="0" b="0"/>
            <wp:wrapThrough wrapText="bothSides">
              <wp:wrapPolygon edited="0">
                <wp:start x="5215" y="1615"/>
                <wp:lineTo x="2169" y="2038"/>
                <wp:lineTo x="1800" y="2115"/>
                <wp:lineTo x="1800" y="2308"/>
                <wp:lineTo x="877" y="2769"/>
                <wp:lineTo x="738" y="2885"/>
                <wp:lineTo x="831" y="3077"/>
                <wp:lineTo x="1431" y="3462"/>
                <wp:lineTo x="1800" y="3538"/>
                <wp:lineTo x="785" y="3731"/>
                <wp:lineTo x="785" y="4000"/>
                <wp:lineTo x="1800" y="4154"/>
                <wp:lineTo x="1431" y="4269"/>
                <wp:lineTo x="785" y="4654"/>
                <wp:lineTo x="785" y="4846"/>
                <wp:lineTo x="1662" y="5385"/>
                <wp:lineTo x="969" y="5500"/>
                <wp:lineTo x="1062" y="5808"/>
                <wp:lineTo x="10800" y="6000"/>
                <wp:lineTo x="5400" y="6115"/>
                <wp:lineTo x="1800" y="6346"/>
                <wp:lineTo x="1800" y="6615"/>
                <wp:lineTo x="1431" y="7000"/>
                <wp:lineTo x="1800" y="7231"/>
                <wp:lineTo x="785" y="7269"/>
                <wp:lineTo x="785" y="7500"/>
                <wp:lineTo x="1431" y="7846"/>
                <wp:lineTo x="877" y="8154"/>
                <wp:lineTo x="231" y="8923"/>
                <wp:lineTo x="185" y="9346"/>
                <wp:lineTo x="138" y="12423"/>
                <wp:lineTo x="462" y="12769"/>
                <wp:lineTo x="738" y="12769"/>
                <wp:lineTo x="738" y="12923"/>
                <wp:lineTo x="1523" y="13385"/>
                <wp:lineTo x="1800" y="13385"/>
                <wp:lineTo x="785" y="13577"/>
                <wp:lineTo x="785" y="13846"/>
                <wp:lineTo x="1800" y="14000"/>
                <wp:lineTo x="1477" y="14077"/>
                <wp:lineTo x="969" y="14462"/>
                <wp:lineTo x="969" y="14692"/>
                <wp:lineTo x="4569" y="15231"/>
                <wp:lineTo x="4985" y="15231"/>
                <wp:lineTo x="2169" y="15462"/>
                <wp:lineTo x="1800" y="15538"/>
                <wp:lineTo x="1800" y="15846"/>
                <wp:lineTo x="1338" y="15923"/>
                <wp:lineTo x="785" y="16269"/>
                <wp:lineTo x="785" y="16462"/>
                <wp:lineTo x="1754" y="17077"/>
                <wp:lineTo x="785" y="17115"/>
                <wp:lineTo x="785" y="17385"/>
                <wp:lineTo x="1385" y="17692"/>
                <wp:lineTo x="785" y="18077"/>
                <wp:lineTo x="738" y="18308"/>
                <wp:lineTo x="1015" y="18308"/>
                <wp:lineTo x="1015" y="19154"/>
                <wp:lineTo x="1246" y="19538"/>
                <wp:lineTo x="1431" y="19654"/>
                <wp:lineTo x="9323" y="20154"/>
                <wp:lineTo x="10800" y="20154"/>
                <wp:lineTo x="10800" y="20769"/>
                <wp:lineTo x="6692" y="20846"/>
                <wp:lineTo x="6646" y="21192"/>
                <wp:lineTo x="7292" y="21269"/>
                <wp:lineTo x="7523" y="21269"/>
                <wp:lineTo x="16154" y="21192"/>
                <wp:lineTo x="16200" y="20808"/>
                <wp:lineTo x="10754" y="20769"/>
                <wp:lineTo x="10938" y="19538"/>
                <wp:lineTo x="11308" y="19154"/>
                <wp:lineTo x="11308" y="18962"/>
                <wp:lineTo x="10938" y="18923"/>
                <wp:lineTo x="11354" y="18654"/>
                <wp:lineTo x="11308" y="18577"/>
                <wp:lineTo x="10523" y="18308"/>
                <wp:lineTo x="11077" y="18308"/>
                <wp:lineTo x="11400" y="18077"/>
                <wp:lineTo x="11446" y="17346"/>
                <wp:lineTo x="11262" y="17231"/>
                <wp:lineTo x="10523" y="17077"/>
                <wp:lineTo x="11308" y="16885"/>
                <wp:lineTo x="11308" y="16769"/>
                <wp:lineTo x="10523" y="16462"/>
                <wp:lineTo x="11308" y="16462"/>
                <wp:lineTo x="11308" y="15885"/>
                <wp:lineTo x="10523" y="15846"/>
                <wp:lineTo x="10615" y="15577"/>
                <wp:lineTo x="10385" y="15500"/>
                <wp:lineTo x="7846" y="15231"/>
                <wp:lineTo x="20723" y="15192"/>
                <wp:lineTo x="21046" y="15077"/>
                <wp:lineTo x="20585" y="14615"/>
                <wp:lineTo x="21369" y="14615"/>
                <wp:lineTo x="21415" y="14115"/>
                <wp:lineTo x="20862" y="14000"/>
                <wp:lineTo x="21415" y="13731"/>
                <wp:lineTo x="21369" y="13654"/>
                <wp:lineTo x="20585" y="13385"/>
                <wp:lineTo x="21277" y="13385"/>
                <wp:lineTo x="21462" y="13231"/>
                <wp:lineTo x="21508" y="12423"/>
                <wp:lineTo x="21323" y="12308"/>
                <wp:lineTo x="20585" y="12154"/>
                <wp:lineTo x="21369" y="11962"/>
                <wp:lineTo x="21369" y="11846"/>
                <wp:lineTo x="20585" y="11538"/>
                <wp:lineTo x="21415" y="11538"/>
                <wp:lineTo x="21092" y="11077"/>
                <wp:lineTo x="18046" y="10923"/>
                <wp:lineTo x="18231" y="10654"/>
                <wp:lineTo x="16569" y="10577"/>
                <wp:lineTo x="692" y="10308"/>
                <wp:lineTo x="20308" y="10231"/>
                <wp:lineTo x="21462" y="10115"/>
                <wp:lineTo x="20954" y="9692"/>
                <wp:lineTo x="21415" y="9692"/>
                <wp:lineTo x="21369" y="9115"/>
                <wp:lineTo x="20585" y="9077"/>
                <wp:lineTo x="21369" y="8885"/>
                <wp:lineTo x="21369" y="8731"/>
                <wp:lineTo x="20585" y="8462"/>
                <wp:lineTo x="21231" y="8462"/>
                <wp:lineTo x="21462" y="8269"/>
                <wp:lineTo x="21508" y="7500"/>
                <wp:lineTo x="21323" y="7385"/>
                <wp:lineTo x="20585" y="7231"/>
                <wp:lineTo x="21369" y="7077"/>
                <wp:lineTo x="21369" y="6962"/>
                <wp:lineTo x="20585" y="6615"/>
                <wp:lineTo x="20631" y="6346"/>
                <wp:lineTo x="16754" y="6115"/>
                <wp:lineTo x="10800" y="6000"/>
                <wp:lineTo x="20400" y="5769"/>
                <wp:lineTo x="21462" y="5615"/>
                <wp:lineTo x="21000" y="5385"/>
                <wp:lineTo x="21369" y="5154"/>
                <wp:lineTo x="21277" y="5000"/>
                <wp:lineTo x="20723" y="4769"/>
                <wp:lineTo x="21369" y="4769"/>
                <wp:lineTo x="21369" y="4269"/>
                <wp:lineTo x="20585" y="4154"/>
                <wp:lineTo x="21369" y="3885"/>
                <wp:lineTo x="21369" y="3808"/>
                <wp:lineTo x="20585" y="3538"/>
                <wp:lineTo x="21185" y="3538"/>
                <wp:lineTo x="21462" y="3308"/>
                <wp:lineTo x="21508" y="2577"/>
                <wp:lineTo x="21323" y="2462"/>
                <wp:lineTo x="20585" y="2308"/>
                <wp:lineTo x="20631" y="2115"/>
                <wp:lineTo x="18369" y="1731"/>
                <wp:lineTo x="17262" y="1615"/>
                <wp:lineTo x="5215" y="1615"/>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14:sizeRelH relativeFrom="page">
              <wp14:pctWidth>0</wp14:pctWidth>
            </wp14:sizeRelH>
            <wp14:sizeRelV relativeFrom="page">
              <wp14:pctHeight>0</wp14:pctHeight>
            </wp14:sizeRelV>
          </wp:anchor>
        </w:drawing>
      </w:r>
      <w:r w:rsidRPr="00A053D0">
        <w:rPr>
          <w:rFonts w:ascii="Arial" w:hAnsi="Arial" w:cs="Arial"/>
          <w:color w:val="000000" w:themeColor="text1"/>
          <w:sz w:val="22"/>
          <w:szCs w:val="22"/>
        </w:rPr>
        <w:t>Figure 2a: Daily mean non-wildfire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xml:space="preserve"> concentrations by study area county from January 2016 – March 2020. Measurements are in </w:t>
      </w:r>
      <m:oMath>
        <m:r>
          <m:rPr>
            <m:sty m:val="p"/>
          </m:rPr>
          <w:rPr>
            <w:rFonts w:ascii="Cambria Math" w:hAnsi="Cambria Math" w:cs="Arial"/>
            <w:color w:val="000000" w:themeColor="text1"/>
            <w:sz w:val="22"/>
            <w:szCs w:val="22"/>
          </w:rPr>
          <m:t>μg/</m:t>
        </m:r>
        <m:sSup>
          <m:sSupPr>
            <m:ctrlPr>
              <w:rPr>
                <w:rFonts w:ascii="Cambria Math" w:hAnsi="Cambria Math" w:cs="Arial"/>
                <w:color w:val="000000" w:themeColor="text1"/>
                <w:sz w:val="22"/>
                <w:szCs w:val="22"/>
              </w:rPr>
            </m:ctrlPr>
          </m:sSupPr>
          <m:e>
            <m:r>
              <m:rPr>
                <m:sty m:val="p"/>
              </m:rPr>
              <w:rPr>
                <w:rFonts w:ascii="Cambria Math" w:hAnsi="Cambria Math" w:cs="Arial"/>
                <w:color w:val="000000" w:themeColor="text1"/>
                <w:sz w:val="22"/>
                <w:szCs w:val="22"/>
              </w:rPr>
              <m:t>m</m:t>
            </m:r>
          </m:e>
          <m:sup>
            <m:r>
              <m:rPr>
                <m:sty m:val="p"/>
              </m:rPr>
              <w:rPr>
                <w:rFonts w:ascii="Cambria Math" w:hAnsi="Cambria Math" w:cs="Arial"/>
                <w:color w:val="000000" w:themeColor="text1"/>
                <w:sz w:val="22"/>
                <w:szCs w:val="22"/>
              </w:rPr>
              <m:t>3</m:t>
            </m:r>
          </m:sup>
        </m:sSup>
      </m:oMath>
      <w:r w:rsidRPr="00A053D0">
        <w:rPr>
          <w:rFonts w:ascii="Arial" w:eastAsiaTheme="minorEastAsia" w:hAnsi="Arial" w:cs="Arial"/>
          <w:color w:val="000000" w:themeColor="text1"/>
          <w:sz w:val="22"/>
          <w:szCs w:val="22"/>
        </w:rPr>
        <w:t xml:space="preserve">. Dotted lines represent the USEPA 35 </w:t>
      </w:r>
      <m:oMath>
        <m:r>
          <m:rPr>
            <m:sty m:val="p"/>
          </m:rPr>
          <w:rPr>
            <w:rFonts w:ascii="Cambria Math" w:hAnsi="Cambria Math" w:cs="Arial"/>
            <w:color w:val="000000" w:themeColor="text1"/>
            <w:sz w:val="22"/>
            <w:szCs w:val="22"/>
          </w:rPr>
          <m:t>μg/</m:t>
        </m:r>
        <m:sSup>
          <m:sSupPr>
            <m:ctrlPr>
              <w:rPr>
                <w:rFonts w:ascii="Cambria Math" w:hAnsi="Cambria Math" w:cs="Arial"/>
                <w:color w:val="000000" w:themeColor="text1"/>
                <w:sz w:val="22"/>
                <w:szCs w:val="22"/>
              </w:rPr>
            </m:ctrlPr>
          </m:sSupPr>
          <m:e>
            <m:r>
              <m:rPr>
                <m:sty m:val="p"/>
              </m:rPr>
              <w:rPr>
                <w:rFonts w:ascii="Cambria Math" w:hAnsi="Cambria Math" w:cs="Arial"/>
                <w:color w:val="000000" w:themeColor="text1"/>
                <w:sz w:val="22"/>
                <w:szCs w:val="22"/>
              </w:rPr>
              <m:t>m</m:t>
            </m:r>
          </m:e>
          <m:sup>
            <m:r>
              <m:rPr>
                <m:sty m:val="p"/>
              </m:rPr>
              <w:rPr>
                <w:rFonts w:ascii="Cambria Math" w:hAnsi="Cambria Math" w:cs="Arial"/>
                <w:color w:val="000000" w:themeColor="text1"/>
                <w:sz w:val="22"/>
                <w:szCs w:val="22"/>
              </w:rPr>
              <m:t>3</m:t>
            </m:r>
          </m:sup>
        </m:sSup>
        <m:r>
          <w:rPr>
            <w:rFonts w:ascii="Cambria Math" w:hAnsi="Cambria Math" w:cs="Arial"/>
            <w:color w:val="000000" w:themeColor="text1"/>
            <w:sz w:val="22"/>
            <w:szCs w:val="22"/>
          </w:rPr>
          <m:t xml:space="preserve"> </m:t>
        </m:r>
      </m:oMath>
      <w:r w:rsidRPr="00A053D0">
        <w:rPr>
          <w:rFonts w:ascii="Arial" w:eastAsiaTheme="minorEastAsia" w:hAnsi="Arial" w:cs="Arial"/>
          <w:color w:val="000000" w:themeColor="text1"/>
          <w:sz w:val="22"/>
          <w:szCs w:val="22"/>
        </w:rPr>
        <w:t xml:space="preserve"> standard. Colored time periods represent measurements made while a wildfire was burning.</w:t>
      </w:r>
    </w:p>
    <w:p w14:paraId="0C0F15EF" w14:textId="77777777" w:rsidR="00A67CD1" w:rsidRPr="00A053D0" w:rsidRDefault="00A67CD1" w:rsidP="00A67CD1">
      <w:pPr>
        <w:rPr>
          <w:rFonts w:ascii="Arial" w:hAnsi="Arial" w:cs="Arial"/>
          <w:color w:val="000000" w:themeColor="text1"/>
          <w:sz w:val="22"/>
          <w:szCs w:val="22"/>
        </w:rPr>
      </w:pPr>
    </w:p>
    <w:p w14:paraId="39C92CCB" w14:textId="77777777" w:rsidR="00A67CD1" w:rsidRPr="00A053D0" w:rsidRDefault="00A67CD1" w:rsidP="00A67CD1">
      <w:pPr>
        <w:rPr>
          <w:rFonts w:ascii="Arial" w:hAnsi="Arial" w:cs="Arial"/>
          <w:color w:val="000000" w:themeColor="text1"/>
          <w:sz w:val="22"/>
          <w:szCs w:val="22"/>
        </w:rPr>
      </w:pPr>
    </w:p>
    <w:p w14:paraId="75C83FB5" w14:textId="77777777" w:rsidR="00A67CD1" w:rsidRPr="00A053D0" w:rsidRDefault="00A67CD1" w:rsidP="00A67CD1">
      <w:pPr>
        <w:rPr>
          <w:rFonts w:ascii="Arial" w:hAnsi="Arial" w:cs="Arial"/>
          <w:color w:val="000000" w:themeColor="text1"/>
          <w:sz w:val="22"/>
          <w:szCs w:val="22"/>
        </w:rPr>
      </w:pPr>
    </w:p>
    <w:p w14:paraId="1E410C66" w14:textId="77777777" w:rsidR="00A67CD1" w:rsidRPr="00A053D0" w:rsidRDefault="00A67CD1" w:rsidP="00A67CD1">
      <w:pPr>
        <w:rPr>
          <w:rFonts w:ascii="Arial" w:hAnsi="Arial" w:cs="Arial"/>
          <w:color w:val="000000" w:themeColor="text1"/>
          <w:sz w:val="22"/>
          <w:szCs w:val="22"/>
        </w:rPr>
      </w:pPr>
    </w:p>
    <w:p w14:paraId="40857275" w14:textId="77777777" w:rsidR="00A67CD1" w:rsidRPr="00A053D0" w:rsidRDefault="00A67CD1" w:rsidP="00A67CD1">
      <w:pPr>
        <w:rPr>
          <w:rFonts w:ascii="Arial" w:hAnsi="Arial" w:cs="Arial"/>
          <w:color w:val="000000" w:themeColor="text1"/>
          <w:sz w:val="22"/>
          <w:szCs w:val="22"/>
        </w:rPr>
      </w:pPr>
    </w:p>
    <w:p w14:paraId="5A84BE54" w14:textId="77777777" w:rsidR="00A67CD1" w:rsidRPr="00A053D0" w:rsidRDefault="00A67CD1" w:rsidP="00A67CD1">
      <w:pPr>
        <w:rPr>
          <w:rFonts w:ascii="Arial" w:hAnsi="Arial" w:cs="Arial"/>
          <w:color w:val="000000" w:themeColor="text1"/>
          <w:sz w:val="22"/>
          <w:szCs w:val="22"/>
        </w:rPr>
      </w:pPr>
    </w:p>
    <w:p w14:paraId="318695D3" w14:textId="77777777" w:rsidR="00A67CD1" w:rsidRPr="00A053D0" w:rsidRDefault="00A67CD1" w:rsidP="00A67CD1">
      <w:pPr>
        <w:rPr>
          <w:rFonts w:ascii="Arial" w:hAnsi="Arial" w:cs="Arial"/>
          <w:color w:val="000000" w:themeColor="text1"/>
          <w:sz w:val="22"/>
          <w:szCs w:val="22"/>
        </w:rPr>
      </w:pPr>
    </w:p>
    <w:p w14:paraId="132E9C6B" w14:textId="77777777" w:rsidR="00A67CD1" w:rsidRPr="00A053D0" w:rsidRDefault="00A67CD1" w:rsidP="00A67CD1">
      <w:pPr>
        <w:rPr>
          <w:rFonts w:ascii="Arial" w:hAnsi="Arial" w:cs="Arial"/>
          <w:color w:val="000000" w:themeColor="text1"/>
          <w:sz w:val="22"/>
          <w:szCs w:val="22"/>
        </w:rPr>
      </w:pPr>
    </w:p>
    <w:p w14:paraId="7E336366" w14:textId="77777777" w:rsidR="00A67CD1" w:rsidRPr="00A053D0" w:rsidRDefault="00A67CD1" w:rsidP="00A67CD1">
      <w:pPr>
        <w:rPr>
          <w:rFonts w:ascii="Arial" w:hAnsi="Arial" w:cs="Arial"/>
          <w:color w:val="000000" w:themeColor="text1"/>
          <w:sz w:val="22"/>
          <w:szCs w:val="22"/>
        </w:rPr>
      </w:pPr>
    </w:p>
    <w:p w14:paraId="1479388B" w14:textId="77777777" w:rsidR="00A67CD1" w:rsidRPr="00A053D0" w:rsidRDefault="00A67CD1" w:rsidP="00A67CD1">
      <w:pPr>
        <w:rPr>
          <w:rFonts w:ascii="Arial" w:hAnsi="Arial" w:cs="Arial"/>
          <w:color w:val="000000" w:themeColor="text1"/>
          <w:sz w:val="22"/>
          <w:szCs w:val="22"/>
        </w:rPr>
      </w:pPr>
    </w:p>
    <w:p w14:paraId="097AE2F9" w14:textId="77777777" w:rsidR="00A67CD1" w:rsidRPr="00A053D0" w:rsidRDefault="00A67CD1" w:rsidP="00A67CD1">
      <w:pPr>
        <w:rPr>
          <w:rFonts w:ascii="Arial" w:hAnsi="Arial" w:cs="Arial"/>
          <w:color w:val="000000" w:themeColor="text1"/>
          <w:sz w:val="22"/>
          <w:szCs w:val="22"/>
        </w:rPr>
      </w:pPr>
    </w:p>
    <w:p w14:paraId="4A621FF5" w14:textId="77777777" w:rsidR="00A67CD1" w:rsidRPr="00A053D0" w:rsidRDefault="00A67CD1" w:rsidP="00A67CD1">
      <w:pPr>
        <w:rPr>
          <w:rFonts w:ascii="Arial" w:hAnsi="Arial" w:cs="Arial"/>
          <w:color w:val="000000" w:themeColor="text1"/>
          <w:sz w:val="22"/>
          <w:szCs w:val="22"/>
        </w:rPr>
      </w:pPr>
    </w:p>
    <w:p w14:paraId="3170C801" w14:textId="77777777" w:rsidR="00A67CD1" w:rsidRPr="00A053D0" w:rsidRDefault="00A67CD1" w:rsidP="00A67CD1">
      <w:pPr>
        <w:rPr>
          <w:rFonts w:ascii="Arial" w:eastAsiaTheme="minorEastAsia" w:hAnsi="Arial" w:cs="Arial"/>
          <w:color w:val="000000" w:themeColor="text1"/>
          <w:sz w:val="22"/>
          <w:szCs w:val="22"/>
        </w:rPr>
      </w:pPr>
    </w:p>
    <w:p w14:paraId="4EB5AB93" w14:textId="77777777" w:rsidR="00A67CD1" w:rsidRPr="00A053D0" w:rsidRDefault="00A67CD1" w:rsidP="00A67CD1">
      <w:pPr>
        <w:rPr>
          <w:rFonts w:ascii="Arial" w:eastAsiaTheme="minorEastAsia" w:hAnsi="Arial" w:cs="Arial"/>
          <w:color w:val="000000" w:themeColor="text1"/>
          <w:sz w:val="22"/>
          <w:szCs w:val="22"/>
        </w:rPr>
      </w:pPr>
    </w:p>
    <w:p w14:paraId="2A83FEBF" w14:textId="77777777" w:rsidR="00A67CD1" w:rsidRPr="00A053D0" w:rsidRDefault="00A67CD1" w:rsidP="00A67CD1">
      <w:pPr>
        <w:rPr>
          <w:rFonts w:ascii="Arial" w:hAnsi="Arial" w:cs="Arial"/>
          <w:color w:val="000000" w:themeColor="text1"/>
          <w:sz w:val="22"/>
          <w:szCs w:val="22"/>
        </w:rPr>
      </w:pPr>
      <w:r w:rsidRPr="00A053D0">
        <w:rPr>
          <w:rFonts w:ascii="Arial" w:hAnsi="Arial" w:cs="Arial"/>
          <w:noProof/>
          <w:color w:val="000000" w:themeColor="text1"/>
        </w:rPr>
        <w:lastRenderedPageBreak/>
        <w:drawing>
          <wp:anchor distT="0" distB="0" distL="114300" distR="114300" simplePos="0" relativeHeight="251661312" behindDoc="0" locked="0" layoutInCell="1" allowOverlap="1" wp14:anchorId="0ACD6ED3" wp14:editId="06213AB8">
            <wp:simplePos x="0" y="0"/>
            <wp:positionH relativeFrom="column">
              <wp:posOffset>-208915</wp:posOffset>
            </wp:positionH>
            <wp:positionV relativeFrom="paragraph">
              <wp:posOffset>376565</wp:posOffset>
            </wp:positionV>
            <wp:extent cx="5943600" cy="7132320"/>
            <wp:effectExtent l="0" t="0" r="0" b="0"/>
            <wp:wrapThrough wrapText="bothSides">
              <wp:wrapPolygon edited="0">
                <wp:start x="5354" y="1615"/>
                <wp:lineTo x="1800" y="2115"/>
                <wp:lineTo x="1615" y="2308"/>
                <wp:lineTo x="2031" y="2308"/>
                <wp:lineTo x="831" y="2615"/>
                <wp:lineTo x="831" y="2923"/>
                <wp:lineTo x="2031" y="2923"/>
                <wp:lineTo x="1662" y="3192"/>
                <wp:lineTo x="1662" y="3269"/>
                <wp:lineTo x="2031" y="3538"/>
                <wp:lineTo x="831" y="3538"/>
                <wp:lineTo x="831" y="3769"/>
                <wp:lineTo x="1615" y="4154"/>
                <wp:lineTo x="1108" y="4462"/>
                <wp:lineTo x="969" y="4577"/>
                <wp:lineTo x="1015" y="4769"/>
                <wp:lineTo x="1985" y="5385"/>
                <wp:lineTo x="1200" y="5423"/>
                <wp:lineTo x="1246" y="5769"/>
                <wp:lineTo x="10800" y="6000"/>
                <wp:lineTo x="5538" y="6115"/>
                <wp:lineTo x="2031" y="6346"/>
                <wp:lineTo x="2031" y="6615"/>
                <wp:lineTo x="1569" y="6731"/>
                <wp:lineTo x="831" y="7115"/>
                <wp:lineTo x="831" y="7346"/>
                <wp:lineTo x="1800" y="7846"/>
                <wp:lineTo x="2031" y="7846"/>
                <wp:lineTo x="831" y="8038"/>
                <wp:lineTo x="831" y="8308"/>
                <wp:lineTo x="2031" y="8462"/>
                <wp:lineTo x="231" y="8846"/>
                <wp:lineTo x="185" y="9346"/>
                <wp:lineTo x="138" y="12423"/>
                <wp:lineTo x="508" y="12769"/>
                <wp:lineTo x="831" y="12769"/>
                <wp:lineTo x="1985" y="13385"/>
                <wp:lineTo x="1015" y="13423"/>
                <wp:lineTo x="1015" y="13731"/>
                <wp:lineTo x="2031" y="14000"/>
                <wp:lineTo x="1708" y="14000"/>
                <wp:lineTo x="1200" y="14385"/>
                <wp:lineTo x="1200" y="14692"/>
                <wp:lineTo x="4754" y="15231"/>
                <wp:lineTo x="5123" y="15231"/>
                <wp:lineTo x="2031" y="15500"/>
                <wp:lineTo x="1662" y="15692"/>
                <wp:lineTo x="831" y="16038"/>
                <wp:lineTo x="831" y="16308"/>
                <wp:lineTo x="2031" y="16462"/>
                <wp:lineTo x="1708" y="16577"/>
                <wp:lineTo x="785" y="17038"/>
                <wp:lineTo x="785" y="17192"/>
                <wp:lineTo x="1800" y="17692"/>
                <wp:lineTo x="2031" y="17692"/>
                <wp:lineTo x="1015" y="17962"/>
                <wp:lineTo x="1015" y="18269"/>
                <wp:lineTo x="1708" y="18308"/>
                <wp:lineTo x="1200" y="18692"/>
                <wp:lineTo x="1200" y="19038"/>
                <wp:lineTo x="1662" y="19654"/>
                <wp:lineTo x="9323" y="20154"/>
                <wp:lineTo x="10800" y="20154"/>
                <wp:lineTo x="10800" y="20769"/>
                <wp:lineTo x="6785" y="20846"/>
                <wp:lineTo x="6738" y="21192"/>
                <wp:lineTo x="7385" y="21269"/>
                <wp:lineTo x="7662" y="21269"/>
                <wp:lineTo x="16292" y="21192"/>
                <wp:lineTo x="16338" y="20808"/>
                <wp:lineTo x="10754" y="20769"/>
                <wp:lineTo x="10800" y="20154"/>
                <wp:lineTo x="11031" y="19538"/>
                <wp:lineTo x="11492" y="19077"/>
                <wp:lineTo x="11400" y="18962"/>
                <wp:lineTo x="10662" y="18923"/>
                <wp:lineTo x="11446" y="18577"/>
                <wp:lineTo x="11446" y="18308"/>
                <wp:lineTo x="10662" y="18308"/>
                <wp:lineTo x="11446" y="18115"/>
                <wp:lineTo x="11446" y="18000"/>
                <wp:lineTo x="10662" y="17692"/>
                <wp:lineTo x="11308" y="17692"/>
                <wp:lineTo x="11538" y="17500"/>
                <wp:lineTo x="11538" y="16692"/>
                <wp:lineTo x="11400" y="16577"/>
                <wp:lineTo x="10662" y="16462"/>
                <wp:lineTo x="11446" y="16231"/>
                <wp:lineTo x="11446" y="16154"/>
                <wp:lineTo x="10662" y="15846"/>
                <wp:lineTo x="11492" y="15692"/>
                <wp:lineTo x="11169" y="15577"/>
                <wp:lineTo x="7985" y="15231"/>
                <wp:lineTo x="20815" y="15192"/>
                <wp:lineTo x="21046" y="15077"/>
                <wp:lineTo x="20585" y="14615"/>
                <wp:lineTo x="21369" y="14577"/>
                <wp:lineTo x="21369" y="13538"/>
                <wp:lineTo x="20585" y="13385"/>
                <wp:lineTo x="21369" y="13192"/>
                <wp:lineTo x="21369" y="13077"/>
                <wp:lineTo x="20585" y="12769"/>
                <wp:lineTo x="21231" y="12769"/>
                <wp:lineTo x="21462" y="12577"/>
                <wp:lineTo x="21508" y="11769"/>
                <wp:lineTo x="21323" y="11615"/>
                <wp:lineTo x="20585" y="11538"/>
                <wp:lineTo x="21415" y="11231"/>
                <wp:lineTo x="21185" y="11077"/>
                <wp:lineTo x="18092" y="10923"/>
                <wp:lineTo x="18277" y="10654"/>
                <wp:lineTo x="16615" y="10577"/>
                <wp:lineTo x="692" y="10308"/>
                <wp:lineTo x="20492" y="10231"/>
                <wp:lineTo x="21462" y="10077"/>
                <wp:lineTo x="20585" y="9692"/>
                <wp:lineTo x="21231" y="9692"/>
                <wp:lineTo x="21462" y="9500"/>
                <wp:lineTo x="21508" y="8692"/>
                <wp:lineTo x="21323" y="8577"/>
                <wp:lineTo x="20585" y="8462"/>
                <wp:lineTo x="21369" y="8231"/>
                <wp:lineTo x="21369" y="8154"/>
                <wp:lineTo x="20585" y="7846"/>
                <wp:lineTo x="21138" y="7846"/>
                <wp:lineTo x="21462" y="7615"/>
                <wp:lineTo x="21508" y="6846"/>
                <wp:lineTo x="21323" y="6692"/>
                <wp:lineTo x="20585" y="6615"/>
                <wp:lineTo x="20631" y="6346"/>
                <wp:lineTo x="16846" y="6115"/>
                <wp:lineTo x="10800" y="6000"/>
                <wp:lineTo x="21046" y="5731"/>
                <wp:lineTo x="21462" y="5538"/>
                <wp:lineTo x="20585" y="5385"/>
                <wp:lineTo x="21369" y="5115"/>
                <wp:lineTo x="21369" y="4885"/>
                <wp:lineTo x="21231" y="4769"/>
                <wp:lineTo x="21462" y="4577"/>
                <wp:lineTo x="21508" y="3769"/>
                <wp:lineTo x="21323" y="3615"/>
                <wp:lineTo x="20585" y="3538"/>
                <wp:lineTo x="21369" y="3269"/>
                <wp:lineTo x="21369" y="3192"/>
                <wp:lineTo x="20585" y="2923"/>
                <wp:lineTo x="21369" y="2808"/>
                <wp:lineTo x="21369" y="2731"/>
                <wp:lineTo x="20585" y="2308"/>
                <wp:lineTo x="21415" y="2308"/>
                <wp:lineTo x="21000" y="1769"/>
                <wp:lineTo x="17308" y="1615"/>
                <wp:lineTo x="5354" y="1615"/>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14:sizeRelH relativeFrom="page">
              <wp14:pctWidth>0</wp14:pctWidth>
            </wp14:sizeRelH>
            <wp14:sizeRelV relativeFrom="page">
              <wp14:pctHeight>0</wp14:pctHeight>
            </wp14:sizeRelV>
          </wp:anchor>
        </w:drawing>
      </w:r>
      <w:r w:rsidRPr="00A053D0">
        <w:rPr>
          <w:rFonts w:ascii="Arial" w:eastAsiaTheme="minorEastAsia" w:hAnsi="Arial" w:cs="Arial"/>
          <w:color w:val="000000" w:themeColor="text1"/>
          <w:sz w:val="22"/>
          <w:szCs w:val="22"/>
        </w:rPr>
        <w:t xml:space="preserve">Figure 2b: </w:t>
      </w:r>
      <w:r w:rsidRPr="00A053D0">
        <w:rPr>
          <w:rFonts w:ascii="Arial" w:hAnsi="Arial" w:cs="Arial"/>
          <w:color w:val="000000" w:themeColor="text1"/>
          <w:sz w:val="22"/>
          <w:szCs w:val="22"/>
        </w:rPr>
        <w:t>Daily mean 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xml:space="preserve"> concentrations by study area county from January 2016 – March 2020. Measurements are in </w:t>
      </w:r>
      <m:oMath>
        <m:r>
          <m:rPr>
            <m:sty m:val="p"/>
          </m:rPr>
          <w:rPr>
            <w:rFonts w:ascii="Cambria Math" w:hAnsi="Cambria Math" w:cs="Arial"/>
            <w:color w:val="000000" w:themeColor="text1"/>
            <w:sz w:val="22"/>
            <w:szCs w:val="22"/>
          </w:rPr>
          <m:t>μg/</m:t>
        </m:r>
        <m:sSup>
          <m:sSupPr>
            <m:ctrlPr>
              <w:rPr>
                <w:rFonts w:ascii="Cambria Math" w:hAnsi="Cambria Math" w:cs="Arial"/>
                <w:color w:val="000000" w:themeColor="text1"/>
                <w:sz w:val="22"/>
                <w:szCs w:val="22"/>
              </w:rPr>
            </m:ctrlPr>
          </m:sSupPr>
          <m:e>
            <m:r>
              <m:rPr>
                <m:sty m:val="p"/>
              </m:rPr>
              <w:rPr>
                <w:rFonts w:ascii="Cambria Math" w:hAnsi="Cambria Math" w:cs="Arial"/>
                <w:color w:val="000000" w:themeColor="text1"/>
                <w:sz w:val="22"/>
                <w:szCs w:val="22"/>
              </w:rPr>
              <m:t>m</m:t>
            </m:r>
          </m:e>
          <m:sup>
            <m:r>
              <m:rPr>
                <m:sty m:val="p"/>
              </m:rPr>
              <w:rPr>
                <w:rFonts w:ascii="Cambria Math" w:hAnsi="Cambria Math" w:cs="Arial"/>
                <w:color w:val="000000" w:themeColor="text1"/>
                <w:sz w:val="22"/>
                <w:szCs w:val="22"/>
              </w:rPr>
              <m:t>3</m:t>
            </m:r>
          </m:sup>
        </m:sSup>
      </m:oMath>
      <w:r w:rsidRPr="00A053D0">
        <w:rPr>
          <w:rFonts w:ascii="Arial" w:eastAsiaTheme="minorEastAsia" w:hAnsi="Arial" w:cs="Arial"/>
          <w:color w:val="000000" w:themeColor="text1"/>
          <w:sz w:val="22"/>
          <w:szCs w:val="22"/>
        </w:rPr>
        <w:t xml:space="preserve">. Dotted lines represent the USEPA 35 </w:t>
      </w:r>
      <m:oMath>
        <m:r>
          <m:rPr>
            <m:sty m:val="p"/>
          </m:rPr>
          <w:rPr>
            <w:rFonts w:ascii="Cambria Math" w:hAnsi="Cambria Math" w:cs="Arial"/>
            <w:color w:val="000000" w:themeColor="text1"/>
            <w:sz w:val="22"/>
            <w:szCs w:val="22"/>
          </w:rPr>
          <m:t>μg/</m:t>
        </m:r>
        <m:sSup>
          <m:sSupPr>
            <m:ctrlPr>
              <w:rPr>
                <w:rFonts w:ascii="Cambria Math" w:hAnsi="Cambria Math" w:cs="Arial"/>
                <w:color w:val="000000" w:themeColor="text1"/>
                <w:sz w:val="22"/>
                <w:szCs w:val="22"/>
              </w:rPr>
            </m:ctrlPr>
          </m:sSupPr>
          <m:e>
            <m:r>
              <m:rPr>
                <m:sty m:val="p"/>
              </m:rPr>
              <w:rPr>
                <w:rFonts w:ascii="Cambria Math" w:hAnsi="Cambria Math" w:cs="Arial"/>
                <w:color w:val="000000" w:themeColor="text1"/>
                <w:sz w:val="22"/>
                <w:szCs w:val="22"/>
              </w:rPr>
              <m:t>m</m:t>
            </m:r>
          </m:e>
          <m:sup>
            <m:r>
              <m:rPr>
                <m:sty m:val="p"/>
              </m:rPr>
              <w:rPr>
                <w:rFonts w:ascii="Cambria Math" w:hAnsi="Cambria Math" w:cs="Arial"/>
                <w:color w:val="000000" w:themeColor="text1"/>
                <w:sz w:val="22"/>
                <w:szCs w:val="22"/>
              </w:rPr>
              <m:t>3</m:t>
            </m:r>
          </m:sup>
        </m:sSup>
      </m:oMath>
      <w:r w:rsidRPr="00A053D0">
        <w:rPr>
          <w:rFonts w:ascii="Arial" w:eastAsiaTheme="minorEastAsia" w:hAnsi="Arial" w:cs="Arial"/>
          <w:color w:val="000000" w:themeColor="text1"/>
          <w:sz w:val="22"/>
          <w:szCs w:val="22"/>
        </w:rPr>
        <w:t xml:space="preserve"> standard. Colored time periods represent measurements made while a wildfire was burning.</w:t>
      </w:r>
    </w:p>
    <w:p w14:paraId="24D09EC9" w14:textId="77777777" w:rsidR="00A67CD1" w:rsidRPr="00A053D0" w:rsidRDefault="00A67CD1" w:rsidP="00A67CD1">
      <w:pPr>
        <w:pStyle w:val="Heading1"/>
        <w:spacing w:before="0"/>
        <w:rPr>
          <w:rFonts w:ascii="Arial" w:hAnsi="Arial" w:cs="Arial"/>
          <w:color w:val="000000" w:themeColor="text1"/>
        </w:rPr>
      </w:pPr>
    </w:p>
    <w:p w14:paraId="72683DBD" w14:textId="77777777" w:rsidR="00A67CD1" w:rsidRPr="00A053D0" w:rsidRDefault="00A67CD1" w:rsidP="00A67CD1">
      <w:pPr>
        <w:pStyle w:val="Heading1"/>
        <w:spacing w:before="0"/>
        <w:rPr>
          <w:rFonts w:ascii="Arial" w:hAnsi="Arial" w:cs="Arial"/>
          <w:color w:val="000000" w:themeColor="text1"/>
        </w:rPr>
      </w:pPr>
    </w:p>
    <w:p w14:paraId="241568C2" w14:textId="77777777" w:rsidR="00A67CD1" w:rsidRPr="00A053D0" w:rsidRDefault="00A67CD1" w:rsidP="00A67CD1">
      <w:pPr>
        <w:pStyle w:val="Heading1"/>
        <w:spacing w:before="0"/>
        <w:rPr>
          <w:rFonts w:ascii="Arial" w:hAnsi="Arial" w:cs="Arial"/>
          <w:color w:val="000000" w:themeColor="text1"/>
        </w:rPr>
      </w:pPr>
    </w:p>
    <w:p w14:paraId="64609FEF" w14:textId="77777777" w:rsidR="00A67CD1" w:rsidRPr="00A053D0" w:rsidRDefault="00A67CD1" w:rsidP="00A67CD1">
      <w:pPr>
        <w:pStyle w:val="Heading1"/>
        <w:spacing w:before="0"/>
        <w:rPr>
          <w:rFonts w:ascii="Arial" w:hAnsi="Arial" w:cs="Arial"/>
          <w:color w:val="000000" w:themeColor="text1"/>
        </w:rPr>
      </w:pPr>
    </w:p>
    <w:p w14:paraId="69E47C46" w14:textId="77777777" w:rsidR="00A67CD1" w:rsidRPr="00A053D0" w:rsidRDefault="00A67CD1" w:rsidP="00A67CD1">
      <w:pPr>
        <w:pStyle w:val="Heading1"/>
        <w:spacing w:before="0"/>
        <w:rPr>
          <w:rFonts w:ascii="Arial" w:hAnsi="Arial" w:cs="Arial"/>
          <w:color w:val="000000" w:themeColor="text1"/>
        </w:rPr>
      </w:pPr>
    </w:p>
    <w:p w14:paraId="7D806B35" w14:textId="77777777" w:rsidR="00A67CD1" w:rsidRPr="00A053D0" w:rsidRDefault="00A67CD1" w:rsidP="00A67CD1">
      <w:pPr>
        <w:pStyle w:val="Heading1"/>
        <w:spacing w:before="0"/>
        <w:rPr>
          <w:rFonts w:ascii="Arial" w:hAnsi="Arial" w:cs="Arial"/>
          <w:color w:val="000000" w:themeColor="text1"/>
        </w:rPr>
      </w:pPr>
    </w:p>
    <w:p w14:paraId="429DD208" w14:textId="77777777" w:rsidR="00A67CD1" w:rsidRPr="00A053D0" w:rsidRDefault="00A67CD1" w:rsidP="00A67CD1">
      <w:pPr>
        <w:pStyle w:val="Heading1"/>
        <w:spacing w:before="0"/>
        <w:rPr>
          <w:rFonts w:ascii="Arial" w:hAnsi="Arial" w:cs="Arial"/>
          <w:color w:val="000000" w:themeColor="text1"/>
        </w:rPr>
      </w:pPr>
    </w:p>
    <w:p w14:paraId="3B8F4776" w14:textId="77777777" w:rsidR="00A67CD1" w:rsidRPr="00A053D0" w:rsidRDefault="00A67CD1" w:rsidP="00A67CD1">
      <w:pPr>
        <w:pStyle w:val="Heading1"/>
        <w:spacing w:before="0"/>
        <w:rPr>
          <w:rFonts w:ascii="Arial" w:hAnsi="Arial" w:cs="Arial"/>
          <w:color w:val="000000" w:themeColor="text1"/>
        </w:rPr>
      </w:pPr>
    </w:p>
    <w:p w14:paraId="02B54972" w14:textId="77777777" w:rsidR="00A67CD1" w:rsidRPr="00A053D0" w:rsidRDefault="00A67CD1" w:rsidP="00A67CD1">
      <w:pPr>
        <w:pStyle w:val="Heading1"/>
        <w:spacing w:before="0"/>
        <w:rPr>
          <w:rFonts w:ascii="Arial" w:hAnsi="Arial" w:cs="Arial"/>
          <w:color w:val="000000" w:themeColor="text1"/>
        </w:rPr>
      </w:pPr>
    </w:p>
    <w:p w14:paraId="7FCF4A24" w14:textId="77777777" w:rsidR="00A67CD1" w:rsidRPr="00A053D0" w:rsidRDefault="00A67CD1" w:rsidP="00A67CD1">
      <w:pPr>
        <w:pStyle w:val="Heading1"/>
        <w:spacing w:before="0"/>
        <w:rPr>
          <w:rFonts w:ascii="Arial" w:hAnsi="Arial" w:cs="Arial"/>
          <w:color w:val="000000" w:themeColor="text1"/>
        </w:rPr>
      </w:pPr>
    </w:p>
    <w:p w14:paraId="4E5C3BF8" w14:textId="77777777" w:rsidR="00A67CD1" w:rsidRPr="00A053D0" w:rsidRDefault="00A67CD1" w:rsidP="00A67CD1">
      <w:pPr>
        <w:pStyle w:val="Heading1"/>
        <w:spacing w:before="0"/>
        <w:rPr>
          <w:rFonts w:ascii="Arial" w:hAnsi="Arial" w:cs="Arial"/>
          <w:color w:val="000000" w:themeColor="text1"/>
        </w:rPr>
      </w:pPr>
    </w:p>
    <w:p w14:paraId="4375716F" w14:textId="77777777" w:rsidR="00A67CD1" w:rsidRPr="00A053D0" w:rsidRDefault="00A67CD1" w:rsidP="00A67CD1">
      <w:pPr>
        <w:pStyle w:val="Header"/>
        <w:rPr>
          <w:rFonts w:ascii="Arial" w:hAnsi="Arial" w:cs="Arial"/>
          <w:color w:val="000000" w:themeColor="text1"/>
        </w:rPr>
      </w:pPr>
    </w:p>
    <w:p w14:paraId="0B8D8F16" w14:textId="77777777" w:rsidR="00A67CD1" w:rsidRPr="00A053D0" w:rsidRDefault="00A67CD1" w:rsidP="00A67CD1">
      <w:pPr>
        <w:pStyle w:val="Header"/>
        <w:rPr>
          <w:rFonts w:ascii="Arial" w:hAnsi="Arial" w:cs="Arial"/>
          <w:color w:val="000000" w:themeColor="text1"/>
        </w:rPr>
      </w:pPr>
    </w:p>
    <w:p w14:paraId="42AC2CBD" w14:textId="77777777" w:rsidR="00A67CD1" w:rsidRPr="00A053D0" w:rsidRDefault="00A67CD1" w:rsidP="00A67CD1">
      <w:pPr>
        <w:pStyle w:val="Header"/>
        <w:rPr>
          <w:rFonts w:ascii="Arial" w:hAnsi="Arial" w:cs="Arial"/>
          <w:color w:val="000000" w:themeColor="text1"/>
          <w:sz w:val="22"/>
          <w:szCs w:val="22"/>
        </w:rPr>
      </w:pPr>
    </w:p>
    <w:p w14:paraId="5C3A4087" w14:textId="77777777" w:rsidR="00A67CD1" w:rsidRPr="00A053D0" w:rsidRDefault="00A67CD1" w:rsidP="00A67CD1">
      <w:pPr>
        <w:pStyle w:val="Header"/>
        <w:rPr>
          <w:rFonts w:ascii="Arial" w:hAnsi="Arial" w:cs="Arial"/>
          <w:color w:val="000000" w:themeColor="text1"/>
          <w:sz w:val="22"/>
          <w:szCs w:val="22"/>
        </w:rPr>
      </w:pPr>
    </w:p>
    <w:p w14:paraId="249C7541" w14:textId="77777777" w:rsidR="00B34991" w:rsidRDefault="00B34991" w:rsidP="00A67CD1">
      <w:pPr>
        <w:pStyle w:val="Header"/>
        <w:rPr>
          <w:ins w:id="108" w:author="Heather M" w:date="2023-03-04T13:28:00Z"/>
          <w:rFonts w:ascii="Arial" w:hAnsi="Arial" w:cs="Arial"/>
          <w:b/>
          <w:bCs/>
          <w:color w:val="000000" w:themeColor="text1"/>
          <w:sz w:val="22"/>
          <w:szCs w:val="22"/>
        </w:rPr>
      </w:pPr>
    </w:p>
    <w:p w14:paraId="0845360C" w14:textId="1403F774" w:rsidR="00B34991" w:rsidRDefault="00A67CD1" w:rsidP="00A67CD1">
      <w:pPr>
        <w:pStyle w:val="Header"/>
        <w:rPr>
          <w:ins w:id="109" w:author="Heather M" w:date="2023-03-04T13:28:00Z"/>
          <w:rFonts w:ascii="Arial" w:hAnsi="Arial" w:cs="Arial"/>
          <w:color w:val="000000" w:themeColor="text1"/>
          <w:sz w:val="22"/>
          <w:szCs w:val="22"/>
        </w:rPr>
      </w:pPr>
      <w:r w:rsidRPr="00B34991">
        <w:rPr>
          <w:rFonts w:ascii="Arial" w:hAnsi="Arial" w:cs="Arial"/>
          <w:b/>
          <w:bCs/>
          <w:color w:val="000000" w:themeColor="text1"/>
          <w:sz w:val="22"/>
          <w:szCs w:val="22"/>
          <w:rPrChange w:id="110" w:author="Heather M" w:date="2023-03-04T13:28:00Z">
            <w:rPr>
              <w:rFonts w:ascii="Arial" w:hAnsi="Arial" w:cs="Arial"/>
              <w:color w:val="000000" w:themeColor="text1"/>
              <w:sz w:val="22"/>
              <w:szCs w:val="22"/>
            </w:rPr>
          </w:rPrChange>
        </w:rPr>
        <w:lastRenderedPageBreak/>
        <w:t>Figure 3:</w:t>
      </w:r>
      <w:r w:rsidRPr="00A053D0">
        <w:rPr>
          <w:rFonts w:ascii="Arial" w:hAnsi="Arial" w:cs="Arial"/>
          <w:color w:val="000000" w:themeColor="text1"/>
          <w:sz w:val="22"/>
          <w:szCs w:val="22"/>
        </w:rPr>
        <w:t xml:space="preserve"> </w:t>
      </w:r>
    </w:p>
    <w:p w14:paraId="7738E704" w14:textId="6569008D" w:rsidR="00B34991" w:rsidRDefault="00B34991" w:rsidP="00A67CD1">
      <w:pPr>
        <w:pStyle w:val="Header"/>
        <w:rPr>
          <w:ins w:id="111" w:author="Heather M" w:date="2023-03-04T13:28:00Z"/>
          <w:rFonts w:ascii="Arial" w:hAnsi="Arial" w:cs="Arial"/>
          <w:color w:val="000000" w:themeColor="text1"/>
          <w:sz w:val="22"/>
          <w:szCs w:val="22"/>
        </w:rPr>
      </w:pPr>
    </w:p>
    <w:p w14:paraId="084711C5" w14:textId="0729F04B" w:rsidR="00B34991" w:rsidRDefault="00B34991" w:rsidP="00A67CD1">
      <w:pPr>
        <w:pStyle w:val="Header"/>
        <w:rPr>
          <w:ins w:id="112" w:author="Heather M" w:date="2023-03-04T13:28:00Z"/>
          <w:rFonts w:ascii="Arial" w:hAnsi="Arial" w:cs="Arial"/>
          <w:color w:val="000000" w:themeColor="text1"/>
          <w:sz w:val="22"/>
          <w:szCs w:val="22"/>
        </w:rPr>
      </w:pPr>
      <w:ins w:id="113" w:author="Heather M" w:date="2023-03-04T13:28:00Z">
        <w:r>
          <w:rPr>
            <w:rFonts w:ascii="Arial" w:hAnsi="Arial" w:cs="Arial"/>
            <w:color w:val="000000" w:themeColor="text1"/>
            <w:sz w:val="22"/>
            <w:szCs w:val="22"/>
          </w:rPr>
          <w:t>Plots of r</w:t>
        </w:r>
        <w:r w:rsidRPr="00A053D0">
          <w:rPr>
            <w:rFonts w:ascii="Arial" w:hAnsi="Arial" w:cs="Arial"/>
            <w:color w:val="000000" w:themeColor="text1"/>
            <w:sz w:val="22"/>
            <w:szCs w:val="22"/>
          </w:rPr>
          <w:t>isk ratio</w:t>
        </w:r>
        <w:r>
          <w:rPr>
            <w:rFonts w:ascii="Arial" w:hAnsi="Arial" w:cs="Arial"/>
            <w:color w:val="000000" w:themeColor="text1"/>
            <w:sz w:val="22"/>
            <w:szCs w:val="22"/>
          </w:rPr>
          <w:t>s</w:t>
        </w:r>
        <w:r w:rsidRPr="00A053D0">
          <w:rPr>
            <w:rFonts w:ascii="Arial" w:hAnsi="Arial" w:cs="Arial"/>
            <w:color w:val="000000" w:themeColor="text1"/>
            <w:sz w:val="22"/>
            <w:szCs w:val="22"/>
          </w:rPr>
          <w:t xml:space="preserve"> and 95% confidence intervals from a negative binomial model assessing the association between</w:t>
        </w:r>
        <w:r>
          <w:rPr>
            <w:rFonts w:ascii="Arial" w:hAnsi="Arial" w:cs="Arial"/>
            <w:color w:val="000000" w:themeColor="text1"/>
            <w:sz w:val="22"/>
            <w:szCs w:val="22"/>
          </w:rPr>
          <w:t xml:space="preserve"> resident</w:t>
        </w:r>
      </w:ins>
      <w:ins w:id="114" w:author="Heather M" w:date="2023-03-04T13:29:00Z">
        <w:r>
          <w:rPr>
            <w:rFonts w:ascii="Arial" w:hAnsi="Arial" w:cs="Arial"/>
            <w:color w:val="000000" w:themeColor="text1"/>
            <w:sz w:val="22"/>
            <w:szCs w:val="22"/>
          </w:rPr>
          <w:t>ial proximity to wildfires and evacuation zones</w:t>
        </w:r>
      </w:ins>
      <w:ins w:id="115" w:author="Heather M" w:date="2023-03-04T13:28:00Z">
        <w:r w:rsidRPr="00A053D0">
          <w:rPr>
            <w:rFonts w:ascii="Arial" w:hAnsi="Arial" w:cs="Arial"/>
            <w:color w:val="000000" w:themeColor="text1"/>
            <w:sz w:val="22"/>
            <w:szCs w:val="22"/>
          </w:rPr>
          <w:t xml:space="preserve"> PM and healthcare utilization among KPSC DME users.</w:t>
        </w:r>
      </w:ins>
    </w:p>
    <w:p w14:paraId="31861F05" w14:textId="77777777" w:rsidR="00B34991" w:rsidRDefault="00B34991" w:rsidP="00A67CD1">
      <w:pPr>
        <w:pStyle w:val="Header"/>
        <w:rPr>
          <w:ins w:id="116" w:author="Heather M" w:date="2023-03-04T13:28:00Z"/>
          <w:rFonts w:ascii="Arial" w:hAnsi="Arial" w:cs="Arial"/>
          <w:color w:val="000000" w:themeColor="text1"/>
          <w:sz w:val="22"/>
          <w:szCs w:val="22"/>
        </w:rPr>
      </w:pPr>
    </w:p>
    <w:p w14:paraId="50B6F7B6" w14:textId="4343A536" w:rsidR="00A67CD1" w:rsidRPr="00A053D0" w:rsidRDefault="00331724" w:rsidP="00A67CD1">
      <w:pPr>
        <w:pStyle w:val="Header"/>
        <w:rPr>
          <w:rFonts w:ascii="Arial" w:hAnsi="Arial" w:cs="Arial"/>
          <w:color w:val="000000" w:themeColor="text1"/>
          <w:sz w:val="22"/>
          <w:szCs w:val="22"/>
        </w:rPr>
      </w:pPr>
      <w:ins w:id="117" w:author="Heather M" w:date="2023-03-07T15:39:00Z">
        <w:r>
          <w:rPr>
            <w:rFonts w:ascii="Arial" w:hAnsi="Arial" w:cs="Arial"/>
            <w:noProof/>
            <w:color w:val="000000" w:themeColor="text1"/>
          </w:rPr>
          <w:drawing>
            <wp:anchor distT="0" distB="0" distL="114300" distR="114300" simplePos="0" relativeHeight="251673600" behindDoc="0" locked="0" layoutInCell="1" allowOverlap="1" wp14:anchorId="2E7FD648" wp14:editId="1DB96C67">
              <wp:simplePos x="0" y="0"/>
              <wp:positionH relativeFrom="column">
                <wp:posOffset>-601345</wp:posOffset>
              </wp:positionH>
              <wp:positionV relativeFrom="paragraph">
                <wp:posOffset>1135235</wp:posOffset>
              </wp:positionV>
              <wp:extent cx="7222490" cy="5534025"/>
              <wp:effectExtent l="0" t="0" r="381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1">
                        <a:extLst>
                          <a:ext uri="{28A0092B-C50C-407E-A947-70E740481C1C}">
                            <a14:useLocalDpi xmlns:a14="http://schemas.microsoft.com/office/drawing/2010/main" val="0"/>
                          </a:ext>
                        </a:extLst>
                      </a:blip>
                      <a:srcRect l="17919" t="6232" r="18014" b="6496"/>
                      <a:stretch/>
                    </pic:blipFill>
                    <pic:spPr bwMode="auto">
                      <a:xfrm>
                        <a:off x="0" y="0"/>
                        <a:ext cx="7222490" cy="5534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r w:rsidR="00A67CD1" w:rsidRPr="00A053D0">
        <w:rPr>
          <w:rFonts w:ascii="Arial" w:hAnsi="Arial" w:cs="Arial"/>
          <w:color w:val="000000" w:themeColor="text1"/>
          <w:sz w:val="22"/>
          <w:szCs w:val="22"/>
        </w:rPr>
        <w:t xml:space="preserve">We used negative binomial regression to evaluate the effect of wildfire evacuation or proximity during an active fire. The DID estimators subtracted the change in visit frequency when the </w:t>
      </w:r>
      <w:r w:rsidR="006701F5" w:rsidRPr="00A053D0">
        <w:rPr>
          <w:rFonts w:ascii="Arial" w:hAnsi="Arial" w:cs="Arial"/>
          <w:color w:val="000000" w:themeColor="text1"/>
          <w:sz w:val="22"/>
          <w:szCs w:val="22"/>
        </w:rPr>
        <w:t>Woolsey</w:t>
      </w:r>
      <w:r w:rsidR="00A67CD1" w:rsidRPr="00A053D0">
        <w:rPr>
          <w:rFonts w:ascii="Arial" w:hAnsi="Arial" w:cs="Arial"/>
          <w:color w:val="000000" w:themeColor="text1"/>
          <w:sz w:val="22"/>
          <w:szCs w:val="22"/>
        </w:rPr>
        <w:t xml:space="preserve"> or</w:t>
      </w:r>
      <w:r w:rsidR="006701F5" w:rsidRPr="00A053D0">
        <w:rPr>
          <w:rFonts w:ascii="Arial" w:hAnsi="Arial" w:cs="Arial"/>
          <w:color w:val="000000" w:themeColor="text1"/>
          <w:sz w:val="22"/>
          <w:szCs w:val="22"/>
        </w:rPr>
        <w:t xml:space="preserve"> Getty</w:t>
      </w:r>
      <w:r w:rsidR="00A67CD1" w:rsidRPr="00A053D0">
        <w:rPr>
          <w:rFonts w:ascii="Arial" w:hAnsi="Arial" w:cs="Arial"/>
          <w:color w:val="000000" w:themeColor="text1"/>
          <w:sz w:val="22"/>
          <w:szCs w:val="22"/>
        </w:rPr>
        <w:t xml:space="preserve"> Fire was burning versus not burning among control ZCTAs (difference 1) from the change in visit frequency when the </w:t>
      </w:r>
      <w:r w:rsidR="006701F5" w:rsidRPr="00A053D0">
        <w:rPr>
          <w:rFonts w:ascii="Arial" w:hAnsi="Arial" w:cs="Arial"/>
          <w:color w:val="000000" w:themeColor="text1"/>
          <w:sz w:val="22"/>
          <w:szCs w:val="22"/>
        </w:rPr>
        <w:t>Woolsey</w:t>
      </w:r>
      <w:r w:rsidR="00A67CD1" w:rsidRPr="00A053D0">
        <w:rPr>
          <w:rFonts w:ascii="Arial" w:hAnsi="Arial" w:cs="Arial"/>
          <w:color w:val="000000" w:themeColor="text1"/>
          <w:sz w:val="22"/>
          <w:szCs w:val="22"/>
        </w:rPr>
        <w:t xml:space="preserve"> or </w:t>
      </w:r>
      <w:r w:rsidR="006701F5" w:rsidRPr="00A053D0">
        <w:rPr>
          <w:rFonts w:ascii="Arial" w:hAnsi="Arial" w:cs="Arial"/>
          <w:color w:val="000000" w:themeColor="text1"/>
          <w:sz w:val="22"/>
          <w:szCs w:val="22"/>
        </w:rPr>
        <w:t>Getty</w:t>
      </w:r>
      <w:r w:rsidR="00A67CD1" w:rsidRPr="00A053D0">
        <w:rPr>
          <w:rFonts w:ascii="Arial" w:hAnsi="Arial" w:cs="Arial"/>
          <w:color w:val="000000" w:themeColor="text1"/>
          <w:sz w:val="22"/>
          <w:szCs w:val="22"/>
        </w:rPr>
        <w:t xml:space="preserve"> Fire was burning versus not burning among ZCTAs exposed to the fire or evacuation zone (difference 2).We controlled for time effects, temperature, and non-wildfire PM</w:t>
      </w:r>
      <w:r w:rsidR="00A67CD1" w:rsidRPr="00A053D0">
        <w:rPr>
          <w:rFonts w:ascii="Arial" w:hAnsi="Arial" w:cs="Arial"/>
          <w:color w:val="000000" w:themeColor="text1"/>
          <w:sz w:val="22"/>
          <w:szCs w:val="22"/>
          <w:vertAlign w:val="subscript"/>
        </w:rPr>
        <w:t>2.5</w:t>
      </w:r>
      <w:r w:rsidR="00A67CD1" w:rsidRPr="00A053D0">
        <w:rPr>
          <w:rFonts w:ascii="Arial" w:hAnsi="Arial" w:cs="Arial"/>
          <w:color w:val="000000" w:themeColor="text1"/>
          <w:sz w:val="22"/>
          <w:szCs w:val="22"/>
        </w:rPr>
        <w:t xml:space="preserve">, and added an offset for the size of the exposed population. </w:t>
      </w:r>
    </w:p>
    <w:p w14:paraId="5C18DC48" w14:textId="4185C0D6" w:rsidR="00172AB9" w:rsidRPr="00A053D0" w:rsidRDefault="00690FF2" w:rsidP="00A67CD1">
      <w:pPr>
        <w:pStyle w:val="BodyText"/>
        <w:rPr>
          <w:rFonts w:ascii="Arial" w:hAnsi="Arial" w:cs="Arial"/>
          <w:color w:val="000000" w:themeColor="text1"/>
        </w:rPr>
      </w:pPr>
      <w:del w:id="118" w:author="Heather M" w:date="2023-03-04T13:26:00Z">
        <w:r w:rsidRPr="00A053D0" w:rsidDel="00D3265C">
          <w:rPr>
            <w:rFonts w:ascii="Arial" w:hAnsi="Arial" w:cs="Arial"/>
            <w:noProof/>
            <w:color w:val="000000" w:themeColor="text1"/>
          </w:rPr>
          <w:drawing>
            <wp:anchor distT="0" distB="0" distL="114300" distR="114300" simplePos="0" relativeHeight="251669503" behindDoc="0" locked="0" layoutInCell="1" allowOverlap="1" wp14:anchorId="715BF263" wp14:editId="554F0F8D">
              <wp:simplePos x="0" y="0"/>
              <wp:positionH relativeFrom="column">
                <wp:posOffset>1066800</wp:posOffset>
              </wp:positionH>
              <wp:positionV relativeFrom="paragraph">
                <wp:posOffset>151765</wp:posOffset>
              </wp:positionV>
              <wp:extent cx="5791200" cy="2895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91200" cy="2895600"/>
                      </a:xfrm>
                      <a:prstGeom prst="rect">
                        <a:avLst/>
                      </a:prstGeom>
                    </pic:spPr>
                  </pic:pic>
                </a:graphicData>
              </a:graphic>
              <wp14:sizeRelH relativeFrom="page">
                <wp14:pctWidth>0</wp14:pctWidth>
              </wp14:sizeRelH>
              <wp14:sizeRelV relativeFrom="page">
                <wp14:pctHeight>0</wp14:pctHeight>
              </wp14:sizeRelV>
            </wp:anchor>
          </w:drawing>
        </w:r>
      </w:del>
      <w:del w:id="119" w:author="Heather M" w:date="2023-03-07T15:39:00Z">
        <w:r w:rsidR="007C589F" w:rsidRPr="00A053D0" w:rsidDel="00331724">
          <w:rPr>
            <w:rFonts w:ascii="Arial" w:hAnsi="Arial" w:cs="Arial"/>
            <w:noProof/>
            <w:color w:val="000000" w:themeColor="text1"/>
          </w:rPr>
          <mc:AlternateContent>
            <mc:Choice Requires="wps">
              <w:drawing>
                <wp:anchor distT="0" distB="0" distL="114300" distR="114300" simplePos="0" relativeHeight="251670528" behindDoc="0" locked="0" layoutInCell="1" allowOverlap="1" wp14:anchorId="72BE4ECD" wp14:editId="5514696A">
                  <wp:simplePos x="0" y="0"/>
                  <wp:positionH relativeFrom="column">
                    <wp:posOffset>-784225</wp:posOffset>
                  </wp:positionH>
                  <wp:positionV relativeFrom="paragraph">
                    <wp:posOffset>313055</wp:posOffset>
                  </wp:positionV>
                  <wp:extent cx="2122805" cy="248031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122805" cy="2480310"/>
                          </a:xfrm>
                          <a:prstGeom prst="rect">
                            <a:avLst/>
                          </a:prstGeom>
                          <a:solidFill>
                            <a:schemeClr val="bg1"/>
                          </a:solidFill>
                          <a:ln w="6350">
                            <a:noFill/>
                          </a:ln>
                        </wps:spPr>
                        <wps:txbx>
                          <w:txbxContent>
                            <w:p w14:paraId="2DDA394B" w14:textId="77777777" w:rsidR="00F8571C" w:rsidRDefault="00F8571C" w:rsidP="00F8571C">
                              <w:pPr>
                                <w:rPr>
                                  <w:rFonts w:ascii="Arial" w:hAnsi="Arial" w:cs="Arial"/>
                                  <w:color w:val="000000" w:themeColor="text1"/>
                                  <w:sz w:val="16"/>
                                  <w:szCs w:val="16"/>
                                </w:rPr>
                              </w:pPr>
                              <w:r w:rsidRPr="00172AB9">
                                <w:rPr>
                                  <w:rFonts w:ascii="Arial" w:hAnsi="Arial" w:cs="Arial"/>
                                  <w:sz w:val="16"/>
                                  <w:szCs w:val="16"/>
                                </w:rPr>
                                <w:t xml:space="preserve">All-cause outpatient visits </w:t>
                              </w:r>
                              <w:r w:rsidRPr="00172AB9">
                                <w:rPr>
                                  <w:rFonts w:ascii="Arial" w:hAnsi="Arial" w:cs="Arial"/>
                                  <w:color w:val="000000" w:themeColor="text1"/>
                                  <w:sz w:val="16"/>
                                  <w:szCs w:val="16"/>
                                </w:rPr>
                                <w:t>RR for residential proximity to wildfire boundary (left) and evacuation zone (right)</w:t>
                              </w:r>
                            </w:p>
                            <w:p w14:paraId="3E0227C6" w14:textId="77777777" w:rsidR="00C126E5" w:rsidRDefault="00C126E5" w:rsidP="00C126E5">
                              <w:pPr>
                                <w:rPr>
                                  <w:rFonts w:ascii="Arial" w:hAnsi="Arial" w:cs="Arial"/>
                                  <w:sz w:val="16"/>
                                  <w:szCs w:val="16"/>
                                </w:rPr>
                              </w:pPr>
                            </w:p>
                            <w:p w14:paraId="032EC490" w14:textId="4E98264D" w:rsidR="00C126E5" w:rsidRPr="00172AB9" w:rsidRDefault="00C126E5" w:rsidP="00C126E5">
                              <w:pPr>
                                <w:rPr>
                                  <w:rFonts w:ascii="Arial" w:hAnsi="Arial" w:cs="Arial"/>
                                  <w:sz w:val="16"/>
                                  <w:szCs w:val="16"/>
                                </w:rPr>
                              </w:pPr>
                              <w:r w:rsidRPr="00172AB9">
                                <w:rPr>
                                  <w:rFonts w:ascii="Arial" w:hAnsi="Arial" w:cs="Arial"/>
                                  <w:sz w:val="16"/>
                                  <w:szCs w:val="16"/>
                                </w:rPr>
                                <w:t xml:space="preserve">All-cause emergency visits </w:t>
                              </w:r>
                              <w:r w:rsidRPr="00172AB9">
                                <w:rPr>
                                  <w:rFonts w:ascii="Arial" w:hAnsi="Arial" w:cs="Arial"/>
                                  <w:color w:val="000000" w:themeColor="text1"/>
                                  <w:sz w:val="16"/>
                                  <w:szCs w:val="16"/>
                                </w:rPr>
                                <w:t>RR for residential proximity to wildfire boundary (left) and evacuation zone (right)</w:t>
                              </w:r>
                            </w:p>
                            <w:p w14:paraId="27D4CB90" w14:textId="77777777" w:rsidR="00F8571C" w:rsidRDefault="00F8571C" w:rsidP="00F8571C">
                              <w:pPr>
                                <w:rPr>
                                  <w:rFonts w:ascii="Arial" w:hAnsi="Arial" w:cs="Arial"/>
                                  <w:sz w:val="16"/>
                                  <w:szCs w:val="16"/>
                                </w:rPr>
                              </w:pPr>
                            </w:p>
                            <w:p w14:paraId="29921A92" w14:textId="77777777" w:rsidR="00F8571C" w:rsidRPr="00172AB9" w:rsidRDefault="00F8571C" w:rsidP="00F8571C">
                              <w:pPr>
                                <w:rPr>
                                  <w:rFonts w:ascii="Arial" w:hAnsi="Arial" w:cs="Arial"/>
                                  <w:sz w:val="16"/>
                                  <w:szCs w:val="16"/>
                                </w:rPr>
                              </w:pPr>
                              <w:r w:rsidRPr="00172AB9">
                                <w:rPr>
                                  <w:rFonts w:ascii="Arial" w:hAnsi="Arial" w:cs="Arial"/>
                                  <w:sz w:val="16"/>
                                  <w:szCs w:val="16"/>
                                </w:rPr>
                                <w:t xml:space="preserve">All-cause inpatient visits </w:t>
                              </w:r>
                              <w:r w:rsidRPr="00172AB9">
                                <w:rPr>
                                  <w:rFonts w:ascii="Arial" w:hAnsi="Arial" w:cs="Arial"/>
                                  <w:color w:val="000000" w:themeColor="text1"/>
                                  <w:sz w:val="16"/>
                                  <w:szCs w:val="16"/>
                                </w:rPr>
                                <w:t>RR for residential proximity to wildfire boundary (left) and evacuation zone (right)</w:t>
                              </w:r>
                            </w:p>
                            <w:p w14:paraId="20E640EE" w14:textId="77777777" w:rsidR="00C126E5" w:rsidRDefault="00C126E5" w:rsidP="00F8571C">
                              <w:pPr>
                                <w:rPr>
                                  <w:rFonts w:ascii="Arial" w:hAnsi="Arial" w:cs="Arial"/>
                                  <w:sz w:val="16"/>
                                  <w:szCs w:val="16"/>
                                </w:rPr>
                              </w:pPr>
                            </w:p>
                            <w:p w14:paraId="44B89ACD" w14:textId="77777777" w:rsidR="00C126E5" w:rsidRPr="00172AB9" w:rsidRDefault="00C126E5" w:rsidP="00C126E5">
                              <w:pPr>
                                <w:rPr>
                                  <w:rFonts w:ascii="Arial" w:hAnsi="Arial" w:cs="Arial"/>
                                  <w:sz w:val="16"/>
                                  <w:szCs w:val="16"/>
                                </w:rPr>
                              </w:pPr>
                              <w:r w:rsidRPr="00172AB9">
                                <w:rPr>
                                  <w:rFonts w:ascii="Arial" w:hAnsi="Arial" w:cs="Arial"/>
                                  <w:sz w:val="16"/>
                                  <w:szCs w:val="16"/>
                                </w:rPr>
                                <w:t xml:space="preserve">Cardiorespiratory emergency visits </w:t>
                              </w:r>
                              <w:r w:rsidRPr="00172AB9">
                                <w:rPr>
                                  <w:rFonts w:ascii="Arial" w:hAnsi="Arial" w:cs="Arial"/>
                                  <w:color w:val="000000" w:themeColor="text1"/>
                                  <w:sz w:val="16"/>
                                  <w:szCs w:val="16"/>
                                </w:rPr>
                                <w:t>RR for residential proximity to wildfire boundary (left) and evacuation zone (right)</w:t>
                              </w:r>
                            </w:p>
                            <w:p w14:paraId="3285E314" w14:textId="77777777" w:rsidR="00F8571C" w:rsidRPr="00172AB9" w:rsidRDefault="00F8571C" w:rsidP="00F8571C">
                              <w:pPr>
                                <w:rPr>
                                  <w:rFonts w:ascii="Arial" w:hAnsi="Arial" w:cs="Arial"/>
                                  <w:sz w:val="16"/>
                                  <w:szCs w:val="16"/>
                                </w:rPr>
                              </w:pPr>
                            </w:p>
                            <w:p w14:paraId="55653907" w14:textId="77777777" w:rsidR="00F8571C" w:rsidRDefault="00F8571C" w:rsidP="00F8571C">
                              <w:pPr>
                                <w:rPr>
                                  <w:rFonts w:ascii="Arial" w:hAnsi="Arial" w:cs="Arial"/>
                                  <w:sz w:val="16"/>
                                  <w:szCs w:val="16"/>
                                </w:rPr>
                              </w:pPr>
                              <w:r w:rsidRPr="00172AB9">
                                <w:rPr>
                                  <w:rFonts w:ascii="Arial" w:hAnsi="Arial" w:cs="Arial"/>
                                  <w:sz w:val="16"/>
                                  <w:szCs w:val="16"/>
                                </w:rPr>
                                <w:t xml:space="preserve">Cardiorespiratory inpatient visits </w:t>
                              </w:r>
                              <w:r w:rsidRPr="00172AB9">
                                <w:rPr>
                                  <w:rFonts w:ascii="Arial" w:hAnsi="Arial" w:cs="Arial"/>
                                  <w:color w:val="000000" w:themeColor="text1"/>
                                  <w:sz w:val="16"/>
                                  <w:szCs w:val="16"/>
                                </w:rPr>
                                <w:t>RR for</w:t>
                              </w:r>
                              <w:r>
                                <w:rPr>
                                  <w:rFonts w:ascii="Arial" w:hAnsi="Arial" w:cs="Arial"/>
                                  <w:color w:val="000000" w:themeColor="text1"/>
                                  <w:sz w:val="16"/>
                                  <w:szCs w:val="16"/>
                                </w:rPr>
                                <w:t xml:space="preserve"> </w:t>
                              </w:r>
                              <w:r w:rsidRPr="00172AB9">
                                <w:rPr>
                                  <w:rFonts w:ascii="Arial" w:hAnsi="Arial" w:cs="Arial"/>
                                  <w:color w:val="000000" w:themeColor="text1"/>
                                  <w:sz w:val="16"/>
                                  <w:szCs w:val="16"/>
                                </w:rPr>
                                <w:t>residential proximity to wildfire boundary (left) and evacuation zone (right)</w:t>
                              </w:r>
                            </w:p>
                            <w:p w14:paraId="27499551" w14:textId="77777777" w:rsidR="00F8571C" w:rsidRDefault="00F8571C" w:rsidP="00F8571C">
                              <w:pPr>
                                <w:rPr>
                                  <w:rFonts w:ascii="Arial" w:hAnsi="Arial" w:cs="Arial"/>
                                  <w:sz w:val="16"/>
                                  <w:szCs w:val="16"/>
                                </w:rPr>
                              </w:pPr>
                            </w:p>
                            <w:p w14:paraId="7A2D65AC" w14:textId="77777777" w:rsidR="00F8571C" w:rsidRPr="00172AB9" w:rsidRDefault="00F8571C" w:rsidP="00F8571C">
                              <w:pPr>
                                <w:rPr>
                                  <w:rFonts w:ascii="Arial" w:hAnsi="Arial" w:cs="Arial"/>
                                  <w:sz w:val="16"/>
                                  <w:szCs w:val="16"/>
                                </w:rPr>
                              </w:pPr>
                            </w:p>
                            <w:p w14:paraId="3AA27417" w14:textId="77777777" w:rsidR="00F8571C" w:rsidRPr="00172AB9" w:rsidRDefault="00F8571C" w:rsidP="00F8571C">
                              <w:pPr>
                                <w:rPr>
                                  <w:rFonts w:ascii="Arial" w:hAnsi="Arial" w:cs="Arial"/>
                                  <w:sz w:val="16"/>
                                  <w:szCs w:val="16"/>
                                </w:rPr>
                              </w:pPr>
                            </w:p>
                            <w:p w14:paraId="054C72E5" w14:textId="77777777" w:rsidR="00F8571C" w:rsidRPr="00172AB9" w:rsidRDefault="00F8571C" w:rsidP="00F8571C">
                              <w:pPr>
                                <w:rPr>
                                  <w:rFonts w:ascii="Arial" w:hAnsi="Arial" w:cs="Arial"/>
                                  <w:sz w:val="16"/>
                                  <w:szCs w:val="16"/>
                                </w:rPr>
                              </w:pPr>
                            </w:p>
                            <w:p w14:paraId="60E07B2E" w14:textId="77777777" w:rsidR="00F8571C" w:rsidRPr="00172AB9" w:rsidRDefault="00F8571C" w:rsidP="00F8571C">
                              <w:pPr>
                                <w:rPr>
                                  <w:rFonts w:ascii="Arial" w:hAnsi="Arial" w:cs="Arial"/>
                                  <w:sz w:val="16"/>
                                  <w:szCs w:val="16"/>
                                </w:rPr>
                              </w:pPr>
                            </w:p>
                            <w:p w14:paraId="1EE27233" w14:textId="77777777" w:rsidR="00F8571C" w:rsidRPr="00190C25" w:rsidRDefault="00F8571C" w:rsidP="00F857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BE4ECD" id="_x0000_t202" coordsize="21600,21600" o:spt="202" path="m,l,21600r21600,l21600,xe">
                  <v:stroke joinstyle="miter"/>
                  <v:path gradientshapeok="t" o:connecttype="rect"/>
                </v:shapetype>
                <v:shape id="Text Box 10" o:spid="_x0000_s1026" type="#_x0000_t202" style="position:absolute;margin-left:-61.75pt;margin-top:24.65pt;width:167.15pt;height:19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" fillcolor="white [3212]" stroked="f" strokeweight=".5pt">
                  <v:textbox>
                    <w:txbxContent>
                      <w:p w14:paraId="2DDA394B" w14:textId="77777777" w:rsidR="00F8571C" w:rsidRDefault="00F8571C" w:rsidP="00F8571C">
                        <w:pPr>
                          <w:rPr>
                            <w:rFonts w:ascii="Arial" w:hAnsi="Arial" w:cs="Arial"/>
                            <w:color w:val="000000" w:themeColor="text1"/>
                            <w:sz w:val="16"/>
                            <w:szCs w:val="16"/>
                          </w:rPr>
                        </w:pPr>
                        <w:r w:rsidRPr="00172AB9">
                          <w:rPr>
                            <w:rFonts w:ascii="Arial" w:hAnsi="Arial" w:cs="Arial"/>
                            <w:sz w:val="16"/>
                            <w:szCs w:val="16"/>
                          </w:rPr>
                          <w:t xml:space="preserve">All-cause outpatient visits </w:t>
                        </w:r>
                        <w:r w:rsidRPr="00172AB9">
                          <w:rPr>
                            <w:rFonts w:ascii="Arial" w:hAnsi="Arial" w:cs="Arial"/>
                            <w:color w:val="000000" w:themeColor="text1"/>
                            <w:sz w:val="16"/>
                            <w:szCs w:val="16"/>
                          </w:rPr>
                          <w:t>RR for residential proximity to wildfire boundary (left) and evacuation zone (right)</w:t>
                        </w:r>
                      </w:p>
                      <w:p w14:paraId="3E0227C6" w14:textId="77777777" w:rsidR="00C126E5" w:rsidRDefault="00C126E5" w:rsidP="00C126E5">
                        <w:pPr>
                          <w:rPr>
                            <w:rFonts w:ascii="Arial" w:hAnsi="Arial" w:cs="Arial"/>
                            <w:sz w:val="16"/>
                            <w:szCs w:val="16"/>
                          </w:rPr>
                        </w:pPr>
                      </w:p>
                      <w:p w14:paraId="032EC490" w14:textId="4E98264D" w:rsidR="00C126E5" w:rsidRPr="00172AB9" w:rsidRDefault="00C126E5" w:rsidP="00C126E5">
                        <w:pPr>
                          <w:rPr>
                            <w:rFonts w:ascii="Arial" w:hAnsi="Arial" w:cs="Arial"/>
                            <w:sz w:val="16"/>
                            <w:szCs w:val="16"/>
                          </w:rPr>
                        </w:pPr>
                        <w:r w:rsidRPr="00172AB9">
                          <w:rPr>
                            <w:rFonts w:ascii="Arial" w:hAnsi="Arial" w:cs="Arial"/>
                            <w:sz w:val="16"/>
                            <w:szCs w:val="16"/>
                          </w:rPr>
                          <w:t xml:space="preserve">All-cause emergency visits </w:t>
                        </w:r>
                        <w:r w:rsidRPr="00172AB9">
                          <w:rPr>
                            <w:rFonts w:ascii="Arial" w:hAnsi="Arial" w:cs="Arial"/>
                            <w:color w:val="000000" w:themeColor="text1"/>
                            <w:sz w:val="16"/>
                            <w:szCs w:val="16"/>
                          </w:rPr>
                          <w:t>RR for residential proximity to wildfire boundary (left) and evacuation zone (right)</w:t>
                        </w:r>
                      </w:p>
                      <w:p w14:paraId="27D4CB90" w14:textId="77777777" w:rsidR="00F8571C" w:rsidRDefault="00F8571C" w:rsidP="00F8571C">
                        <w:pPr>
                          <w:rPr>
                            <w:rFonts w:ascii="Arial" w:hAnsi="Arial" w:cs="Arial"/>
                            <w:sz w:val="16"/>
                            <w:szCs w:val="16"/>
                          </w:rPr>
                        </w:pPr>
                      </w:p>
                      <w:p w14:paraId="29921A92" w14:textId="77777777" w:rsidR="00F8571C" w:rsidRPr="00172AB9" w:rsidRDefault="00F8571C" w:rsidP="00F8571C">
                        <w:pPr>
                          <w:rPr>
                            <w:rFonts w:ascii="Arial" w:hAnsi="Arial" w:cs="Arial"/>
                            <w:sz w:val="16"/>
                            <w:szCs w:val="16"/>
                          </w:rPr>
                        </w:pPr>
                        <w:r w:rsidRPr="00172AB9">
                          <w:rPr>
                            <w:rFonts w:ascii="Arial" w:hAnsi="Arial" w:cs="Arial"/>
                            <w:sz w:val="16"/>
                            <w:szCs w:val="16"/>
                          </w:rPr>
                          <w:t xml:space="preserve">All-cause inpatient visits </w:t>
                        </w:r>
                        <w:r w:rsidRPr="00172AB9">
                          <w:rPr>
                            <w:rFonts w:ascii="Arial" w:hAnsi="Arial" w:cs="Arial"/>
                            <w:color w:val="000000" w:themeColor="text1"/>
                            <w:sz w:val="16"/>
                            <w:szCs w:val="16"/>
                          </w:rPr>
                          <w:t>RR for residential proximity to wildfire boundary (left) and evacuation zone (right)</w:t>
                        </w:r>
                      </w:p>
                      <w:p w14:paraId="20E640EE" w14:textId="77777777" w:rsidR="00C126E5" w:rsidRDefault="00C126E5" w:rsidP="00F8571C">
                        <w:pPr>
                          <w:rPr>
                            <w:rFonts w:ascii="Arial" w:hAnsi="Arial" w:cs="Arial"/>
                            <w:sz w:val="16"/>
                            <w:szCs w:val="16"/>
                          </w:rPr>
                        </w:pPr>
                      </w:p>
                      <w:p w14:paraId="44B89ACD" w14:textId="77777777" w:rsidR="00C126E5" w:rsidRPr="00172AB9" w:rsidRDefault="00C126E5" w:rsidP="00C126E5">
                        <w:pPr>
                          <w:rPr>
                            <w:rFonts w:ascii="Arial" w:hAnsi="Arial" w:cs="Arial"/>
                            <w:sz w:val="16"/>
                            <w:szCs w:val="16"/>
                          </w:rPr>
                        </w:pPr>
                        <w:r w:rsidRPr="00172AB9">
                          <w:rPr>
                            <w:rFonts w:ascii="Arial" w:hAnsi="Arial" w:cs="Arial"/>
                            <w:sz w:val="16"/>
                            <w:szCs w:val="16"/>
                          </w:rPr>
                          <w:t xml:space="preserve">Cardiorespiratory emergency visits </w:t>
                        </w:r>
                        <w:r w:rsidRPr="00172AB9">
                          <w:rPr>
                            <w:rFonts w:ascii="Arial" w:hAnsi="Arial" w:cs="Arial"/>
                            <w:color w:val="000000" w:themeColor="text1"/>
                            <w:sz w:val="16"/>
                            <w:szCs w:val="16"/>
                          </w:rPr>
                          <w:t>RR for residential proximity to wildfire boundary (left) and evacuation zone (right)</w:t>
                        </w:r>
                      </w:p>
                      <w:p w14:paraId="3285E314" w14:textId="77777777" w:rsidR="00F8571C" w:rsidRPr="00172AB9" w:rsidRDefault="00F8571C" w:rsidP="00F8571C">
                        <w:pPr>
                          <w:rPr>
                            <w:rFonts w:ascii="Arial" w:hAnsi="Arial" w:cs="Arial"/>
                            <w:sz w:val="16"/>
                            <w:szCs w:val="16"/>
                          </w:rPr>
                        </w:pPr>
                      </w:p>
                      <w:p w14:paraId="55653907" w14:textId="77777777" w:rsidR="00F8571C" w:rsidRDefault="00F8571C" w:rsidP="00F8571C">
                        <w:pPr>
                          <w:rPr>
                            <w:rFonts w:ascii="Arial" w:hAnsi="Arial" w:cs="Arial"/>
                            <w:sz w:val="16"/>
                            <w:szCs w:val="16"/>
                          </w:rPr>
                        </w:pPr>
                        <w:r w:rsidRPr="00172AB9">
                          <w:rPr>
                            <w:rFonts w:ascii="Arial" w:hAnsi="Arial" w:cs="Arial"/>
                            <w:sz w:val="16"/>
                            <w:szCs w:val="16"/>
                          </w:rPr>
                          <w:t xml:space="preserve">Cardiorespiratory inpatient visits </w:t>
                        </w:r>
                        <w:r w:rsidRPr="00172AB9">
                          <w:rPr>
                            <w:rFonts w:ascii="Arial" w:hAnsi="Arial" w:cs="Arial"/>
                            <w:color w:val="000000" w:themeColor="text1"/>
                            <w:sz w:val="16"/>
                            <w:szCs w:val="16"/>
                          </w:rPr>
                          <w:t>RR for</w:t>
                        </w:r>
                        <w:r>
                          <w:rPr>
                            <w:rFonts w:ascii="Arial" w:hAnsi="Arial" w:cs="Arial"/>
                            <w:color w:val="000000" w:themeColor="text1"/>
                            <w:sz w:val="16"/>
                            <w:szCs w:val="16"/>
                          </w:rPr>
                          <w:t xml:space="preserve"> </w:t>
                        </w:r>
                        <w:r w:rsidRPr="00172AB9">
                          <w:rPr>
                            <w:rFonts w:ascii="Arial" w:hAnsi="Arial" w:cs="Arial"/>
                            <w:color w:val="000000" w:themeColor="text1"/>
                            <w:sz w:val="16"/>
                            <w:szCs w:val="16"/>
                          </w:rPr>
                          <w:t>residential proximity to wildfire boundary (left) and evacuation zone (right)</w:t>
                        </w:r>
                      </w:p>
                      <w:p w14:paraId="27499551" w14:textId="77777777" w:rsidR="00F8571C" w:rsidRDefault="00F8571C" w:rsidP="00F8571C">
                        <w:pPr>
                          <w:rPr>
                            <w:rFonts w:ascii="Arial" w:hAnsi="Arial" w:cs="Arial"/>
                            <w:sz w:val="16"/>
                            <w:szCs w:val="16"/>
                          </w:rPr>
                        </w:pPr>
                      </w:p>
                      <w:p w14:paraId="7A2D65AC" w14:textId="77777777" w:rsidR="00F8571C" w:rsidRPr="00172AB9" w:rsidRDefault="00F8571C" w:rsidP="00F8571C">
                        <w:pPr>
                          <w:rPr>
                            <w:rFonts w:ascii="Arial" w:hAnsi="Arial" w:cs="Arial"/>
                            <w:sz w:val="16"/>
                            <w:szCs w:val="16"/>
                          </w:rPr>
                        </w:pPr>
                      </w:p>
                      <w:p w14:paraId="3AA27417" w14:textId="77777777" w:rsidR="00F8571C" w:rsidRPr="00172AB9" w:rsidRDefault="00F8571C" w:rsidP="00F8571C">
                        <w:pPr>
                          <w:rPr>
                            <w:rFonts w:ascii="Arial" w:hAnsi="Arial" w:cs="Arial"/>
                            <w:sz w:val="16"/>
                            <w:szCs w:val="16"/>
                          </w:rPr>
                        </w:pPr>
                      </w:p>
                      <w:p w14:paraId="054C72E5" w14:textId="77777777" w:rsidR="00F8571C" w:rsidRPr="00172AB9" w:rsidRDefault="00F8571C" w:rsidP="00F8571C">
                        <w:pPr>
                          <w:rPr>
                            <w:rFonts w:ascii="Arial" w:hAnsi="Arial" w:cs="Arial"/>
                            <w:sz w:val="16"/>
                            <w:szCs w:val="16"/>
                          </w:rPr>
                        </w:pPr>
                      </w:p>
                      <w:p w14:paraId="60E07B2E" w14:textId="77777777" w:rsidR="00F8571C" w:rsidRPr="00172AB9" w:rsidRDefault="00F8571C" w:rsidP="00F8571C">
                        <w:pPr>
                          <w:rPr>
                            <w:rFonts w:ascii="Arial" w:hAnsi="Arial" w:cs="Arial"/>
                            <w:sz w:val="16"/>
                            <w:szCs w:val="16"/>
                          </w:rPr>
                        </w:pPr>
                      </w:p>
                      <w:p w14:paraId="1EE27233" w14:textId="77777777" w:rsidR="00F8571C" w:rsidRPr="00190C25" w:rsidRDefault="00F8571C" w:rsidP="00F8571C"/>
                    </w:txbxContent>
                  </v:textbox>
                </v:shape>
              </w:pict>
            </mc:Fallback>
          </mc:AlternateContent>
        </w:r>
      </w:del>
    </w:p>
    <w:p w14:paraId="7989BCD5" w14:textId="648F34F4" w:rsidR="00172AB9" w:rsidRPr="00A053D0" w:rsidDel="004809FF" w:rsidRDefault="00172AB9" w:rsidP="00A67CD1">
      <w:pPr>
        <w:pStyle w:val="BodyText"/>
        <w:rPr>
          <w:del w:id="120" w:author="Heather M" w:date="2023-03-07T15:40:00Z"/>
          <w:rFonts w:ascii="Arial" w:hAnsi="Arial" w:cs="Arial"/>
          <w:color w:val="000000" w:themeColor="text1"/>
        </w:rPr>
      </w:pPr>
    </w:p>
    <w:p w14:paraId="37F64442" w14:textId="1C343331" w:rsidR="00172AB9" w:rsidRPr="00A053D0" w:rsidDel="004809FF" w:rsidRDefault="00172AB9" w:rsidP="00A67CD1">
      <w:pPr>
        <w:pStyle w:val="BodyText"/>
        <w:rPr>
          <w:del w:id="121" w:author="Heather M" w:date="2023-03-07T15:40:00Z"/>
          <w:rFonts w:ascii="Arial" w:hAnsi="Arial" w:cs="Arial"/>
          <w:color w:val="000000" w:themeColor="text1"/>
        </w:rPr>
      </w:pPr>
    </w:p>
    <w:p w14:paraId="0204504B" w14:textId="199C9773" w:rsidR="00172AB9" w:rsidRPr="00A053D0" w:rsidDel="004809FF" w:rsidRDefault="00172AB9" w:rsidP="00A67CD1">
      <w:pPr>
        <w:pStyle w:val="BodyText"/>
        <w:rPr>
          <w:del w:id="122" w:author="Heather M" w:date="2023-03-07T15:40:00Z"/>
          <w:rFonts w:ascii="Arial" w:hAnsi="Arial" w:cs="Arial"/>
          <w:color w:val="000000" w:themeColor="text1"/>
        </w:rPr>
      </w:pPr>
    </w:p>
    <w:p w14:paraId="772F50E2" w14:textId="276AD68B" w:rsidR="00172AB9" w:rsidRPr="00A053D0" w:rsidDel="004809FF" w:rsidRDefault="00172AB9" w:rsidP="00A67CD1">
      <w:pPr>
        <w:pStyle w:val="BodyText"/>
        <w:rPr>
          <w:del w:id="123" w:author="Heather M" w:date="2023-03-07T15:40:00Z"/>
          <w:rFonts w:ascii="Arial" w:hAnsi="Arial" w:cs="Arial"/>
          <w:color w:val="000000" w:themeColor="text1"/>
        </w:rPr>
      </w:pPr>
    </w:p>
    <w:p w14:paraId="0C0E8434" w14:textId="48B55C13" w:rsidR="00172AB9" w:rsidRPr="00A053D0" w:rsidDel="004809FF" w:rsidRDefault="00172AB9" w:rsidP="00A67CD1">
      <w:pPr>
        <w:pStyle w:val="BodyText"/>
        <w:rPr>
          <w:del w:id="124" w:author="Heather M" w:date="2023-03-07T15:40:00Z"/>
          <w:rFonts w:ascii="Arial" w:hAnsi="Arial" w:cs="Arial"/>
          <w:color w:val="000000" w:themeColor="text1"/>
        </w:rPr>
      </w:pPr>
    </w:p>
    <w:p w14:paraId="260BDC1D" w14:textId="709A2CFA" w:rsidR="00172AB9" w:rsidRPr="00A053D0" w:rsidDel="004809FF" w:rsidRDefault="00172AB9" w:rsidP="00A67CD1">
      <w:pPr>
        <w:pStyle w:val="BodyText"/>
        <w:rPr>
          <w:del w:id="125" w:author="Heather M" w:date="2023-03-07T15:40:00Z"/>
          <w:rFonts w:ascii="Arial" w:hAnsi="Arial" w:cs="Arial"/>
          <w:color w:val="000000" w:themeColor="text1"/>
        </w:rPr>
      </w:pPr>
    </w:p>
    <w:p w14:paraId="72EF2FED" w14:textId="65BC581F" w:rsidR="00172AB9" w:rsidRPr="00A053D0" w:rsidDel="004809FF" w:rsidRDefault="00172AB9" w:rsidP="00A67CD1">
      <w:pPr>
        <w:pStyle w:val="BodyText"/>
        <w:rPr>
          <w:del w:id="126" w:author="Heather M" w:date="2023-03-07T15:40:00Z"/>
          <w:rFonts w:ascii="Arial" w:hAnsi="Arial" w:cs="Arial"/>
          <w:color w:val="000000" w:themeColor="text1"/>
        </w:rPr>
      </w:pPr>
    </w:p>
    <w:p w14:paraId="1EA56B1C" w14:textId="058D8D49" w:rsidR="00172AB9" w:rsidRPr="00A053D0" w:rsidDel="004809FF" w:rsidRDefault="00172AB9" w:rsidP="00A67CD1">
      <w:pPr>
        <w:pStyle w:val="BodyText"/>
        <w:rPr>
          <w:del w:id="127" w:author="Heather M" w:date="2023-03-07T15:40:00Z"/>
          <w:rFonts w:ascii="Arial" w:hAnsi="Arial" w:cs="Arial"/>
          <w:color w:val="000000" w:themeColor="text1"/>
        </w:rPr>
      </w:pPr>
    </w:p>
    <w:p w14:paraId="7314E192" w14:textId="2271CBD7" w:rsidR="00172AB9" w:rsidRPr="00A053D0" w:rsidDel="004809FF" w:rsidRDefault="003C4D75" w:rsidP="00A67CD1">
      <w:pPr>
        <w:pStyle w:val="BodyText"/>
        <w:rPr>
          <w:del w:id="128" w:author="Heather M" w:date="2023-03-07T15:40:00Z"/>
          <w:rFonts w:ascii="Arial" w:hAnsi="Arial" w:cs="Arial"/>
          <w:color w:val="000000" w:themeColor="text1"/>
        </w:rPr>
      </w:pPr>
      <w:del w:id="129" w:author="Heather M" w:date="2023-03-04T13:27:00Z">
        <w:r w:rsidRPr="00A053D0" w:rsidDel="00D3265C">
          <w:rPr>
            <w:rFonts w:ascii="Arial" w:hAnsi="Arial" w:cs="Arial"/>
            <w:noProof/>
            <w:color w:val="000000" w:themeColor="text1"/>
          </w:rPr>
          <w:drawing>
            <wp:anchor distT="0" distB="0" distL="114300" distR="114300" simplePos="0" relativeHeight="251658239" behindDoc="0" locked="0" layoutInCell="1" allowOverlap="1" wp14:anchorId="30F6763C" wp14:editId="0B1CF582">
              <wp:simplePos x="0" y="0"/>
              <wp:positionH relativeFrom="column">
                <wp:posOffset>723900</wp:posOffset>
              </wp:positionH>
              <wp:positionV relativeFrom="paragraph">
                <wp:posOffset>250825</wp:posOffset>
              </wp:positionV>
              <wp:extent cx="6134100" cy="3067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6134100" cy="3067050"/>
                      </a:xfrm>
                      <a:prstGeom prst="rect">
                        <a:avLst/>
                      </a:prstGeom>
                    </pic:spPr>
                  </pic:pic>
                </a:graphicData>
              </a:graphic>
              <wp14:sizeRelH relativeFrom="page">
                <wp14:pctWidth>0</wp14:pctWidth>
              </wp14:sizeRelH>
              <wp14:sizeRelV relativeFrom="page">
                <wp14:pctHeight>0</wp14:pctHeight>
              </wp14:sizeRelV>
            </wp:anchor>
          </w:drawing>
        </w:r>
      </w:del>
    </w:p>
    <w:p w14:paraId="1649EE37" w14:textId="02A5B1EE" w:rsidR="00A67CD1" w:rsidRPr="00A053D0" w:rsidDel="004809FF" w:rsidRDefault="00884A66" w:rsidP="00A67CD1">
      <w:pPr>
        <w:pStyle w:val="BodyText"/>
        <w:rPr>
          <w:del w:id="130" w:author="Heather M" w:date="2023-03-07T15:40:00Z"/>
          <w:rFonts w:ascii="Arial" w:hAnsi="Arial" w:cs="Arial"/>
          <w:color w:val="000000" w:themeColor="text1"/>
        </w:rPr>
      </w:pPr>
      <w:del w:id="131" w:author="Heather M" w:date="2023-03-07T15:39:00Z">
        <w:r w:rsidRPr="00A053D0" w:rsidDel="00331724">
          <w:rPr>
            <w:rFonts w:ascii="Arial" w:hAnsi="Arial" w:cs="Arial"/>
            <w:noProof/>
            <w:color w:val="000000" w:themeColor="text1"/>
          </w:rPr>
          <mc:AlternateContent>
            <mc:Choice Requires="wps">
              <w:drawing>
                <wp:anchor distT="0" distB="0" distL="114300" distR="114300" simplePos="0" relativeHeight="251672576" behindDoc="0" locked="0" layoutInCell="1" allowOverlap="1" wp14:anchorId="7A5FCC9A" wp14:editId="71032236">
                  <wp:simplePos x="0" y="0"/>
                  <wp:positionH relativeFrom="column">
                    <wp:posOffset>-787400</wp:posOffset>
                  </wp:positionH>
                  <wp:positionV relativeFrom="paragraph">
                    <wp:posOffset>259715</wp:posOffset>
                  </wp:positionV>
                  <wp:extent cx="2122805" cy="2480310"/>
                  <wp:effectExtent l="0" t="0" r="0" b="0"/>
                  <wp:wrapNone/>
                  <wp:docPr id="7" name="Text Box 7"/>
                  <wp:cNvGraphicFramePr/>
                  <a:graphic xmlns:a="http://schemas.openxmlformats.org/drawingml/2006/main">
                    <a:graphicData uri="http://schemas.microsoft.com/office/word/2010/wordprocessingShape">
                      <wps:wsp>
                        <wps:cNvSpPr txBox="1"/>
                        <wps:spPr>
                          <a:xfrm>
                            <a:off x="0" y="0"/>
                            <a:ext cx="2122805" cy="2480310"/>
                          </a:xfrm>
                          <a:prstGeom prst="rect">
                            <a:avLst/>
                          </a:prstGeom>
                          <a:solidFill>
                            <a:schemeClr val="bg1"/>
                          </a:solidFill>
                          <a:ln w="6350">
                            <a:noFill/>
                          </a:ln>
                        </wps:spPr>
                        <wps:txbx>
                          <w:txbxContent>
                            <w:p w14:paraId="19085067" w14:textId="77777777" w:rsidR="00884A66" w:rsidRDefault="00884A66" w:rsidP="00884A66">
                              <w:pPr>
                                <w:rPr>
                                  <w:rFonts w:ascii="Arial" w:hAnsi="Arial" w:cs="Arial"/>
                                  <w:color w:val="000000" w:themeColor="text1"/>
                                  <w:sz w:val="16"/>
                                  <w:szCs w:val="16"/>
                                </w:rPr>
                              </w:pPr>
                              <w:r w:rsidRPr="00172AB9">
                                <w:rPr>
                                  <w:rFonts w:ascii="Arial" w:hAnsi="Arial" w:cs="Arial"/>
                                  <w:sz w:val="16"/>
                                  <w:szCs w:val="16"/>
                                </w:rPr>
                                <w:t xml:space="preserve">All-cause outpatient visits </w:t>
                              </w:r>
                              <w:r w:rsidRPr="00172AB9">
                                <w:rPr>
                                  <w:rFonts w:ascii="Arial" w:hAnsi="Arial" w:cs="Arial"/>
                                  <w:color w:val="000000" w:themeColor="text1"/>
                                  <w:sz w:val="16"/>
                                  <w:szCs w:val="16"/>
                                </w:rPr>
                                <w:t>RR for residential proximity to wildfire boundary (left) and evacuation zone (right)</w:t>
                              </w:r>
                            </w:p>
                            <w:p w14:paraId="6F014240" w14:textId="77777777" w:rsidR="00884A66" w:rsidRDefault="00884A66" w:rsidP="00884A66">
                              <w:pPr>
                                <w:rPr>
                                  <w:rFonts w:ascii="Arial" w:hAnsi="Arial" w:cs="Arial"/>
                                  <w:sz w:val="16"/>
                                  <w:szCs w:val="16"/>
                                </w:rPr>
                              </w:pPr>
                            </w:p>
                            <w:p w14:paraId="1E57925B" w14:textId="77777777" w:rsidR="00884A66" w:rsidRPr="00172AB9" w:rsidRDefault="00884A66" w:rsidP="00884A66">
                              <w:pPr>
                                <w:rPr>
                                  <w:rFonts w:ascii="Arial" w:hAnsi="Arial" w:cs="Arial"/>
                                  <w:sz w:val="16"/>
                                  <w:szCs w:val="16"/>
                                </w:rPr>
                              </w:pPr>
                              <w:r w:rsidRPr="00172AB9">
                                <w:rPr>
                                  <w:rFonts w:ascii="Arial" w:hAnsi="Arial" w:cs="Arial"/>
                                  <w:sz w:val="16"/>
                                  <w:szCs w:val="16"/>
                                </w:rPr>
                                <w:t xml:space="preserve">All-cause emergency visits </w:t>
                              </w:r>
                              <w:r w:rsidRPr="00172AB9">
                                <w:rPr>
                                  <w:rFonts w:ascii="Arial" w:hAnsi="Arial" w:cs="Arial"/>
                                  <w:color w:val="000000" w:themeColor="text1"/>
                                  <w:sz w:val="16"/>
                                  <w:szCs w:val="16"/>
                                </w:rPr>
                                <w:t>RR for residential proximity to wildfire boundary (left) and evacuation zone (right)</w:t>
                              </w:r>
                            </w:p>
                            <w:p w14:paraId="20965F56" w14:textId="77777777" w:rsidR="00884A66" w:rsidRDefault="00884A66" w:rsidP="00884A66">
                              <w:pPr>
                                <w:rPr>
                                  <w:rFonts w:ascii="Arial" w:hAnsi="Arial" w:cs="Arial"/>
                                  <w:sz w:val="16"/>
                                  <w:szCs w:val="16"/>
                                </w:rPr>
                              </w:pPr>
                            </w:p>
                            <w:p w14:paraId="43D43B83" w14:textId="77777777" w:rsidR="00884A66" w:rsidRPr="00172AB9" w:rsidRDefault="00884A66" w:rsidP="00884A66">
                              <w:pPr>
                                <w:rPr>
                                  <w:rFonts w:ascii="Arial" w:hAnsi="Arial" w:cs="Arial"/>
                                  <w:sz w:val="16"/>
                                  <w:szCs w:val="16"/>
                                </w:rPr>
                              </w:pPr>
                              <w:r w:rsidRPr="00172AB9">
                                <w:rPr>
                                  <w:rFonts w:ascii="Arial" w:hAnsi="Arial" w:cs="Arial"/>
                                  <w:sz w:val="16"/>
                                  <w:szCs w:val="16"/>
                                </w:rPr>
                                <w:t xml:space="preserve">All-cause inpatient visits </w:t>
                              </w:r>
                              <w:r w:rsidRPr="00172AB9">
                                <w:rPr>
                                  <w:rFonts w:ascii="Arial" w:hAnsi="Arial" w:cs="Arial"/>
                                  <w:color w:val="000000" w:themeColor="text1"/>
                                  <w:sz w:val="16"/>
                                  <w:szCs w:val="16"/>
                                </w:rPr>
                                <w:t>RR for residential proximity to wildfire boundary (left) and evacuation zone (right)</w:t>
                              </w:r>
                            </w:p>
                            <w:p w14:paraId="3CAE2308" w14:textId="77777777" w:rsidR="00884A66" w:rsidRDefault="00884A66" w:rsidP="00884A66">
                              <w:pPr>
                                <w:rPr>
                                  <w:rFonts w:ascii="Arial" w:hAnsi="Arial" w:cs="Arial"/>
                                  <w:sz w:val="16"/>
                                  <w:szCs w:val="16"/>
                                </w:rPr>
                              </w:pPr>
                            </w:p>
                            <w:p w14:paraId="7F82C7A3" w14:textId="77777777" w:rsidR="00884A66" w:rsidRPr="00172AB9" w:rsidRDefault="00884A66" w:rsidP="00884A66">
                              <w:pPr>
                                <w:rPr>
                                  <w:rFonts w:ascii="Arial" w:hAnsi="Arial" w:cs="Arial"/>
                                  <w:sz w:val="16"/>
                                  <w:szCs w:val="16"/>
                                </w:rPr>
                              </w:pPr>
                              <w:r w:rsidRPr="00172AB9">
                                <w:rPr>
                                  <w:rFonts w:ascii="Arial" w:hAnsi="Arial" w:cs="Arial"/>
                                  <w:sz w:val="16"/>
                                  <w:szCs w:val="16"/>
                                </w:rPr>
                                <w:t xml:space="preserve">Cardiorespiratory emergency visits </w:t>
                              </w:r>
                              <w:r w:rsidRPr="00172AB9">
                                <w:rPr>
                                  <w:rFonts w:ascii="Arial" w:hAnsi="Arial" w:cs="Arial"/>
                                  <w:color w:val="000000" w:themeColor="text1"/>
                                  <w:sz w:val="16"/>
                                  <w:szCs w:val="16"/>
                                </w:rPr>
                                <w:t>RR for residential proximity to wildfire boundary (left) and evacuation zone (right)</w:t>
                              </w:r>
                            </w:p>
                            <w:p w14:paraId="2AD2C34E" w14:textId="77777777" w:rsidR="00884A66" w:rsidRPr="00172AB9" w:rsidRDefault="00884A66" w:rsidP="00884A66">
                              <w:pPr>
                                <w:rPr>
                                  <w:rFonts w:ascii="Arial" w:hAnsi="Arial" w:cs="Arial"/>
                                  <w:sz w:val="16"/>
                                  <w:szCs w:val="16"/>
                                </w:rPr>
                              </w:pPr>
                            </w:p>
                            <w:p w14:paraId="729B509D" w14:textId="77777777" w:rsidR="00884A66" w:rsidRDefault="00884A66" w:rsidP="00884A66">
                              <w:pPr>
                                <w:rPr>
                                  <w:rFonts w:ascii="Arial" w:hAnsi="Arial" w:cs="Arial"/>
                                  <w:sz w:val="16"/>
                                  <w:szCs w:val="16"/>
                                </w:rPr>
                              </w:pPr>
                              <w:r w:rsidRPr="00172AB9">
                                <w:rPr>
                                  <w:rFonts w:ascii="Arial" w:hAnsi="Arial" w:cs="Arial"/>
                                  <w:sz w:val="16"/>
                                  <w:szCs w:val="16"/>
                                </w:rPr>
                                <w:t xml:space="preserve">Cardiorespiratory inpatient visits </w:t>
                              </w:r>
                              <w:r w:rsidRPr="00172AB9">
                                <w:rPr>
                                  <w:rFonts w:ascii="Arial" w:hAnsi="Arial" w:cs="Arial"/>
                                  <w:color w:val="000000" w:themeColor="text1"/>
                                  <w:sz w:val="16"/>
                                  <w:szCs w:val="16"/>
                                </w:rPr>
                                <w:t>RR for</w:t>
                              </w:r>
                              <w:r>
                                <w:rPr>
                                  <w:rFonts w:ascii="Arial" w:hAnsi="Arial" w:cs="Arial"/>
                                  <w:color w:val="000000" w:themeColor="text1"/>
                                  <w:sz w:val="16"/>
                                  <w:szCs w:val="16"/>
                                </w:rPr>
                                <w:t xml:space="preserve"> </w:t>
                              </w:r>
                              <w:r w:rsidRPr="00172AB9">
                                <w:rPr>
                                  <w:rFonts w:ascii="Arial" w:hAnsi="Arial" w:cs="Arial"/>
                                  <w:color w:val="000000" w:themeColor="text1"/>
                                  <w:sz w:val="16"/>
                                  <w:szCs w:val="16"/>
                                </w:rPr>
                                <w:t>residential proximity to wildfire boundary (left) and evacuation zone (right)</w:t>
                              </w:r>
                            </w:p>
                            <w:p w14:paraId="4B70899A" w14:textId="77777777" w:rsidR="00884A66" w:rsidRDefault="00884A66" w:rsidP="00884A66">
                              <w:pPr>
                                <w:rPr>
                                  <w:rFonts w:ascii="Arial" w:hAnsi="Arial" w:cs="Arial"/>
                                  <w:sz w:val="16"/>
                                  <w:szCs w:val="16"/>
                                </w:rPr>
                              </w:pPr>
                            </w:p>
                            <w:p w14:paraId="5259EC8A" w14:textId="77777777" w:rsidR="00884A66" w:rsidRPr="00172AB9" w:rsidRDefault="00884A66" w:rsidP="00884A66">
                              <w:pPr>
                                <w:rPr>
                                  <w:rFonts w:ascii="Arial" w:hAnsi="Arial" w:cs="Arial"/>
                                  <w:sz w:val="16"/>
                                  <w:szCs w:val="16"/>
                                </w:rPr>
                              </w:pPr>
                            </w:p>
                            <w:p w14:paraId="5ED43CC7" w14:textId="77777777" w:rsidR="00884A66" w:rsidRPr="00172AB9" w:rsidRDefault="00884A66" w:rsidP="00884A66">
                              <w:pPr>
                                <w:rPr>
                                  <w:rFonts w:ascii="Arial" w:hAnsi="Arial" w:cs="Arial"/>
                                  <w:sz w:val="16"/>
                                  <w:szCs w:val="16"/>
                                </w:rPr>
                              </w:pPr>
                            </w:p>
                            <w:p w14:paraId="0F2C858C" w14:textId="77777777" w:rsidR="00884A66" w:rsidRPr="00172AB9" w:rsidRDefault="00884A66" w:rsidP="00884A66">
                              <w:pPr>
                                <w:rPr>
                                  <w:rFonts w:ascii="Arial" w:hAnsi="Arial" w:cs="Arial"/>
                                  <w:sz w:val="16"/>
                                  <w:szCs w:val="16"/>
                                </w:rPr>
                              </w:pPr>
                            </w:p>
                            <w:p w14:paraId="3A0C0AE0" w14:textId="77777777" w:rsidR="00884A66" w:rsidRPr="00172AB9" w:rsidRDefault="00884A66" w:rsidP="00884A66">
                              <w:pPr>
                                <w:rPr>
                                  <w:rFonts w:ascii="Arial" w:hAnsi="Arial" w:cs="Arial"/>
                                  <w:sz w:val="16"/>
                                  <w:szCs w:val="16"/>
                                </w:rPr>
                              </w:pPr>
                            </w:p>
                            <w:p w14:paraId="7B0A03FF" w14:textId="77777777" w:rsidR="00884A66" w:rsidRPr="00190C25" w:rsidRDefault="00884A66" w:rsidP="00884A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FCC9A" id="Text Box 7" o:spid="_x0000_s1027" type="#_x0000_t202" style="position:absolute;margin-left:-62pt;margin-top:20.45pt;width:167.15pt;height:195.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" fillcolor="white [3212]" stroked="f" strokeweight=".5pt">
                  <v:textbox>
                    <w:txbxContent>
                      <w:p w14:paraId="19085067" w14:textId="77777777" w:rsidR="00884A66" w:rsidRDefault="00884A66" w:rsidP="00884A66">
                        <w:pPr>
                          <w:rPr>
                            <w:rFonts w:ascii="Arial" w:hAnsi="Arial" w:cs="Arial"/>
                            <w:color w:val="000000" w:themeColor="text1"/>
                            <w:sz w:val="16"/>
                            <w:szCs w:val="16"/>
                          </w:rPr>
                        </w:pPr>
                        <w:r w:rsidRPr="00172AB9">
                          <w:rPr>
                            <w:rFonts w:ascii="Arial" w:hAnsi="Arial" w:cs="Arial"/>
                            <w:sz w:val="16"/>
                            <w:szCs w:val="16"/>
                          </w:rPr>
                          <w:t xml:space="preserve">All-cause outpatient visits </w:t>
                        </w:r>
                        <w:r w:rsidRPr="00172AB9">
                          <w:rPr>
                            <w:rFonts w:ascii="Arial" w:hAnsi="Arial" w:cs="Arial"/>
                            <w:color w:val="000000" w:themeColor="text1"/>
                            <w:sz w:val="16"/>
                            <w:szCs w:val="16"/>
                          </w:rPr>
                          <w:t>RR for residential proximity to wildfire boundary (left) and evacuation zone (right)</w:t>
                        </w:r>
                      </w:p>
                      <w:p w14:paraId="6F014240" w14:textId="77777777" w:rsidR="00884A66" w:rsidRDefault="00884A66" w:rsidP="00884A66">
                        <w:pPr>
                          <w:rPr>
                            <w:rFonts w:ascii="Arial" w:hAnsi="Arial" w:cs="Arial"/>
                            <w:sz w:val="16"/>
                            <w:szCs w:val="16"/>
                          </w:rPr>
                        </w:pPr>
                      </w:p>
                      <w:p w14:paraId="1E57925B" w14:textId="77777777" w:rsidR="00884A66" w:rsidRPr="00172AB9" w:rsidRDefault="00884A66" w:rsidP="00884A66">
                        <w:pPr>
                          <w:rPr>
                            <w:rFonts w:ascii="Arial" w:hAnsi="Arial" w:cs="Arial"/>
                            <w:sz w:val="16"/>
                            <w:szCs w:val="16"/>
                          </w:rPr>
                        </w:pPr>
                        <w:r w:rsidRPr="00172AB9">
                          <w:rPr>
                            <w:rFonts w:ascii="Arial" w:hAnsi="Arial" w:cs="Arial"/>
                            <w:sz w:val="16"/>
                            <w:szCs w:val="16"/>
                          </w:rPr>
                          <w:t xml:space="preserve">All-cause emergency visits </w:t>
                        </w:r>
                        <w:r w:rsidRPr="00172AB9">
                          <w:rPr>
                            <w:rFonts w:ascii="Arial" w:hAnsi="Arial" w:cs="Arial"/>
                            <w:color w:val="000000" w:themeColor="text1"/>
                            <w:sz w:val="16"/>
                            <w:szCs w:val="16"/>
                          </w:rPr>
                          <w:t>RR for residential proximity to wildfire boundary (left) and evacuation zone (right)</w:t>
                        </w:r>
                      </w:p>
                      <w:p w14:paraId="20965F56" w14:textId="77777777" w:rsidR="00884A66" w:rsidRDefault="00884A66" w:rsidP="00884A66">
                        <w:pPr>
                          <w:rPr>
                            <w:rFonts w:ascii="Arial" w:hAnsi="Arial" w:cs="Arial"/>
                            <w:sz w:val="16"/>
                            <w:szCs w:val="16"/>
                          </w:rPr>
                        </w:pPr>
                      </w:p>
                      <w:p w14:paraId="43D43B83" w14:textId="77777777" w:rsidR="00884A66" w:rsidRPr="00172AB9" w:rsidRDefault="00884A66" w:rsidP="00884A66">
                        <w:pPr>
                          <w:rPr>
                            <w:rFonts w:ascii="Arial" w:hAnsi="Arial" w:cs="Arial"/>
                            <w:sz w:val="16"/>
                            <w:szCs w:val="16"/>
                          </w:rPr>
                        </w:pPr>
                        <w:r w:rsidRPr="00172AB9">
                          <w:rPr>
                            <w:rFonts w:ascii="Arial" w:hAnsi="Arial" w:cs="Arial"/>
                            <w:sz w:val="16"/>
                            <w:szCs w:val="16"/>
                          </w:rPr>
                          <w:t xml:space="preserve">All-cause inpatient visits </w:t>
                        </w:r>
                        <w:r w:rsidRPr="00172AB9">
                          <w:rPr>
                            <w:rFonts w:ascii="Arial" w:hAnsi="Arial" w:cs="Arial"/>
                            <w:color w:val="000000" w:themeColor="text1"/>
                            <w:sz w:val="16"/>
                            <w:szCs w:val="16"/>
                          </w:rPr>
                          <w:t>RR for residential proximity to wildfire boundary (left) and evacuation zone (right)</w:t>
                        </w:r>
                      </w:p>
                      <w:p w14:paraId="3CAE2308" w14:textId="77777777" w:rsidR="00884A66" w:rsidRDefault="00884A66" w:rsidP="00884A66">
                        <w:pPr>
                          <w:rPr>
                            <w:rFonts w:ascii="Arial" w:hAnsi="Arial" w:cs="Arial"/>
                            <w:sz w:val="16"/>
                            <w:szCs w:val="16"/>
                          </w:rPr>
                        </w:pPr>
                      </w:p>
                      <w:p w14:paraId="7F82C7A3" w14:textId="77777777" w:rsidR="00884A66" w:rsidRPr="00172AB9" w:rsidRDefault="00884A66" w:rsidP="00884A66">
                        <w:pPr>
                          <w:rPr>
                            <w:rFonts w:ascii="Arial" w:hAnsi="Arial" w:cs="Arial"/>
                            <w:sz w:val="16"/>
                            <w:szCs w:val="16"/>
                          </w:rPr>
                        </w:pPr>
                        <w:r w:rsidRPr="00172AB9">
                          <w:rPr>
                            <w:rFonts w:ascii="Arial" w:hAnsi="Arial" w:cs="Arial"/>
                            <w:sz w:val="16"/>
                            <w:szCs w:val="16"/>
                          </w:rPr>
                          <w:t xml:space="preserve">Cardiorespiratory emergency visits </w:t>
                        </w:r>
                        <w:r w:rsidRPr="00172AB9">
                          <w:rPr>
                            <w:rFonts w:ascii="Arial" w:hAnsi="Arial" w:cs="Arial"/>
                            <w:color w:val="000000" w:themeColor="text1"/>
                            <w:sz w:val="16"/>
                            <w:szCs w:val="16"/>
                          </w:rPr>
                          <w:t>RR for residential proximity to wildfire boundary (left) and evacuation zone (right)</w:t>
                        </w:r>
                      </w:p>
                      <w:p w14:paraId="2AD2C34E" w14:textId="77777777" w:rsidR="00884A66" w:rsidRPr="00172AB9" w:rsidRDefault="00884A66" w:rsidP="00884A66">
                        <w:pPr>
                          <w:rPr>
                            <w:rFonts w:ascii="Arial" w:hAnsi="Arial" w:cs="Arial"/>
                            <w:sz w:val="16"/>
                            <w:szCs w:val="16"/>
                          </w:rPr>
                        </w:pPr>
                      </w:p>
                      <w:p w14:paraId="729B509D" w14:textId="77777777" w:rsidR="00884A66" w:rsidRDefault="00884A66" w:rsidP="00884A66">
                        <w:pPr>
                          <w:rPr>
                            <w:rFonts w:ascii="Arial" w:hAnsi="Arial" w:cs="Arial"/>
                            <w:sz w:val="16"/>
                            <w:szCs w:val="16"/>
                          </w:rPr>
                        </w:pPr>
                        <w:r w:rsidRPr="00172AB9">
                          <w:rPr>
                            <w:rFonts w:ascii="Arial" w:hAnsi="Arial" w:cs="Arial"/>
                            <w:sz w:val="16"/>
                            <w:szCs w:val="16"/>
                          </w:rPr>
                          <w:t xml:space="preserve">Cardiorespiratory inpatient visits </w:t>
                        </w:r>
                        <w:r w:rsidRPr="00172AB9">
                          <w:rPr>
                            <w:rFonts w:ascii="Arial" w:hAnsi="Arial" w:cs="Arial"/>
                            <w:color w:val="000000" w:themeColor="text1"/>
                            <w:sz w:val="16"/>
                            <w:szCs w:val="16"/>
                          </w:rPr>
                          <w:t>RR for</w:t>
                        </w:r>
                        <w:r>
                          <w:rPr>
                            <w:rFonts w:ascii="Arial" w:hAnsi="Arial" w:cs="Arial"/>
                            <w:color w:val="000000" w:themeColor="text1"/>
                            <w:sz w:val="16"/>
                            <w:szCs w:val="16"/>
                          </w:rPr>
                          <w:t xml:space="preserve"> </w:t>
                        </w:r>
                        <w:r w:rsidRPr="00172AB9">
                          <w:rPr>
                            <w:rFonts w:ascii="Arial" w:hAnsi="Arial" w:cs="Arial"/>
                            <w:color w:val="000000" w:themeColor="text1"/>
                            <w:sz w:val="16"/>
                            <w:szCs w:val="16"/>
                          </w:rPr>
                          <w:t>residential proximity to wildfire boundary (left) and evacuation zone (right)</w:t>
                        </w:r>
                      </w:p>
                      <w:p w14:paraId="4B70899A" w14:textId="77777777" w:rsidR="00884A66" w:rsidRDefault="00884A66" w:rsidP="00884A66">
                        <w:pPr>
                          <w:rPr>
                            <w:rFonts w:ascii="Arial" w:hAnsi="Arial" w:cs="Arial"/>
                            <w:sz w:val="16"/>
                            <w:szCs w:val="16"/>
                          </w:rPr>
                        </w:pPr>
                      </w:p>
                      <w:p w14:paraId="5259EC8A" w14:textId="77777777" w:rsidR="00884A66" w:rsidRPr="00172AB9" w:rsidRDefault="00884A66" w:rsidP="00884A66">
                        <w:pPr>
                          <w:rPr>
                            <w:rFonts w:ascii="Arial" w:hAnsi="Arial" w:cs="Arial"/>
                            <w:sz w:val="16"/>
                            <w:szCs w:val="16"/>
                          </w:rPr>
                        </w:pPr>
                      </w:p>
                      <w:p w14:paraId="5ED43CC7" w14:textId="77777777" w:rsidR="00884A66" w:rsidRPr="00172AB9" w:rsidRDefault="00884A66" w:rsidP="00884A66">
                        <w:pPr>
                          <w:rPr>
                            <w:rFonts w:ascii="Arial" w:hAnsi="Arial" w:cs="Arial"/>
                            <w:sz w:val="16"/>
                            <w:szCs w:val="16"/>
                          </w:rPr>
                        </w:pPr>
                      </w:p>
                      <w:p w14:paraId="0F2C858C" w14:textId="77777777" w:rsidR="00884A66" w:rsidRPr="00172AB9" w:rsidRDefault="00884A66" w:rsidP="00884A66">
                        <w:pPr>
                          <w:rPr>
                            <w:rFonts w:ascii="Arial" w:hAnsi="Arial" w:cs="Arial"/>
                            <w:sz w:val="16"/>
                            <w:szCs w:val="16"/>
                          </w:rPr>
                        </w:pPr>
                      </w:p>
                      <w:p w14:paraId="3A0C0AE0" w14:textId="77777777" w:rsidR="00884A66" w:rsidRPr="00172AB9" w:rsidRDefault="00884A66" w:rsidP="00884A66">
                        <w:pPr>
                          <w:rPr>
                            <w:rFonts w:ascii="Arial" w:hAnsi="Arial" w:cs="Arial"/>
                            <w:sz w:val="16"/>
                            <w:szCs w:val="16"/>
                          </w:rPr>
                        </w:pPr>
                      </w:p>
                      <w:p w14:paraId="7B0A03FF" w14:textId="77777777" w:rsidR="00884A66" w:rsidRPr="00190C25" w:rsidRDefault="00884A66" w:rsidP="00884A66"/>
                    </w:txbxContent>
                  </v:textbox>
                </v:shape>
              </w:pict>
            </mc:Fallback>
          </mc:AlternateContent>
        </w:r>
      </w:del>
      <w:del w:id="132" w:author="Heather M" w:date="2023-03-07T15:40:00Z">
        <w:r w:rsidR="00A67CD1" w:rsidRPr="00A053D0" w:rsidDel="004809FF">
          <w:rPr>
            <w:rFonts w:ascii="Arial" w:hAnsi="Arial" w:cs="Arial"/>
            <w:noProof/>
            <w:color w:val="000000" w:themeColor="text1"/>
          </w:rPr>
          <mc:AlternateContent>
            <mc:Choice Requires="wps">
              <w:drawing>
                <wp:anchor distT="0" distB="0" distL="114300" distR="114300" simplePos="0" relativeHeight="251664384" behindDoc="0" locked="0" layoutInCell="1" allowOverlap="1" wp14:anchorId="260457F4" wp14:editId="3F88DD99">
                  <wp:simplePos x="0" y="0"/>
                  <wp:positionH relativeFrom="column">
                    <wp:posOffset>-73569</wp:posOffset>
                  </wp:positionH>
                  <wp:positionV relativeFrom="paragraph">
                    <wp:posOffset>773430</wp:posOffset>
                  </wp:positionV>
                  <wp:extent cx="640080" cy="5212080"/>
                  <wp:effectExtent l="12700" t="12700" r="20320" b="20320"/>
                  <wp:wrapNone/>
                  <wp:docPr id="5" name="Rectangle 5"/>
                  <wp:cNvGraphicFramePr/>
                  <a:graphic xmlns:a="http://schemas.openxmlformats.org/drawingml/2006/main">
                    <a:graphicData uri="http://schemas.microsoft.com/office/word/2010/wordprocessingShape">
                      <wps:wsp>
                        <wps:cNvSpPr/>
                        <wps:spPr>
                          <a:xfrm>
                            <a:off x="0" y="0"/>
                            <a:ext cx="640080" cy="5212080"/>
                          </a:xfrm>
                          <a:prstGeom prst="rect">
                            <a:avLst/>
                          </a:prstGeom>
                          <a:solidFill>
                            <a:schemeClr val="bg1"/>
                          </a:solidFill>
                          <a:ln>
                            <a:solidFill>
                              <a:schemeClr val="bg1"/>
                            </a:solidFill>
                          </a:ln>
                          <a:effectLst/>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50435" id="Rectangle 5" o:spid="_x0000_s1026" style="position:absolute;margin-left:-5.8pt;margin-top:60.9pt;width:50.4pt;height:410.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" fillcolor="white [3212]" strokecolor="white [3212]" strokeweight="1.5pt"/>
              </w:pict>
            </mc:Fallback>
          </mc:AlternateContent>
        </w:r>
      </w:del>
    </w:p>
    <w:p w14:paraId="2D447971" w14:textId="29A79B21" w:rsidR="00A67CD1" w:rsidRPr="00A053D0" w:rsidDel="004809FF" w:rsidRDefault="00A67CD1" w:rsidP="00A67CD1">
      <w:pPr>
        <w:pStyle w:val="BodyText"/>
        <w:rPr>
          <w:del w:id="133" w:author="Heather M" w:date="2023-03-07T15:40:00Z"/>
          <w:rFonts w:ascii="Arial" w:hAnsi="Arial" w:cs="Arial"/>
          <w:color w:val="000000" w:themeColor="text1"/>
        </w:rPr>
      </w:pPr>
    </w:p>
    <w:p w14:paraId="75826C43" w14:textId="0FACD366" w:rsidR="0077046D" w:rsidRPr="00A053D0" w:rsidDel="004809FF" w:rsidRDefault="0077046D" w:rsidP="00A67CD1">
      <w:pPr>
        <w:pStyle w:val="BodyText"/>
        <w:rPr>
          <w:del w:id="134" w:author="Heather M" w:date="2023-03-07T15:39:00Z"/>
          <w:rFonts w:ascii="Arial" w:hAnsi="Arial" w:cs="Arial"/>
          <w:color w:val="000000" w:themeColor="text1"/>
        </w:rPr>
      </w:pPr>
    </w:p>
    <w:p w14:paraId="2518F472" w14:textId="086DA237" w:rsidR="0077046D" w:rsidRPr="00A053D0" w:rsidDel="004809FF" w:rsidRDefault="0077046D" w:rsidP="00A67CD1">
      <w:pPr>
        <w:pStyle w:val="BodyText"/>
        <w:rPr>
          <w:del w:id="135" w:author="Heather M" w:date="2023-03-07T15:39:00Z"/>
          <w:rFonts w:ascii="Arial" w:hAnsi="Arial" w:cs="Arial"/>
          <w:color w:val="000000" w:themeColor="text1"/>
        </w:rPr>
      </w:pPr>
    </w:p>
    <w:p w14:paraId="7C8594CD" w14:textId="43FAA1F7" w:rsidR="0077046D" w:rsidRPr="00A053D0" w:rsidDel="004809FF" w:rsidRDefault="0077046D" w:rsidP="00A67CD1">
      <w:pPr>
        <w:pStyle w:val="BodyText"/>
        <w:rPr>
          <w:del w:id="136" w:author="Heather M" w:date="2023-03-07T15:39:00Z"/>
          <w:rFonts w:ascii="Arial" w:hAnsi="Arial" w:cs="Arial"/>
          <w:color w:val="000000" w:themeColor="text1"/>
        </w:rPr>
      </w:pPr>
    </w:p>
    <w:p w14:paraId="4871F417" w14:textId="53598E29" w:rsidR="0077046D" w:rsidRPr="00A053D0" w:rsidDel="004809FF" w:rsidRDefault="0077046D" w:rsidP="00A67CD1">
      <w:pPr>
        <w:pStyle w:val="BodyText"/>
        <w:rPr>
          <w:del w:id="137" w:author="Heather M" w:date="2023-03-07T15:39:00Z"/>
          <w:rFonts w:ascii="Arial" w:hAnsi="Arial" w:cs="Arial"/>
          <w:color w:val="000000" w:themeColor="text1"/>
        </w:rPr>
      </w:pPr>
    </w:p>
    <w:p w14:paraId="6CA4C026" w14:textId="55CFE7A6" w:rsidR="0077046D" w:rsidRPr="00A053D0" w:rsidDel="004809FF" w:rsidRDefault="0077046D" w:rsidP="00A67CD1">
      <w:pPr>
        <w:pStyle w:val="BodyText"/>
        <w:rPr>
          <w:del w:id="138" w:author="Heather M" w:date="2023-03-07T15:39:00Z"/>
          <w:rFonts w:ascii="Arial" w:hAnsi="Arial" w:cs="Arial"/>
          <w:color w:val="000000" w:themeColor="text1"/>
        </w:rPr>
      </w:pPr>
    </w:p>
    <w:p w14:paraId="6478BE67" w14:textId="31F8B954" w:rsidR="0077046D" w:rsidRPr="00A053D0" w:rsidDel="004809FF" w:rsidRDefault="0077046D" w:rsidP="00A67CD1">
      <w:pPr>
        <w:pStyle w:val="BodyText"/>
        <w:rPr>
          <w:del w:id="139" w:author="Heather M" w:date="2023-03-07T15:39:00Z"/>
          <w:rFonts w:ascii="Arial" w:hAnsi="Arial" w:cs="Arial"/>
          <w:color w:val="000000" w:themeColor="text1"/>
        </w:rPr>
      </w:pPr>
    </w:p>
    <w:p w14:paraId="732EE726" w14:textId="66A5A08A" w:rsidR="0077046D" w:rsidRPr="00A053D0" w:rsidDel="004809FF" w:rsidRDefault="0077046D" w:rsidP="00A67CD1">
      <w:pPr>
        <w:pStyle w:val="BodyText"/>
        <w:rPr>
          <w:del w:id="140" w:author="Heather M" w:date="2023-03-07T15:39:00Z"/>
          <w:rFonts w:ascii="Arial" w:hAnsi="Arial" w:cs="Arial"/>
          <w:color w:val="000000" w:themeColor="text1"/>
        </w:rPr>
      </w:pPr>
    </w:p>
    <w:p w14:paraId="21967C68" w14:textId="0312E94E" w:rsidR="0077046D" w:rsidRPr="00A053D0" w:rsidDel="004809FF" w:rsidRDefault="0077046D" w:rsidP="00A67CD1">
      <w:pPr>
        <w:pStyle w:val="BodyText"/>
        <w:rPr>
          <w:del w:id="141" w:author="Heather M" w:date="2023-03-07T15:40:00Z"/>
          <w:rFonts w:ascii="Arial" w:hAnsi="Arial" w:cs="Arial"/>
          <w:color w:val="000000" w:themeColor="text1"/>
        </w:rPr>
      </w:pPr>
    </w:p>
    <w:p w14:paraId="2DF2DECC" w14:textId="4B67F2F3" w:rsidR="0077046D" w:rsidRPr="00A053D0" w:rsidRDefault="0077046D" w:rsidP="00A67CD1">
      <w:pPr>
        <w:pStyle w:val="BodyText"/>
        <w:rPr>
          <w:rFonts w:ascii="Arial" w:hAnsi="Arial" w:cs="Arial"/>
          <w:color w:val="000000" w:themeColor="text1"/>
        </w:rPr>
      </w:pPr>
    </w:p>
    <w:p w14:paraId="130496F8" w14:textId="1F6D5525" w:rsidR="0077046D" w:rsidRPr="00A053D0" w:rsidDel="009B6086" w:rsidRDefault="0077046D" w:rsidP="00A67CD1">
      <w:pPr>
        <w:pStyle w:val="BodyText"/>
        <w:rPr>
          <w:del w:id="142" w:author="Heather M" w:date="2023-03-04T13:29:00Z"/>
          <w:rFonts w:ascii="Arial" w:hAnsi="Arial" w:cs="Arial"/>
          <w:color w:val="000000" w:themeColor="text1"/>
        </w:rPr>
      </w:pPr>
    </w:p>
    <w:p w14:paraId="20A4A7D9" w14:textId="0FB8949A" w:rsidR="0077046D" w:rsidRPr="00A053D0" w:rsidDel="009B6086" w:rsidRDefault="0077046D" w:rsidP="00A67CD1">
      <w:pPr>
        <w:pStyle w:val="BodyText"/>
        <w:rPr>
          <w:del w:id="143" w:author="Heather M" w:date="2023-03-04T13:29:00Z"/>
          <w:rFonts w:ascii="Arial" w:hAnsi="Arial" w:cs="Arial"/>
          <w:color w:val="000000" w:themeColor="text1"/>
        </w:rPr>
      </w:pPr>
    </w:p>
    <w:p w14:paraId="7687F313" w14:textId="77777777" w:rsidR="007C0B92" w:rsidRPr="00A053D0" w:rsidDel="009B6086" w:rsidRDefault="007C0B92" w:rsidP="00A67CD1">
      <w:pPr>
        <w:pStyle w:val="Heading1"/>
        <w:spacing w:before="0"/>
        <w:rPr>
          <w:del w:id="144" w:author="Heather M" w:date="2023-03-04T13:29:00Z"/>
          <w:rFonts w:ascii="Arial" w:hAnsi="Arial" w:cs="Arial"/>
          <w:color w:val="000000" w:themeColor="text1"/>
        </w:rPr>
      </w:pPr>
    </w:p>
    <w:p w14:paraId="5A4E383B" w14:textId="3ECF23A5" w:rsidR="000C6588" w:rsidRPr="00A053D0" w:rsidRDefault="000C6588" w:rsidP="00FC17B3">
      <w:pPr>
        <w:rPr>
          <w:rFonts w:ascii="Arial" w:hAnsi="Arial" w:cs="Arial"/>
          <w:b/>
          <w:bCs/>
          <w:color w:val="000000" w:themeColor="text1"/>
        </w:rPr>
      </w:pPr>
      <w:r w:rsidRPr="00A053D0">
        <w:rPr>
          <w:rFonts w:ascii="Arial" w:hAnsi="Arial" w:cs="Arial"/>
          <w:b/>
          <w:bCs/>
          <w:color w:val="000000" w:themeColor="text1"/>
        </w:rPr>
        <w:t>References</w:t>
      </w:r>
    </w:p>
    <w:p w14:paraId="1DB5113B" w14:textId="4662D655" w:rsidR="00284C6D" w:rsidRPr="00A053D0" w:rsidRDefault="00284C6D" w:rsidP="00FC17B3">
      <w:pPr>
        <w:rPr>
          <w:rFonts w:ascii="Arial" w:hAnsi="Arial" w:cs="Arial"/>
          <w:b/>
          <w:bCs/>
          <w:color w:val="000000" w:themeColor="text1"/>
        </w:rPr>
      </w:pPr>
    </w:p>
    <w:p w14:paraId="76880D8A" w14:textId="77777777" w:rsidR="00C11168" w:rsidRPr="00A053D0" w:rsidRDefault="00C11168" w:rsidP="00C11168">
      <w:pPr>
        <w:pStyle w:val="Bibliography"/>
        <w:rPr>
          <w:rFonts w:ascii="Arial" w:hAnsi="Arial" w:cs="Arial"/>
          <w:color w:val="000000" w:themeColor="text1"/>
        </w:rPr>
      </w:pPr>
      <w:bookmarkStart w:id="145" w:name="ref-spracklen2009"/>
      <w:r w:rsidRPr="00A053D0">
        <w:rPr>
          <w:rFonts w:ascii="Arial" w:hAnsi="Arial" w:cs="Arial"/>
          <w:color w:val="000000" w:themeColor="text1"/>
        </w:rPr>
        <w:t xml:space="preserve">1. </w:t>
      </w:r>
      <w:r w:rsidRPr="00A053D0">
        <w:rPr>
          <w:rFonts w:ascii="Arial" w:hAnsi="Arial" w:cs="Arial"/>
          <w:color w:val="000000" w:themeColor="text1"/>
        </w:rPr>
        <w:tab/>
        <w:t xml:space="preserve">Spracklen DV, Mickley LJ, Logan JA, et al. Impacts of climate change from 2000 to 2050 on wildfire activity and carbonaceous aerosol concentrations in the western united states. </w:t>
      </w:r>
      <w:r w:rsidRPr="00A053D0">
        <w:rPr>
          <w:rFonts w:ascii="Arial" w:hAnsi="Arial" w:cs="Arial"/>
          <w:i/>
          <w:iCs/>
          <w:color w:val="000000" w:themeColor="text1"/>
        </w:rPr>
        <w:t>Journal of Geophysical Research: Atmospheres</w:t>
      </w:r>
      <w:r w:rsidRPr="00A053D0">
        <w:rPr>
          <w:rFonts w:ascii="Arial" w:hAnsi="Arial" w:cs="Arial"/>
          <w:color w:val="000000" w:themeColor="text1"/>
        </w:rPr>
        <w:t>. 2009;114(D20). doi:</w:t>
      </w:r>
      <w:hyperlink r:id="rId14">
        <w:r w:rsidRPr="00A053D0">
          <w:rPr>
            <w:rStyle w:val="Hyperlink"/>
            <w:rFonts w:ascii="Arial" w:hAnsi="Arial" w:cs="Arial"/>
            <w:color w:val="000000" w:themeColor="text1"/>
          </w:rPr>
          <w:t>https://doi.org/10.1029/2008JD010966</w:t>
        </w:r>
      </w:hyperlink>
    </w:p>
    <w:p w14:paraId="5C7C6C81" w14:textId="77777777" w:rsidR="00C11168" w:rsidRPr="00A053D0" w:rsidRDefault="00C11168" w:rsidP="00C11168">
      <w:pPr>
        <w:pStyle w:val="Bibliography"/>
        <w:rPr>
          <w:rFonts w:ascii="Arial" w:hAnsi="Arial" w:cs="Arial"/>
          <w:color w:val="000000" w:themeColor="text1"/>
        </w:rPr>
      </w:pPr>
      <w:bookmarkStart w:id="146" w:name="ref-fried2004"/>
      <w:bookmarkEnd w:id="145"/>
      <w:r w:rsidRPr="00A053D0">
        <w:rPr>
          <w:rFonts w:ascii="Arial" w:hAnsi="Arial" w:cs="Arial"/>
          <w:color w:val="000000" w:themeColor="text1"/>
        </w:rPr>
        <w:t xml:space="preserve">2. </w:t>
      </w:r>
      <w:r w:rsidRPr="00A053D0">
        <w:rPr>
          <w:rFonts w:ascii="Arial" w:hAnsi="Arial" w:cs="Arial"/>
          <w:color w:val="000000" w:themeColor="text1"/>
        </w:rPr>
        <w:tab/>
        <w:t xml:space="preserve">Fried JS, Torn MS, Mills E. The impact of climate change on wildfire severity: A regional forecast for northern california. </w:t>
      </w:r>
      <w:r w:rsidRPr="00A053D0">
        <w:rPr>
          <w:rFonts w:ascii="Arial" w:hAnsi="Arial" w:cs="Arial"/>
          <w:i/>
          <w:iCs/>
          <w:color w:val="000000" w:themeColor="text1"/>
        </w:rPr>
        <w:t>Climatic Change</w:t>
      </w:r>
      <w:r w:rsidRPr="00A053D0">
        <w:rPr>
          <w:rFonts w:ascii="Arial" w:hAnsi="Arial" w:cs="Arial"/>
          <w:color w:val="000000" w:themeColor="text1"/>
        </w:rPr>
        <w:t>. 2004;64(1):169-191. doi:</w:t>
      </w:r>
      <w:hyperlink r:id="rId15">
        <w:r w:rsidRPr="00A053D0">
          <w:rPr>
            <w:rStyle w:val="Hyperlink"/>
            <w:rFonts w:ascii="Arial" w:hAnsi="Arial" w:cs="Arial"/>
            <w:color w:val="000000" w:themeColor="text1"/>
          </w:rPr>
          <w:t>10.1023/B:CLIM.0000024667.89579.ed</w:t>
        </w:r>
      </w:hyperlink>
    </w:p>
    <w:p w14:paraId="2C5B76FE" w14:textId="77777777" w:rsidR="00C11168" w:rsidRPr="00A053D0" w:rsidRDefault="00C11168" w:rsidP="00C11168">
      <w:pPr>
        <w:pStyle w:val="Bibliography"/>
        <w:rPr>
          <w:rFonts w:ascii="Arial" w:hAnsi="Arial" w:cs="Arial"/>
          <w:color w:val="000000" w:themeColor="text1"/>
        </w:rPr>
      </w:pPr>
      <w:bookmarkStart w:id="147" w:name="ref-westerling2006"/>
      <w:bookmarkEnd w:id="146"/>
      <w:r w:rsidRPr="00A053D0">
        <w:rPr>
          <w:rFonts w:ascii="Arial" w:hAnsi="Arial" w:cs="Arial"/>
          <w:color w:val="000000" w:themeColor="text1"/>
        </w:rPr>
        <w:t xml:space="preserve">3. </w:t>
      </w:r>
      <w:r w:rsidRPr="00A053D0">
        <w:rPr>
          <w:rFonts w:ascii="Arial" w:hAnsi="Arial" w:cs="Arial"/>
          <w:color w:val="000000" w:themeColor="text1"/>
        </w:rPr>
        <w:tab/>
        <w:t xml:space="preserve">Westerling AL, Hidalgo HG, Cayan DR, Swetnam TW. Warming and earlier spring increase western u.s. Forest wildfire activity. </w:t>
      </w:r>
      <w:r w:rsidRPr="00A053D0">
        <w:rPr>
          <w:rFonts w:ascii="Arial" w:hAnsi="Arial" w:cs="Arial"/>
          <w:i/>
          <w:iCs/>
          <w:color w:val="000000" w:themeColor="text1"/>
        </w:rPr>
        <w:t>Science</w:t>
      </w:r>
      <w:r w:rsidRPr="00A053D0">
        <w:rPr>
          <w:rFonts w:ascii="Arial" w:hAnsi="Arial" w:cs="Arial"/>
          <w:color w:val="000000" w:themeColor="text1"/>
        </w:rPr>
        <w:t xml:space="preserve">. 2006;313(5789):940-943. </w:t>
      </w:r>
      <w:hyperlink r:id="rId16">
        <w:r w:rsidRPr="00A053D0">
          <w:rPr>
            <w:rStyle w:val="Hyperlink"/>
            <w:rFonts w:ascii="Arial" w:hAnsi="Arial" w:cs="Arial"/>
            <w:color w:val="000000" w:themeColor="text1"/>
          </w:rPr>
          <w:t>https://www.science.org/doi/abs/10.1126/science.1128834</w:t>
        </w:r>
      </w:hyperlink>
    </w:p>
    <w:p w14:paraId="4BF0B7DA" w14:textId="77777777" w:rsidR="00C11168" w:rsidRPr="00A053D0" w:rsidRDefault="00C11168" w:rsidP="00C11168">
      <w:pPr>
        <w:pStyle w:val="Bibliography"/>
        <w:rPr>
          <w:rFonts w:ascii="Arial" w:hAnsi="Arial" w:cs="Arial"/>
          <w:color w:val="000000" w:themeColor="text1"/>
        </w:rPr>
      </w:pPr>
      <w:bookmarkStart w:id="148" w:name="ref-abatzoglou2016"/>
      <w:bookmarkEnd w:id="147"/>
      <w:r w:rsidRPr="00A053D0">
        <w:rPr>
          <w:rFonts w:ascii="Arial" w:hAnsi="Arial" w:cs="Arial"/>
          <w:color w:val="000000" w:themeColor="text1"/>
        </w:rPr>
        <w:t xml:space="preserve">4. </w:t>
      </w:r>
      <w:r w:rsidRPr="00A053D0">
        <w:rPr>
          <w:rFonts w:ascii="Arial" w:hAnsi="Arial" w:cs="Arial"/>
          <w:color w:val="000000" w:themeColor="text1"/>
        </w:rPr>
        <w:tab/>
        <w:t xml:space="preserve">Abatzoglou JT, Williams AP. Impact of anthropogenic climate change on wildfire across western US forests. </w:t>
      </w:r>
      <w:r w:rsidRPr="00A053D0">
        <w:rPr>
          <w:rFonts w:ascii="Arial" w:hAnsi="Arial" w:cs="Arial"/>
          <w:i/>
          <w:iCs/>
          <w:color w:val="000000" w:themeColor="text1"/>
        </w:rPr>
        <w:t>Proc Natl Acad Sci U S A</w:t>
      </w:r>
      <w:r w:rsidRPr="00A053D0">
        <w:rPr>
          <w:rFonts w:ascii="Arial" w:hAnsi="Arial" w:cs="Arial"/>
          <w:color w:val="000000" w:themeColor="text1"/>
        </w:rPr>
        <w:t>. 2016;113(42):11770-11775. doi:</w:t>
      </w:r>
      <w:hyperlink r:id="rId17">
        <w:r w:rsidRPr="00A053D0">
          <w:rPr>
            <w:rStyle w:val="Hyperlink"/>
            <w:rFonts w:ascii="Arial" w:hAnsi="Arial" w:cs="Arial"/>
            <w:color w:val="000000" w:themeColor="text1"/>
          </w:rPr>
          <w:t>10.1073/pnas.1607171113</w:t>
        </w:r>
      </w:hyperlink>
    </w:p>
    <w:p w14:paraId="33BEE8F3" w14:textId="62BC5019" w:rsidR="00284C6D" w:rsidRPr="00A053D0" w:rsidRDefault="00C11168" w:rsidP="002C17DA">
      <w:pPr>
        <w:pStyle w:val="Bibliography"/>
        <w:rPr>
          <w:rFonts w:ascii="Arial" w:hAnsi="Arial" w:cs="Arial"/>
          <w:color w:val="000000" w:themeColor="text1"/>
        </w:rPr>
      </w:pPr>
      <w:bookmarkStart w:id="149" w:name="ref-williams2019observed"/>
      <w:bookmarkEnd w:id="148"/>
      <w:r w:rsidRPr="00A053D0">
        <w:rPr>
          <w:rFonts w:ascii="Arial" w:hAnsi="Arial" w:cs="Arial"/>
          <w:color w:val="000000" w:themeColor="text1"/>
        </w:rPr>
        <w:t xml:space="preserve">5. </w:t>
      </w:r>
      <w:r w:rsidRPr="00A053D0">
        <w:rPr>
          <w:rFonts w:ascii="Arial" w:hAnsi="Arial" w:cs="Arial"/>
          <w:color w:val="000000" w:themeColor="text1"/>
        </w:rPr>
        <w:tab/>
        <w:t xml:space="preserve">Williams AP, Abatzoglou JT, Gershunov A, et al. Observed impacts of anthropogenic climate change on wildfire in california. </w:t>
      </w:r>
      <w:r w:rsidRPr="00A053D0">
        <w:rPr>
          <w:rFonts w:ascii="Arial" w:hAnsi="Arial" w:cs="Arial"/>
          <w:i/>
          <w:iCs/>
          <w:color w:val="000000" w:themeColor="text1"/>
        </w:rPr>
        <w:t>Earth’s Future</w:t>
      </w:r>
      <w:r w:rsidRPr="00A053D0">
        <w:rPr>
          <w:rFonts w:ascii="Arial" w:hAnsi="Arial" w:cs="Arial"/>
          <w:color w:val="000000" w:themeColor="text1"/>
        </w:rPr>
        <w:t>. 2019;7(8):892-910.</w:t>
      </w:r>
      <w:bookmarkEnd w:id="149"/>
    </w:p>
    <w:p w14:paraId="7C2FD37C" w14:textId="77777777" w:rsidR="003524C5" w:rsidRPr="00A053D0" w:rsidRDefault="003524C5" w:rsidP="003524C5">
      <w:pPr>
        <w:pStyle w:val="Bibliography"/>
        <w:rPr>
          <w:rFonts w:ascii="Arial" w:hAnsi="Arial" w:cs="Arial"/>
          <w:color w:val="000000" w:themeColor="text1"/>
        </w:rPr>
      </w:pPr>
      <w:bookmarkStart w:id="150" w:name="ref-radeloff2018rapid"/>
      <w:r w:rsidRPr="00A053D0">
        <w:rPr>
          <w:rFonts w:ascii="Arial" w:hAnsi="Arial" w:cs="Arial"/>
          <w:color w:val="000000" w:themeColor="text1"/>
        </w:rPr>
        <w:t xml:space="preserve">6. </w:t>
      </w:r>
      <w:r w:rsidRPr="00A053D0">
        <w:rPr>
          <w:rFonts w:ascii="Arial" w:hAnsi="Arial" w:cs="Arial"/>
          <w:color w:val="000000" w:themeColor="text1"/>
        </w:rPr>
        <w:tab/>
        <w:t xml:space="preserve">Radeloff VC, Helmers DP, Kramer HA, et al. Rapid growth of the US wildland-urban interface raises wildfire risk. </w:t>
      </w:r>
      <w:r w:rsidRPr="00A053D0">
        <w:rPr>
          <w:rFonts w:ascii="Arial" w:hAnsi="Arial" w:cs="Arial"/>
          <w:i/>
          <w:iCs/>
          <w:color w:val="000000" w:themeColor="text1"/>
        </w:rPr>
        <w:t>Proceedings of the National Academy of Sciences</w:t>
      </w:r>
      <w:r w:rsidRPr="00A053D0">
        <w:rPr>
          <w:rFonts w:ascii="Arial" w:hAnsi="Arial" w:cs="Arial"/>
          <w:color w:val="000000" w:themeColor="text1"/>
        </w:rPr>
        <w:t>. 2018;115(13):3314-3319.</w:t>
      </w:r>
    </w:p>
    <w:p w14:paraId="656C0FE0" w14:textId="1E08AD22" w:rsidR="002C17DA" w:rsidRPr="00A053D0" w:rsidRDefault="002C17DA" w:rsidP="002C17DA">
      <w:pPr>
        <w:pStyle w:val="Bibliography"/>
        <w:rPr>
          <w:rFonts w:ascii="Arial" w:hAnsi="Arial" w:cs="Arial"/>
          <w:color w:val="000000" w:themeColor="text1"/>
        </w:rPr>
      </w:pPr>
      <w:bookmarkStart w:id="151" w:name="ref-belleville2019"/>
      <w:bookmarkEnd w:id="150"/>
      <w:r w:rsidRPr="00A053D0">
        <w:rPr>
          <w:rFonts w:ascii="Arial" w:hAnsi="Arial" w:cs="Arial"/>
          <w:color w:val="000000" w:themeColor="text1"/>
        </w:rPr>
        <w:t xml:space="preserve">7. </w:t>
      </w:r>
      <w:r w:rsidRPr="00A053D0">
        <w:rPr>
          <w:rFonts w:ascii="Arial" w:hAnsi="Arial" w:cs="Arial"/>
          <w:color w:val="000000" w:themeColor="text1"/>
        </w:rPr>
        <w:tab/>
        <w:t xml:space="preserve">Belleville G, Ouellet MC, Morin CM. Post-traumatic stress among evacuees from the 2016 fort McMurray wildfires: Exploration of psychological and sleep symptoms three months after the evacuation. </w:t>
      </w:r>
      <w:r w:rsidRPr="00A053D0">
        <w:rPr>
          <w:rFonts w:ascii="Arial" w:hAnsi="Arial" w:cs="Arial"/>
          <w:i/>
          <w:iCs/>
          <w:color w:val="000000" w:themeColor="text1"/>
        </w:rPr>
        <w:t>International Journal of Environmental Research and Public Health</w:t>
      </w:r>
      <w:r w:rsidRPr="00A053D0">
        <w:rPr>
          <w:rFonts w:ascii="Arial" w:hAnsi="Arial" w:cs="Arial"/>
          <w:color w:val="000000" w:themeColor="text1"/>
        </w:rPr>
        <w:t>. 2019;16(9). doi:</w:t>
      </w:r>
      <w:hyperlink r:id="rId18">
        <w:r w:rsidRPr="00A053D0">
          <w:rPr>
            <w:rStyle w:val="Hyperlink"/>
            <w:rFonts w:ascii="Arial" w:hAnsi="Arial" w:cs="Arial"/>
            <w:color w:val="000000" w:themeColor="text1"/>
          </w:rPr>
          <w:t>10.3390/ijerph16091604</w:t>
        </w:r>
      </w:hyperlink>
    </w:p>
    <w:p w14:paraId="7DA9ED7F" w14:textId="77777777" w:rsidR="002C17DA" w:rsidRPr="00A053D0" w:rsidRDefault="002C17DA" w:rsidP="002C17DA">
      <w:pPr>
        <w:pStyle w:val="Bibliography"/>
        <w:rPr>
          <w:rFonts w:ascii="Arial" w:hAnsi="Arial" w:cs="Arial"/>
          <w:color w:val="000000" w:themeColor="text1"/>
        </w:rPr>
      </w:pPr>
      <w:bookmarkStart w:id="152" w:name="ref-mccaffrey2014"/>
      <w:bookmarkEnd w:id="151"/>
      <w:r w:rsidRPr="00A053D0">
        <w:rPr>
          <w:rFonts w:ascii="Arial" w:hAnsi="Arial" w:cs="Arial"/>
          <w:color w:val="000000" w:themeColor="text1"/>
        </w:rPr>
        <w:t xml:space="preserve">8. </w:t>
      </w:r>
      <w:r w:rsidRPr="00A053D0">
        <w:rPr>
          <w:rFonts w:ascii="Arial" w:hAnsi="Arial" w:cs="Arial"/>
          <w:color w:val="000000" w:themeColor="text1"/>
        </w:rPr>
        <w:tab/>
        <w:t xml:space="preserve">McCaffrey Sarah SM Rhodes Alan. Wildfire evacuation and its alternatives: Perspectives from four united states’ communities. </w:t>
      </w:r>
      <w:r w:rsidRPr="00A053D0">
        <w:rPr>
          <w:rFonts w:ascii="Arial" w:hAnsi="Arial" w:cs="Arial"/>
          <w:i/>
          <w:iCs/>
          <w:color w:val="000000" w:themeColor="text1"/>
        </w:rPr>
        <w:t>International Journal of Wildland Fire</w:t>
      </w:r>
      <w:r w:rsidRPr="00A053D0">
        <w:rPr>
          <w:rFonts w:ascii="Arial" w:hAnsi="Arial" w:cs="Arial"/>
          <w:color w:val="000000" w:themeColor="text1"/>
        </w:rPr>
        <w:t>. 2014;24:170-178.</w:t>
      </w:r>
    </w:p>
    <w:p w14:paraId="2192F176" w14:textId="77777777" w:rsidR="00BD1680" w:rsidRPr="00A053D0" w:rsidRDefault="00BD1680" w:rsidP="00BD1680">
      <w:pPr>
        <w:pStyle w:val="Bibliography"/>
        <w:rPr>
          <w:rFonts w:ascii="Arial" w:hAnsi="Arial" w:cs="Arial"/>
          <w:color w:val="000000" w:themeColor="text1"/>
        </w:rPr>
      </w:pPr>
      <w:bookmarkStart w:id="153" w:name="ref-liu2016"/>
      <w:bookmarkEnd w:id="152"/>
      <w:r w:rsidRPr="00A053D0">
        <w:rPr>
          <w:rFonts w:ascii="Arial" w:hAnsi="Arial" w:cs="Arial"/>
          <w:color w:val="000000" w:themeColor="text1"/>
        </w:rPr>
        <w:t xml:space="preserve">9. </w:t>
      </w:r>
      <w:r w:rsidRPr="00A053D0">
        <w:rPr>
          <w:rFonts w:ascii="Arial" w:hAnsi="Arial" w:cs="Arial"/>
          <w:color w:val="000000" w:themeColor="text1"/>
        </w:rPr>
        <w:tab/>
        <w:t xml:space="preserve">Liu JC, Mickley LJ, Sulprizio MP, et al. Particulate air pollution from wildfires in the western US under climate change. </w:t>
      </w:r>
      <w:r w:rsidRPr="00A053D0">
        <w:rPr>
          <w:rFonts w:ascii="Arial" w:hAnsi="Arial" w:cs="Arial"/>
          <w:i/>
          <w:iCs/>
          <w:color w:val="000000" w:themeColor="text1"/>
        </w:rPr>
        <w:t>Clim Change</w:t>
      </w:r>
      <w:r w:rsidRPr="00A053D0">
        <w:rPr>
          <w:rFonts w:ascii="Arial" w:hAnsi="Arial" w:cs="Arial"/>
          <w:color w:val="000000" w:themeColor="text1"/>
        </w:rPr>
        <w:t>. 2016;138(3):655-666. doi:</w:t>
      </w:r>
      <w:hyperlink r:id="rId19">
        <w:r w:rsidRPr="00A053D0">
          <w:rPr>
            <w:rStyle w:val="Hyperlink"/>
            <w:rFonts w:ascii="Arial" w:hAnsi="Arial" w:cs="Arial"/>
            <w:color w:val="000000" w:themeColor="text1"/>
          </w:rPr>
          <w:t>10.1007/s10584-016-1762-6</w:t>
        </w:r>
      </w:hyperlink>
    </w:p>
    <w:p w14:paraId="1D4607C6" w14:textId="77777777" w:rsidR="00BD1680" w:rsidRPr="00A053D0" w:rsidRDefault="00BD1680" w:rsidP="00BD1680">
      <w:pPr>
        <w:pStyle w:val="Bibliography"/>
        <w:rPr>
          <w:rFonts w:ascii="Arial" w:hAnsi="Arial" w:cs="Arial"/>
          <w:color w:val="000000" w:themeColor="text1"/>
        </w:rPr>
      </w:pPr>
      <w:bookmarkStart w:id="154" w:name="ref-odell2021"/>
      <w:bookmarkEnd w:id="153"/>
      <w:r w:rsidRPr="00A053D0">
        <w:rPr>
          <w:rFonts w:ascii="Arial" w:hAnsi="Arial" w:cs="Arial"/>
          <w:color w:val="000000" w:themeColor="text1"/>
        </w:rPr>
        <w:t xml:space="preserve">10. </w:t>
      </w:r>
      <w:r w:rsidRPr="00A053D0">
        <w:rPr>
          <w:rFonts w:ascii="Arial" w:hAnsi="Arial" w:cs="Arial"/>
          <w:color w:val="000000" w:themeColor="text1"/>
        </w:rPr>
        <w:tab/>
        <w:t xml:space="preserve">O’Dell K, Bilsback K, Ford B, et al. Estimated mortality and morbidity attributable to smoke plumes in the united states: Not just a western US problem. </w:t>
      </w:r>
      <w:r w:rsidRPr="00A053D0">
        <w:rPr>
          <w:rFonts w:ascii="Arial" w:hAnsi="Arial" w:cs="Arial"/>
          <w:i/>
          <w:iCs/>
          <w:color w:val="000000" w:themeColor="text1"/>
        </w:rPr>
        <w:t>GeoHealth</w:t>
      </w:r>
      <w:r w:rsidRPr="00A053D0">
        <w:rPr>
          <w:rFonts w:ascii="Arial" w:hAnsi="Arial" w:cs="Arial"/>
          <w:color w:val="000000" w:themeColor="text1"/>
        </w:rPr>
        <w:t>. 2021;5(9):e2021GH000457. doi:</w:t>
      </w:r>
      <w:hyperlink r:id="rId20">
        <w:r w:rsidRPr="00A053D0">
          <w:rPr>
            <w:rStyle w:val="Hyperlink"/>
            <w:rFonts w:ascii="Arial" w:hAnsi="Arial" w:cs="Arial"/>
            <w:color w:val="000000" w:themeColor="text1"/>
          </w:rPr>
          <w:t>https://doi.org/10.1029/2021GH000457</w:t>
        </w:r>
      </w:hyperlink>
    </w:p>
    <w:p w14:paraId="6D22B21C" w14:textId="77777777" w:rsidR="0067420F" w:rsidRPr="00A053D0" w:rsidRDefault="00BD1680" w:rsidP="0067420F">
      <w:pPr>
        <w:pStyle w:val="Bibliography"/>
        <w:rPr>
          <w:rFonts w:ascii="Arial" w:hAnsi="Arial" w:cs="Arial"/>
          <w:color w:val="000000" w:themeColor="text1"/>
        </w:rPr>
      </w:pPr>
      <w:bookmarkStart w:id="155" w:name="ref-lassman2017"/>
      <w:bookmarkEnd w:id="154"/>
      <w:r w:rsidRPr="00A053D0">
        <w:rPr>
          <w:rFonts w:ascii="Arial" w:hAnsi="Arial" w:cs="Arial"/>
          <w:color w:val="000000" w:themeColor="text1"/>
        </w:rPr>
        <w:t xml:space="preserve">11. </w:t>
      </w:r>
      <w:r w:rsidRPr="00A053D0">
        <w:rPr>
          <w:rFonts w:ascii="Arial" w:hAnsi="Arial" w:cs="Arial"/>
          <w:color w:val="000000" w:themeColor="text1"/>
        </w:rPr>
        <w:tab/>
        <w:t xml:space="preserve">Lassman W, Ford B, Gan RW, et al. Spatial and temporal estimates of population exposure to wildfire smoke during the washington state 2012 wildfire season using blended model, satellite, and in situ data. </w:t>
      </w:r>
      <w:r w:rsidRPr="00A053D0">
        <w:rPr>
          <w:rFonts w:ascii="Arial" w:hAnsi="Arial" w:cs="Arial"/>
          <w:i/>
          <w:iCs/>
          <w:color w:val="000000" w:themeColor="text1"/>
        </w:rPr>
        <w:t>GeoHealth</w:t>
      </w:r>
      <w:r w:rsidRPr="00A053D0">
        <w:rPr>
          <w:rFonts w:ascii="Arial" w:hAnsi="Arial" w:cs="Arial"/>
          <w:color w:val="000000" w:themeColor="text1"/>
        </w:rPr>
        <w:t>. 2017;1(3):106-121. doi:</w:t>
      </w:r>
      <w:hyperlink r:id="rId21">
        <w:r w:rsidRPr="00A053D0">
          <w:rPr>
            <w:rStyle w:val="Hyperlink"/>
            <w:rFonts w:ascii="Arial" w:hAnsi="Arial" w:cs="Arial"/>
            <w:color w:val="000000" w:themeColor="text1"/>
          </w:rPr>
          <w:t>https://doi.org/10.1002/2017GH000049</w:t>
        </w:r>
      </w:hyperlink>
      <w:bookmarkStart w:id="156" w:name="ref-wong2011"/>
      <w:bookmarkEnd w:id="155"/>
    </w:p>
    <w:p w14:paraId="01D83D68" w14:textId="178F3CF8" w:rsidR="0067420F" w:rsidRPr="00A053D0" w:rsidRDefault="0067420F" w:rsidP="0067420F">
      <w:pPr>
        <w:pStyle w:val="Bibliography"/>
        <w:rPr>
          <w:rFonts w:ascii="Arial" w:hAnsi="Arial" w:cs="Arial"/>
          <w:color w:val="000000" w:themeColor="text1"/>
        </w:rPr>
      </w:pPr>
      <w:r w:rsidRPr="00A053D0">
        <w:rPr>
          <w:rFonts w:ascii="Arial" w:hAnsi="Arial" w:cs="Arial"/>
          <w:color w:val="000000" w:themeColor="text1"/>
        </w:rPr>
        <w:lastRenderedPageBreak/>
        <w:t xml:space="preserve">12. </w:t>
      </w:r>
      <w:r w:rsidRPr="00A053D0">
        <w:rPr>
          <w:rFonts w:ascii="Arial" w:hAnsi="Arial" w:cs="Arial"/>
          <w:color w:val="000000" w:themeColor="text1"/>
        </w:rPr>
        <w:tab/>
        <w:t xml:space="preserve">Nakayama Wong LS, Aung HH, Lamé MW, Wegesser TC, Wilson DW. Fine particulate matter from urban ambient and wildfire sources from california’s san joaquin valley initiate differential inflammatory, oxidative stress, and xenobiotic responses in human bronchial epithelial cells. </w:t>
      </w:r>
      <w:r w:rsidRPr="00A053D0">
        <w:rPr>
          <w:rFonts w:ascii="Arial" w:hAnsi="Arial" w:cs="Arial"/>
          <w:i/>
          <w:iCs/>
          <w:color w:val="000000" w:themeColor="text1"/>
        </w:rPr>
        <w:t>Toxicology in Vitro</w:t>
      </w:r>
      <w:r w:rsidRPr="00A053D0">
        <w:rPr>
          <w:rFonts w:ascii="Arial" w:hAnsi="Arial" w:cs="Arial"/>
          <w:color w:val="000000" w:themeColor="text1"/>
        </w:rPr>
        <w:t>. 2011;25(8):1895-1905. doi:</w:t>
      </w:r>
      <w:hyperlink r:id="rId22">
        <w:r w:rsidRPr="00A053D0">
          <w:rPr>
            <w:rStyle w:val="Hyperlink"/>
            <w:rFonts w:ascii="Arial" w:hAnsi="Arial" w:cs="Arial"/>
            <w:color w:val="000000" w:themeColor="text1"/>
          </w:rPr>
          <w:t>https://doi.org/10.1016/j.tiv.2011.06.001</w:t>
        </w:r>
      </w:hyperlink>
    </w:p>
    <w:p w14:paraId="5FB87A46" w14:textId="77777777" w:rsidR="0067420F" w:rsidRPr="00A053D0" w:rsidRDefault="0067420F" w:rsidP="0067420F">
      <w:pPr>
        <w:pStyle w:val="Bibliography"/>
        <w:rPr>
          <w:rFonts w:ascii="Arial" w:hAnsi="Arial" w:cs="Arial"/>
          <w:color w:val="000000" w:themeColor="text1"/>
        </w:rPr>
      </w:pPr>
      <w:bookmarkStart w:id="157" w:name="ref-aguilera2021"/>
      <w:bookmarkEnd w:id="156"/>
      <w:r w:rsidRPr="00A053D0">
        <w:rPr>
          <w:rFonts w:ascii="Arial" w:hAnsi="Arial" w:cs="Arial"/>
          <w:color w:val="000000" w:themeColor="text1"/>
        </w:rPr>
        <w:t xml:space="preserve">13. </w:t>
      </w:r>
      <w:r w:rsidRPr="00A053D0">
        <w:rPr>
          <w:rFonts w:ascii="Arial" w:hAnsi="Arial" w:cs="Arial"/>
          <w:color w:val="000000" w:themeColor="text1"/>
        </w:rPr>
        <w:tab/>
        <w:t xml:space="preserve">Aguilera R, Corringham T, Gershunov A, Benmarhnia T. Wildfire smoke impacts respiratory health more than fine particles from other sources: Observational evidence from southern california. </w:t>
      </w:r>
      <w:r w:rsidRPr="00A053D0">
        <w:rPr>
          <w:rFonts w:ascii="Arial" w:hAnsi="Arial" w:cs="Arial"/>
          <w:i/>
          <w:iCs/>
          <w:color w:val="000000" w:themeColor="text1"/>
        </w:rPr>
        <w:t>Nature Communications</w:t>
      </w:r>
      <w:r w:rsidRPr="00A053D0">
        <w:rPr>
          <w:rFonts w:ascii="Arial" w:hAnsi="Arial" w:cs="Arial"/>
          <w:color w:val="000000" w:themeColor="text1"/>
        </w:rPr>
        <w:t>. 2021;12(1):1493. doi:</w:t>
      </w:r>
      <w:hyperlink r:id="rId23">
        <w:r w:rsidRPr="00A053D0">
          <w:rPr>
            <w:rStyle w:val="Hyperlink"/>
            <w:rFonts w:ascii="Arial" w:hAnsi="Arial" w:cs="Arial"/>
            <w:color w:val="000000" w:themeColor="text1"/>
          </w:rPr>
          <w:t>10.1038/s41467-021-21708-0</w:t>
        </w:r>
      </w:hyperlink>
    </w:p>
    <w:p w14:paraId="4337B1D0" w14:textId="77777777" w:rsidR="0067420F" w:rsidRPr="00A053D0" w:rsidRDefault="0067420F" w:rsidP="0067420F">
      <w:pPr>
        <w:pStyle w:val="Bibliography"/>
        <w:rPr>
          <w:rFonts w:ascii="Arial" w:hAnsi="Arial" w:cs="Arial"/>
          <w:color w:val="000000" w:themeColor="text1"/>
        </w:rPr>
      </w:pPr>
      <w:bookmarkStart w:id="158" w:name="ref-liu2019impact"/>
      <w:bookmarkEnd w:id="157"/>
      <w:r w:rsidRPr="00A053D0">
        <w:rPr>
          <w:rFonts w:ascii="Arial" w:hAnsi="Arial" w:cs="Arial"/>
          <w:color w:val="000000" w:themeColor="text1"/>
        </w:rPr>
        <w:t xml:space="preserve">14. </w:t>
      </w:r>
      <w:r w:rsidRPr="00A053D0">
        <w:rPr>
          <w:rFonts w:ascii="Arial" w:hAnsi="Arial" w:cs="Arial"/>
          <w:color w:val="000000" w:themeColor="text1"/>
        </w:rPr>
        <w:tab/>
        <w:t xml:space="preserve">Liu JC, Peng RD. The impact of wildfire smoke on compositions of fine particulate matter by ecoregion in the western US. </w:t>
      </w:r>
      <w:r w:rsidRPr="00A053D0">
        <w:rPr>
          <w:rFonts w:ascii="Arial" w:hAnsi="Arial" w:cs="Arial"/>
          <w:i/>
          <w:iCs/>
          <w:color w:val="000000" w:themeColor="text1"/>
        </w:rPr>
        <w:t>Journal of exposure science &amp; environmental epidemiology</w:t>
      </w:r>
      <w:r w:rsidRPr="00A053D0">
        <w:rPr>
          <w:rFonts w:ascii="Arial" w:hAnsi="Arial" w:cs="Arial"/>
          <w:color w:val="000000" w:themeColor="text1"/>
        </w:rPr>
        <w:t>. 2019;29(6):765-776.</w:t>
      </w:r>
    </w:p>
    <w:p w14:paraId="4A3CFBE0" w14:textId="77777777" w:rsidR="00FF0E3C" w:rsidRPr="00A053D0" w:rsidRDefault="00FF0E3C" w:rsidP="00FF0E3C">
      <w:pPr>
        <w:pStyle w:val="Bibliography"/>
        <w:rPr>
          <w:rFonts w:ascii="Arial" w:hAnsi="Arial" w:cs="Arial"/>
          <w:color w:val="000000" w:themeColor="text1"/>
        </w:rPr>
      </w:pPr>
      <w:bookmarkStart w:id="159" w:name="ref-reid2019"/>
      <w:bookmarkEnd w:id="158"/>
      <w:r w:rsidRPr="00A053D0">
        <w:rPr>
          <w:rFonts w:ascii="Arial" w:hAnsi="Arial" w:cs="Arial"/>
          <w:color w:val="000000" w:themeColor="text1"/>
        </w:rPr>
        <w:t xml:space="preserve">15. </w:t>
      </w:r>
      <w:r w:rsidRPr="00A053D0">
        <w:rPr>
          <w:rFonts w:ascii="Arial" w:hAnsi="Arial" w:cs="Arial"/>
          <w:color w:val="000000" w:themeColor="text1"/>
        </w:rPr>
        <w:tab/>
        <w:t xml:space="preserve">Colleen Reid MMM. Wildfire smoke exposure under climate change. </w:t>
      </w:r>
      <w:r w:rsidRPr="00A053D0">
        <w:rPr>
          <w:rFonts w:ascii="Arial" w:hAnsi="Arial" w:cs="Arial"/>
          <w:i/>
          <w:iCs/>
          <w:color w:val="000000" w:themeColor="text1"/>
        </w:rPr>
        <w:t>Pulmonary Medicine</w:t>
      </w:r>
      <w:r w:rsidRPr="00A053D0">
        <w:rPr>
          <w:rFonts w:ascii="Arial" w:hAnsi="Arial" w:cs="Arial"/>
          <w:color w:val="000000" w:themeColor="text1"/>
        </w:rPr>
        <w:t>. Published online 2019.</w:t>
      </w:r>
    </w:p>
    <w:p w14:paraId="209793B3" w14:textId="650AE4EF" w:rsidR="00FF0E3C" w:rsidRPr="00A053D0" w:rsidRDefault="00FF0E3C" w:rsidP="00FF0E3C">
      <w:pPr>
        <w:pStyle w:val="Bibliography"/>
        <w:rPr>
          <w:rFonts w:ascii="Arial" w:hAnsi="Arial" w:cs="Arial"/>
          <w:color w:val="000000" w:themeColor="text1"/>
        </w:rPr>
      </w:pPr>
      <w:bookmarkStart w:id="160" w:name="ref-haikerwal2015"/>
      <w:bookmarkEnd w:id="159"/>
      <w:r w:rsidRPr="00A053D0">
        <w:rPr>
          <w:rFonts w:ascii="Arial" w:hAnsi="Arial" w:cs="Arial"/>
          <w:color w:val="000000" w:themeColor="text1"/>
        </w:rPr>
        <w:t xml:space="preserve">16. </w:t>
      </w:r>
      <w:r w:rsidRPr="00A053D0">
        <w:rPr>
          <w:rFonts w:ascii="Arial" w:hAnsi="Arial" w:cs="Arial"/>
          <w:color w:val="000000" w:themeColor="text1"/>
        </w:rPr>
        <w:tab/>
        <w:t>Anjali Haikerwal ADM Muhammad Akram, Dennekamp M. Impact of fine particulate matter (PM</w:t>
      </w:r>
      <w:r w:rsidRPr="00A053D0">
        <w:rPr>
          <w:rFonts w:ascii="Arial" w:hAnsi="Arial" w:cs="Arial"/>
          <w:color w:val="000000" w:themeColor="text1"/>
          <w:vertAlign w:val="subscript"/>
        </w:rPr>
        <w:t>2.5</w:t>
      </w:r>
      <w:r w:rsidRPr="00A053D0">
        <w:rPr>
          <w:rFonts w:ascii="Arial" w:hAnsi="Arial" w:cs="Arial"/>
          <w:color w:val="000000" w:themeColor="text1"/>
        </w:rPr>
        <w:t xml:space="preserve">) exposure during wildfires on cardiovascular health outcomes. </w:t>
      </w:r>
      <w:r w:rsidRPr="00A053D0">
        <w:rPr>
          <w:rFonts w:ascii="Arial" w:hAnsi="Arial" w:cs="Arial"/>
          <w:i/>
          <w:iCs/>
          <w:color w:val="000000" w:themeColor="text1"/>
        </w:rPr>
        <w:t>JAHA</w:t>
      </w:r>
      <w:r w:rsidRPr="00A053D0">
        <w:rPr>
          <w:rFonts w:ascii="Arial" w:hAnsi="Arial" w:cs="Arial"/>
          <w:color w:val="000000" w:themeColor="text1"/>
        </w:rPr>
        <w:t>. Published online 2015.</w:t>
      </w:r>
    </w:p>
    <w:p w14:paraId="7209ECE7" w14:textId="4AD8B214" w:rsidR="00FF0E3C" w:rsidRPr="00A053D0" w:rsidRDefault="00FF0E3C" w:rsidP="00FF0E3C">
      <w:pPr>
        <w:pStyle w:val="Bibliography"/>
        <w:rPr>
          <w:rFonts w:ascii="Arial" w:hAnsi="Arial" w:cs="Arial"/>
          <w:color w:val="000000" w:themeColor="text1"/>
        </w:rPr>
      </w:pPr>
      <w:bookmarkStart w:id="161" w:name="ref-yao2020"/>
      <w:bookmarkEnd w:id="160"/>
      <w:r w:rsidRPr="00A053D0">
        <w:rPr>
          <w:rFonts w:ascii="Arial" w:hAnsi="Arial" w:cs="Arial"/>
          <w:color w:val="000000" w:themeColor="text1"/>
        </w:rPr>
        <w:t xml:space="preserve">17. </w:t>
      </w:r>
      <w:r w:rsidRPr="00A053D0">
        <w:rPr>
          <w:rFonts w:ascii="Arial" w:hAnsi="Arial" w:cs="Arial"/>
          <w:color w:val="000000" w:themeColor="text1"/>
        </w:rPr>
        <w:tab/>
        <w:t xml:space="preserve">Yao J, Brauer M, Wei J, McGrail KM, Johnston FH, Henderson SB. Sub-daily exposure to fine particulate matter and ambulance dispatches during wildfire seasons: A case-crossover study in British Columbia, Canada. </w:t>
      </w:r>
      <w:r w:rsidRPr="00A053D0">
        <w:rPr>
          <w:rFonts w:ascii="Arial" w:hAnsi="Arial" w:cs="Arial"/>
          <w:i/>
          <w:iCs/>
          <w:color w:val="000000" w:themeColor="text1"/>
        </w:rPr>
        <w:t>Environ Health Perspect</w:t>
      </w:r>
      <w:r w:rsidRPr="00A053D0">
        <w:rPr>
          <w:rFonts w:ascii="Arial" w:hAnsi="Arial" w:cs="Arial"/>
          <w:color w:val="000000" w:themeColor="text1"/>
        </w:rPr>
        <w:t>. 2020;128(6):67006. doi:</w:t>
      </w:r>
      <w:hyperlink r:id="rId24">
        <w:r w:rsidRPr="00A053D0">
          <w:rPr>
            <w:rStyle w:val="Hyperlink"/>
            <w:rFonts w:ascii="Arial" w:hAnsi="Arial" w:cs="Arial"/>
            <w:color w:val="000000" w:themeColor="text1"/>
          </w:rPr>
          <w:t>10.1289/EHP5792</w:t>
        </w:r>
      </w:hyperlink>
    </w:p>
    <w:p w14:paraId="2152B692" w14:textId="77777777" w:rsidR="009746BF" w:rsidRPr="00A053D0" w:rsidRDefault="009746BF" w:rsidP="009746BF">
      <w:pPr>
        <w:pStyle w:val="Bibliography"/>
        <w:rPr>
          <w:rFonts w:ascii="Arial" w:hAnsi="Arial" w:cs="Arial"/>
          <w:color w:val="000000" w:themeColor="text1"/>
        </w:rPr>
      </w:pPr>
      <w:bookmarkStart w:id="162" w:name="ref-reid2019pm"/>
      <w:bookmarkEnd w:id="161"/>
      <w:r w:rsidRPr="00A053D0">
        <w:rPr>
          <w:rFonts w:ascii="Arial" w:hAnsi="Arial" w:cs="Arial"/>
          <w:color w:val="000000" w:themeColor="text1"/>
        </w:rPr>
        <w:t xml:space="preserve">18. </w:t>
      </w:r>
      <w:r w:rsidRPr="00A053D0">
        <w:rPr>
          <w:rFonts w:ascii="Arial" w:hAnsi="Arial" w:cs="Arial"/>
          <w:color w:val="000000" w:themeColor="text1"/>
        </w:rPr>
        <w:tab/>
        <w:t xml:space="preserve">Reid CE, Considine EM, Watson GL, Telesca D, Pfister GG, Jerrett M. Associations between respiratory health and ozone and fine particulate matter during a wildfire event. </w:t>
      </w:r>
      <w:r w:rsidRPr="00A053D0">
        <w:rPr>
          <w:rFonts w:ascii="Arial" w:hAnsi="Arial" w:cs="Arial"/>
          <w:i/>
          <w:iCs/>
          <w:color w:val="000000" w:themeColor="text1"/>
        </w:rPr>
        <w:t>Environ Int</w:t>
      </w:r>
      <w:r w:rsidRPr="00A053D0">
        <w:rPr>
          <w:rFonts w:ascii="Arial" w:hAnsi="Arial" w:cs="Arial"/>
          <w:color w:val="000000" w:themeColor="text1"/>
        </w:rPr>
        <w:t>. 2019;129:291-298. doi:</w:t>
      </w:r>
      <w:hyperlink r:id="rId25">
        <w:r w:rsidRPr="00A053D0">
          <w:rPr>
            <w:rStyle w:val="Hyperlink"/>
            <w:rFonts w:ascii="Arial" w:hAnsi="Arial" w:cs="Arial"/>
            <w:color w:val="000000" w:themeColor="text1"/>
          </w:rPr>
          <w:t>10.1016/j.envint.2019.04.033</w:t>
        </w:r>
      </w:hyperlink>
    </w:p>
    <w:p w14:paraId="7D32CAA3" w14:textId="77777777" w:rsidR="009746BF" w:rsidRPr="00A053D0" w:rsidRDefault="009746BF" w:rsidP="009746BF">
      <w:pPr>
        <w:pStyle w:val="Bibliography"/>
        <w:rPr>
          <w:rFonts w:ascii="Arial" w:hAnsi="Arial" w:cs="Arial"/>
          <w:color w:val="000000" w:themeColor="text1"/>
        </w:rPr>
      </w:pPr>
      <w:bookmarkStart w:id="163" w:name="ref-hutchinson2018vg"/>
      <w:bookmarkEnd w:id="162"/>
      <w:r w:rsidRPr="00A053D0">
        <w:rPr>
          <w:rFonts w:ascii="Arial" w:hAnsi="Arial" w:cs="Arial"/>
          <w:color w:val="000000" w:themeColor="text1"/>
        </w:rPr>
        <w:t xml:space="preserve">19. </w:t>
      </w:r>
      <w:r w:rsidRPr="00A053D0">
        <w:rPr>
          <w:rFonts w:ascii="Arial" w:hAnsi="Arial" w:cs="Arial"/>
          <w:color w:val="000000" w:themeColor="text1"/>
        </w:rPr>
        <w:tab/>
        <w:t xml:space="preserve">Hutchinson JA, Vargo J, Milet M, et al. The san diego 2007 wildfires and medi-cal emergency department presentations, inpatient hospitalizations, and outpatient visits: An observational study of smoke exposure periods and a bidirectional case-crossover analysis. </w:t>
      </w:r>
      <w:r w:rsidRPr="00A053D0">
        <w:rPr>
          <w:rFonts w:ascii="Arial" w:hAnsi="Arial" w:cs="Arial"/>
          <w:i/>
          <w:iCs/>
          <w:color w:val="000000" w:themeColor="text1"/>
        </w:rPr>
        <w:t>PLoS Med</w:t>
      </w:r>
      <w:r w:rsidRPr="00A053D0">
        <w:rPr>
          <w:rFonts w:ascii="Arial" w:hAnsi="Arial" w:cs="Arial"/>
          <w:color w:val="000000" w:themeColor="text1"/>
        </w:rPr>
        <w:t>. 2018;15(7):e1002601. doi:</w:t>
      </w:r>
      <w:hyperlink r:id="rId26">
        <w:r w:rsidRPr="00A053D0">
          <w:rPr>
            <w:rStyle w:val="Hyperlink"/>
            <w:rFonts w:ascii="Arial" w:hAnsi="Arial" w:cs="Arial"/>
            <w:color w:val="000000" w:themeColor="text1"/>
          </w:rPr>
          <w:t>10.1371/journal.pmed.1002601</w:t>
        </w:r>
      </w:hyperlink>
    </w:p>
    <w:p w14:paraId="2094D9FC" w14:textId="77777777" w:rsidR="009746BF" w:rsidRPr="00A053D0" w:rsidRDefault="009746BF" w:rsidP="009746BF">
      <w:pPr>
        <w:pStyle w:val="Bibliography"/>
        <w:rPr>
          <w:rFonts w:ascii="Arial" w:hAnsi="Arial" w:cs="Arial"/>
          <w:color w:val="000000" w:themeColor="text1"/>
        </w:rPr>
      </w:pPr>
      <w:bookmarkStart w:id="164" w:name="ref-reid2016ws"/>
      <w:bookmarkEnd w:id="163"/>
      <w:r w:rsidRPr="00A053D0">
        <w:rPr>
          <w:rFonts w:ascii="Arial" w:hAnsi="Arial" w:cs="Arial"/>
          <w:color w:val="000000" w:themeColor="text1"/>
        </w:rPr>
        <w:t xml:space="preserve">20. </w:t>
      </w:r>
      <w:r w:rsidRPr="00A053D0">
        <w:rPr>
          <w:rFonts w:ascii="Arial" w:hAnsi="Arial" w:cs="Arial"/>
          <w:color w:val="000000" w:themeColor="text1"/>
        </w:rPr>
        <w:tab/>
        <w:t xml:space="preserve">Reid CE, Brauer M, Johnston FH, Jerrett M, Balmes JR, Elliott CT. Critical review of health impacts of wildfire smoke exposure. </w:t>
      </w:r>
      <w:r w:rsidRPr="00A053D0">
        <w:rPr>
          <w:rFonts w:ascii="Arial" w:hAnsi="Arial" w:cs="Arial"/>
          <w:i/>
          <w:iCs/>
          <w:color w:val="000000" w:themeColor="text1"/>
        </w:rPr>
        <w:t>Environ Health Perspect</w:t>
      </w:r>
      <w:r w:rsidRPr="00A053D0">
        <w:rPr>
          <w:rFonts w:ascii="Arial" w:hAnsi="Arial" w:cs="Arial"/>
          <w:color w:val="000000" w:themeColor="text1"/>
        </w:rPr>
        <w:t>. 2016;124(9):1334-1343. doi:</w:t>
      </w:r>
      <w:hyperlink r:id="rId27">
        <w:r w:rsidRPr="00A053D0">
          <w:rPr>
            <w:rStyle w:val="Hyperlink"/>
            <w:rFonts w:ascii="Arial" w:hAnsi="Arial" w:cs="Arial"/>
            <w:color w:val="000000" w:themeColor="text1"/>
          </w:rPr>
          <w:t>10.1289/ehp.1409277</w:t>
        </w:r>
      </w:hyperlink>
    </w:p>
    <w:p w14:paraId="097B5B50" w14:textId="77777777" w:rsidR="009746BF" w:rsidRPr="00A053D0" w:rsidRDefault="009746BF" w:rsidP="009746BF">
      <w:pPr>
        <w:pStyle w:val="Bibliography"/>
        <w:rPr>
          <w:rFonts w:ascii="Arial" w:hAnsi="Arial" w:cs="Arial"/>
          <w:color w:val="000000" w:themeColor="text1"/>
        </w:rPr>
      </w:pPr>
      <w:bookmarkStart w:id="165" w:name="ref-liu2017admit"/>
      <w:bookmarkEnd w:id="164"/>
      <w:r w:rsidRPr="00A053D0">
        <w:rPr>
          <w:rFonts w:ascii="Arial" w:hAnsi="Arial" w:cs="Arial"/>
          <w:color w:val="000000" w:themeColor="text1"/>
        </w:rPr>
        <w:t xml:space="preserve">21. </w:t>
      </w:r>
      <w:r w:rsidRPr="00A053D0">
        <w:rPr>
          <w:rFonts w:ascii="Arial" w:hAnsi="Arial" w:cs="Arial"/>
          <w:color w:val="000000" w:themeColor="text1"/>
        </w:rPr>
        <w:tab/>
        <w:t xml:space="preserve">Liu JC, Wilson A, Mickley LJ, et al. Who Among the Elderly Is Most Vulnerable to Exposure to and Health Risks of Fine Particulate Matter From Wildfire Smoke? </w:t>
      </w:r>
      <w:r w:rsidRPr="00A053D0">
        <w:rPr>
          <w:rFonts w:ascii="Arial" w:hAnsi="Arial" w:cs="Arial"/>
          <w:i/>
          <w:iCs/>
          <w:color w:val="000000" w:themeColor="text1"/>
        </w:rPr>
        <w:t>American Journal of Epidemiology</w:t>
      </w:r>
      <w:r w:rsidRPr="00A053D0">
        <w:rPr>
          <w:rFonts w:ascii="Arial" w:hAnsi="Arial" w:cs="Arial"/>
          <w:color w:val="000000" w:themeColor="text1"/>
        </w:rPr>
        <w:t>. 2017;186(6):730-735. doi:</w:t>
      </w:r>
      <w:hyperlink r:id="rId28">
        <w:r w:rsidRPr="00A053D0">
          <w:rPr>
            <w:rStyle w:val="Hyperlink"/>
            <w:rFonts w:ascii="Arial" w:hAnsi="Arial" w:cs="Arial"/>
            <w:color w:val="000000" w:themeColor="text1"/>
          </w:rPr>
          <w:t>10.1093/aje/kwx141</w:t>
        </w:r>
      </w:hyperlink>
    </w:p>
    <w:p w14:paraId="5C6AB978" w14:textId="77777777" w:rsidR="009746BF" w:rsidRPr="00A053D0" w:rsidRDefault="009746BF" w:rsidP="009746BF">
      <w:pPr>
        <w:pStyle w:val="Bibliography"/>
        <w:rPr>
          <w:rFonts w:ascii="Arial" w:hAnsi="Arial" w:cs="Arial"/>
          <w:color w:val="000000" w:themeColor="text1"/>
        </w:rPr>
      </w:pPr>
      <w:bookmarkStart w:id="166" w:name="ref-kollanus2016"/>
      <w:bookmarkEnd w:id="165"/>
      <w:r w:rsidRPr="00A053D0">
        <w:rPr>
          <w:rFonts w:ascii="Arial" w:hAnsi="Arial" w:cs="Arial"/>
          <w:color w:val="000000" w:themeColor="text1"/>
        </w:rPr>
        <w:t xml:space="preserve">22. </w:t>
      </w:r>
      <w:r w:rsidRPr="00A053D0">
        <w:rPr>
          <w:rFonts w:ascii="Arial" w:hAnsi="Arial" w:cs="Arial"/>
          <w:color w:val="000000" w:themeColor="text1"/>
        </w:rPr>
        <w:tab/>
        <w:t xml:space="preserve">Kollanus V, Tiittanen P, Niemi JV, Lanki T. Effects of long-range transported air pollution from vegetation fires on daily mortality and hospital admissions in the helsinki metropolitan area, finland. </w:t>
      </w:r>
      <w:r w:rsidRPr="00A053D0">
        <w:rPr>
          <w:rFonts w:ascii="Arial" w:hAnsi="Arial" w:cs="Arial"/>
          <w:i/>
          <w:iCs/>
          <w:color w:val="000000" w:themeColor="text1"/>
        </w:rPr>
        <w:t>Environ Res</w:t>
      </w:r>
      <w:r w:rsidRPr="00A053D0">
        <w:rPr>
          <w:rFonts w:ascii="Arial" w:hAnsi="Arial" w:cs="Arial"/>
          <w:color w:val="000000" w:themeColor="text1"/>
        </w:rPr>
        <w:t>. 2016;151:351-358. doi:</w:t>
      </w:r>
      <w:hyperlink r:id="rId29">
        <w:r w:rsidRPr="00A053D0">
          <w:rPr>
            <w:rStyle w:val="Hyperlink"/>
            <w:rFonts w:ascii="Arial" w:hAnsi="Arial" w:cs="Arial"/>
            <w:color w:val="000000" w:themeColor="text1"/>
          </w:rPr>
          <w:t>10.1016/j.envres.2016.08.003</w:t>
        </w:r>
      </w:hyperlink>
    </w:p>
    <w:p w14:paraId="055A0D49" w14:textId="77777777" w:rsidR="009746BF" w:rsidRPr="00A053D0" w:rsidRDefault="009746BF" w:rsidP="009746BF">
      <w:pPr>
        <w:pStyle w:val="Bibliography"/>
        <w:rPr>
          <w:rFonts w:ascii="Arial" w:hAnsi="Arial" w:cs="Arial"/>
          <w:color w:val="000000" w:themeColor="text1"/>
        </w:rPr>
      </w:pPr>
      <w:bookmarkStart w:id="167" w:name="ref-doubleday2020"/>
      <w:bookmarkEnd w:id="166"/>
      <w:r w:rsidRPr="00A053D0">
        <w:rPr>
          <w:rFonts w:ascii="Arial" w:hAnsi="Arial" w:cs="Arial"/>
          <w:color w:val="000000" w:themeColor="text1"/>
        </w:rPr>
        <w:lastRenderedPageBreak/>
        <w:t xml:space="preserve">23. </w:t>
      </w:r>
      <w:r w:rsidRPr="00A053D0">
        <w:rPr>
          <w:rFonts w:ascii="Arial" w:hAnsi="Arial" w:cs="Arial"/>
          <w:color w:val="000000" w:themeColor="text1"/>
        </w:rPr>
        <w:tab/>
        <w:t xml:space="preserve">Doubleday A, Schulte J, Sheppard L, et al. Mortality associated with wildfire smoke exposure in washington state, 2006-2017: A case-crossover study. </w:t>
      </w:r>
      <w:r w:rsidRPr="00A053D0">
        <w:rPr>
          <w:rFonts w:ascii="Arial" w:hAnsi="Arial" w:cs="Arial"/>
          <w:i/>
          <w:iCs/>
          <w:color w:val="000000" w:themeColor="text1"/>
        </w:rPr>
        <w:t>Environ Health</w:t>
      </w:r>
      <w:r w:rsidRPr="00A053D0">
        <w:rPr>
          <w:rFonts w:ascii="Arial" w:hAnsi="Arial" w:cs="Arial"/>
          <w:color w:val="000000" w:themeColor="text1"/>
        </w:rPr>
        <w:t>. 2020;19(1):4. doi:</w:t>
      </w:r>
      <w:hyperlink r:id="rId30">
        <w:r w:rsidRPr="00A053D0">
          <w:rPr>
            <w:rStyle w:val="Hyperlink"/>
            <w:rFonts w:ascii="Arial" w:hAnsi="Arial" w:cs="Arial"/>
            <w:color w:val="000000" w:themeColor="text1"/>
          </w:rPr>
          <w:t>10.1186/s12940-020-0559-2</w:t>
        </w:r>
      </w:hyperlink>
    </w:p>
    <w:p w14:paraId="6ABC5114" w14:textId="77777777" w:rsidR="009746BF" w:rsidRPr="00A053D0" w:rsidRDefault="009746BF" w:rsidP="009746BF">
      <w:pPr>
        <w:pStyle w:val="Bibliography"/>
        <w:rPr>
          <w:rFonts w:ascii="Arial" w:hAnsi="Arial" w:cs="Arial"/>
          <w:color w:val="000000" w:themeColor="text1"/>
        </w:rPr>
      </w:pPr>
      <w:bookmarkStart w:id="168" w:name="ref-liu2015wa"/>
      <w:bookmarkEnd w:id="167"/>
      <w:r w:rsidRPr="00A053D0">
        <w:rPr>
          <w:rFonts w:ascii="Arial" w:hAnsi="Arial" w:cs="Arial"/>
          <w:color w:val="000000" w:themeColor="text1"/>
        </w:rPr>
        <w:t xml:space="preserve">24. </w:t>
      </w:r>
      <w:r w:rsidRPr="00A053D0">
        <w:rPr>
          <w:rFonts w:ascii="Arial" w:hAnsi="Arial" w:cs="Arial"/>
          <w:color w:val="000000" w:themeColor="text1"/>
        </w:rPr>
        <w:tab/>
        <w:t xml:space="preserve">Liu JC, Pereira G, Uhl SA, Bravo MA, Bell ML. A systematic review of the physical health impacts from non-occupational exposure to wildfire smoke. </w:t>
      </w:r>
      <w:r w:rsidRPr="00A053D0">
        <w:rPr>
          <w:rFonts w:ascii="Arial" w:hAnsi="Arial" w:cs="Arial"/>
          <w:i/>
          <w:iCs/>
          <w:color w:val="000000" w:themeColor="text1"/>
        </w:rPr>
        <w:t>Environ Res</w:t>
      </w:r>
      <w:r w:rsidRPr="00A053D0">
        <w:rPr>
          <w:rFonts w:ascii="Arial" w:hAnsi="Arial" w:cs="Arial"/>
          <w:color w:val="000000" w:themeColor="text1"/>
        </w:rPr>
        <w:t>. 2015;136:120-132. doi:</w:t>
      </w:r>
      <w:hyperlink r:id="rId31">
        <w:r w:rsidRPr="00A053D0">
          <w:rPr>
            <w:rStyle w:val="Hyperlink"/>
            <w:rFonts w:ascii="Arial" w:hAnsi="Arial" w:cs="Arial"/>
            <w:color w:val="000000" w:themeColor="text1"/>
          </w:rPr>
          <w:t>10.1016/j.envres.2014.10.015</w:t>
        </w:r>
      </w:hyperlink>
    </w:p>
    <w:bookmarkEnd w:id="168"/>
    <w:p w14:paraId="6255DDDE" w14:textId="4A2E90D8" w:rsidR="0067420F" w:rsidRPr="00A053D0" w:rsidRDefault="0067420F" w:rsidP="00FC17B3">
      <w:pPr>
        <w:rPr>
          <w:rFonts w:ascii="Arial" w:hAnsi="Arial" w:cs="Arial"/>
          <w:color w:val="000000" w:themeColor="text1"/>
        </w:rPr>
      </w:pPr>
    </w:p>
    <w:p w14:paraId="4A0DA71E" w14:textId="74AE8C8F" w:rsidR="00FE40E4" w:rsidRPr="00A053D0" w:rsidRDefault="00FE40E4" w:rsidP="00FE40E4">
      <w:pPr>
        <w:rPr>
          <w:rFonts w:ascii="Arial" w:hAnsi="Arial" w:cs="Arial"/>
          <w:color w:val="000000" w:themeColor="text1"/>
        </w:rPr>
      </w:pPr>
      <w:r w:rsidRPr="00A053D0">
        <w:rPr>
          <w:rFonts w:ascii="Arial" w:hAnsi="Arial" w:cs="Arial"/>
          <w:color w:val="000000" w:themeColor="text1"/>
        </w:rPr>
        <w:t xml:space="preserve">25. </w:t>
      </w:r>
      <w:r w:rsidRPr="00A053D0">
        <w:rPr>
          <w:rFonts w:ascii="Arial" w:hAnsi="Arial" w:cs="Arial"/>
          <w:color w:val="000000" w:themeColor="text1"/>
        </w:rPr>
        <w:tab/>
        <w:t xml:space="preserve">Ian P. Davies JCR Ryan D. Haugo. The unequal vulnerability of communities of color to wildfire. PLOS ONE. Published online 2018. </w:t>
      </w:r>
    </w:p>
    <w:p w14:paraId="08D10803" w14:textId="77777777" w:rsidR="00FE40E4" w:rsidRPr="00A053D0" w:rsidRDefault="00FE40E4" w:rsidP="00FE40E4">
      <w:pPr>
        <w:rPr>
          <w:rFonts w:ascii="Arial" w:hAnsi="Arial" w:cs="Arial"/>
          <w:color w:val="000000" w:themeColor="text1"/>
        </w:rPr>
      </w:pPr>
    </w:p>
    <w:p w14:paraId="562D13F6" w14:textId="41FF4C6E" w:rsidR="00FE40E4" w:rsidRPr="00A053D0" w:rsidRDefault="00FE40E4" w:rsidP="00FE40E4">
      <w:pPr>
        <w:rPr>
          <w:rFonts w:ascii="Arial" w:hAnsi="Arial" w:cs="Arial"/>
          <w:color w:val="000000" w:themeColor="text1"/>
        </w:rPr>
      </w:pPr>
      <w:r w:rsidRPr="00A053D0">
        <w:rPr>
          <w:rFonts w:ascii="Arial" w:hAnsi="Arial" w:cs="Arial"/>
          <w:color w:val="000000" w:themeColor="text1"/>
        </w:rPr>
        <w:t xml:space="preserve">26. </w:t>
      </w:r>
      <w:r w:rsidRPr="00A053D0">
        <w:rPr>
          <w:rFonts w:ascii="Arial" w:hAnsi="Arial" w:cs="Arial"/>
          <w:color w:val="000000" w:themeColor="text1"/>
        </w:rPr>
        <w:tab/>
        <w:t xml:space="preserve">Rappold AG, Reyes J, Pouliot G, Cascio WE, Diaz-Sanchez D. Community vulnerability to health impacts of wildland fire smoke exposure. Environmental Science &amp; Technology. 2017;51(12):6674-6682. doi:10.1021/acs.est.6b06200 </w:t>
      </w:r>
    </w:p>
    <w:p w14:paraId="1A63990A" w14:textId="77777777" w:rsidR="00FE40E4" w:rsidRPr="00A053D0" w:rsidRDefault="00FE40E4" w:rsidP="00FE40E4">
      <w:pPr>
        <w:rPr>
          <w:rFonts w:ascii="Arial" w:hAnsi="Arial" w:cs="Arial"/>
          <w:color w:val="000000" w:themeColor="text1"/>
        </w:rPr>
      </w:pPr>
    </w:p>
    <w:p w14:paraId="79F2D1D9" w14:textId="189CC4A6" w:rsidR="00FE40E4" w:rsidRPr="00A053D0" w:rsidRDefault="00FE40E4" w:rsidP="00FE40E4">
      <w:pPr>
        <w:rPr>
          <w:rFonts w:ascii="Arial" w:hAnsi="Arial" w:cs="Arial"/>
          <w:color w:val="000000" w:themeColor="text1"/>
        </w:rPr>
      </w:pPr>
      <w:r w:rsidRPr="00A053D0">
        <w:rPr>
          <w:rFonts w:ascii="Arial" w:hAnsi="Arial" w:cs="Arial"/>
          <w:color w:val="000000" w:themeColor="text1"/>
        </w:rPr>
        <w:t xml:space="preserve">27. </w:t>
      </w:r>
      <w:r w:rsidRPr="00A053D0">
        <w:rPr>
          <w:rFonts w:ascii="Arial" w:hAnsi="Arial" w:cs="Arial"/>
          <w:color w:val="000000" w:themeColor="text1"/>
        </w:rPr>
        <w:tab/>
        <w:t xml:space="preserve">Aguilera R, Corringham T, Gershunov A, Leibel S, Benmarhnia T. Fine particles in wildfire smoke and pediatric respiratory health in california. Pediatrics. 2021;147(4). doi:10.1542/peds.2020-027128 </w:t>
      </w:r>
    </w:p>
    <w:p w14:paraId="73695B07" w14:textId="77777777" w:rsidR="00FE40E4" w:rsidRPr="00A053D0" w:rsidRDefault="00FE40E4" w:rsidP="00FE40E4">
      <w:pPr>
        <w:rPr>
          <w:rFonts w:ascii="Arial" w:hAnsi="Arial" w:cs="Arial"/>
          <w:color w:val="000000" w:themeColor="text1"/>
        </w:rPr>
      </w:pPr>
    </w:p>
    <w:p w14:paraId="2BD61CA5" w14:textId="30C5B1C4" w:rsidR="00FE40E4" w:rsidRPr="00A053D0" w:rsidRDefault="00FE40E4" w:rsidP="00FE40E4">
      <w:pPr>
        <w:rPr>
          <w:rFonts w:ascii="Arial" w:hAnsi="Arial" w:cs="Arial"/>
          <w:color w:val="000000" w:themeColor="text1"/>
        </w:rPr>
      </w:pPr>
      <w:r w:rsidRPr="00A053D0">
        <w:rPr>
          <w:rFonts w:ascii="Arial" w:hAnsi="Arial" w:cs="Arial"/>
          <w:color w:val="000000" w:themeColor="text1"/>
        </w:rPr>
        <w:t xml:space="preserve">28. </w:t>
      </w:r>
      <w:r w:rsidRPr="00A053D0">
        <w:rPr>
          <w:rFonts w:ascii="Arial" w:hAnsi="Arial" w:cs="Arial"/>
          <w:color w:val="000000" w:themeColor="text1"/>
        </w:rPr>
        <w:tab/>
        <w:t xml:space="preserve">Dodd W, Scott P, Howard C, et al. Lived experience of a record wildfire season in the northwest territories, canada. Canadian Journal of Public Health. 2018;109(3):327- 337. </w:t>
      </w:r>
    </w:p>
    <w:p w14:paraId="5015BE95" w14:textId="77777777" w:rsidR="00FE40E4" w:rsidRPr="00A053D0" w:rsidRDefault="00FE40E4" w:rsidP="00FE40E4">
      <w:pPr>
        <w:rPr>
          <w:rFonts w:ascii="Arial" w:hAnsi="Arial" w:cs="Arial"/>
          <w:color w:val="000000" w:themeColor="text1"/>
        </w:rPr>
      </w:pPr>
    </w:p>
    <w:p w14:paraId="6D3D2F65" w14:textId="502F6116" w:rsidR="00FE40E4" w:rsidRPr="00A053D0" w:rsidRDefault="00FE40E4" w:rsidP="00FE40E4">
      <w:pPr>
        <w:rPr>
          <w:rFonts w:ascii="Arial" w:hAnsi="Arial" w:cs="Arial"/>
          <w:color w:val="000000" w:themeColor="text1"/>
        </w:rPr>
      </w:pPr>
      <w:r w:rsidRPr="00A053D0">
        <w:rPr>
          <w:rFonts w:ascii="Arial" w:hAnsi="Arial" w:cs="Arial"/>
          <w:color w:val="000000" w:themeColor="text1"/>
        </w:rPr>
        <w:t xml:space="preserve">29. </w:t>
      </w:r>
      <w:r w:rsidRPr="00A053D0">
        <w:rPr>
          <w:rFonts w:ascii="Arial" w:hAnsi="Arial" w:cs="Arial"/>
          <w:color w:val="000000" w:themeColor="text1"/>
        </w:rPr>
        <w:tab/>
        <w:t xml:space="preserve">Jacobs BC, Lee JA. Durable medical equipment: Types and indications. Medical Clinics. 2014;98(4):881-893. </w:t>
      </w:r>
    </w:p>
    <w:p w14:paraId="5F502AA7" w14:textId="77777777" w:rsidR="00FE40E4" w:rsidRPr="00A053D0" w:rsidRDefault="00FE40E4" w:rsidP="00FE40E4">
      <w:pPr>
        <w:rPr>
          <w:rFonts w:ascii="Arial" w:hAnsi="Arial" w:cs="Arial"/>
          <w:color w:val="000000" w:themeColor="text1"/>
        </w:rPr>
      </w:pPr>
    </w:p>
    <w:p w14:paraId="21813757" w14:textId="6D4C7EFD" w:rsidR="00FE40E4" w:rsidRPr="00A053D0" w:rsidRDefault="00FE40E4" w:rsidP="00FE40E4">
      <w:pPr>
        <w:rPr>
          <w:rFonts w:ascii="Arial" w:hAnsi="Arial" w:cs="Arial"/>
          <w:color w:val="000000" w:themeColor="text1"/>
        </w:rPr>
      </w:pPr>
      <w:r w:rsidRPr="00A053D0">
        <w:rPr>
          <w:rFonts w:ascii="Arial" w:hAnsi="Arial" w:cs="Arial"/>
          <w:color w:val="000000" w:themeColor="text1"/>
        </w:rPr>
        <w:t xml:space="preserve">30. </w:t>
      </w:r>
      <w:r w:rsidRPr="00A053D0">
        <w:rPr>
          <w:rFonts w:ascii="Arial" w:hAnsi="Arial" w:cs="Arial"/>
          <w:color w:val="000000" w:themeColor="text1"/>
        </w:rPr>
        <w:tab/>
        <w:t xml:space="preserve">Casey JA, Mango M, Mullendore S, et al. Trends from 2008 to 2018 in electricitydependent durable medical equipment rentals and sociodemographic disparities. Epidemiology. 2021;32(3):327-335. doi:10.1097/EDE.0000000000001333 </w:t>
      </w:r>
    </w:p>
    <w:p w14:paraId="7534C2F1" w14:textId="77777777" w:rsidR="00FE40E4" w:rsidRPr="00A053D0" w:rsidRDefault="00FE40E4" w:rsidP="00FE40E4">
      <w:pPr>
        <w:rPr>
          <w:rFonts w:ascii="Arial" w:hAnsi="Arial" w:cs="Arial"/>
          <w:color w:val="000000" w:themeColor="text1"/>
        </w:rPr>
      </w:pPr>
    </w:p>
    <w:p w14:paraId="04279C8D" w14:textId="08438C69" w:rsidR="00FE40E4" w:rsidRPr="00A053D0" w:rsidRDefault="00FE40E4" w:rsidP="00FE40E4">
      <w:pPr>
        <w:rPr>
          <w:rFonts w:ascii="Arial" w:hAnsi="Arial" w:cs="Arial"/>
          <w:color w:val="000000" w:themeColor="text1"/>
        </w:rPr>
      </w:pPr>
      <w:r w:rsidRPr="00A053D0">
        <w:rPr>
          <w:rFonts w:ascii="Arial" w:hAnsi="Arial" w:cs="Arial"/>
          <w:color w:val="000000" w:themeColor="text1"/>
        </w:rPr>
        <w:t xml:space="preserve">31. </w:t>
      </w:r>
      <w:r w:rsidRPr="00A053D0">
        <w:rPr>
          <w:rFonts w:ascii="Arial" w:hAnsi="Arial" w:cs="Arial"/>
          <w:color w:val="000000" w:themeColor="text1"/>
        </w:rPr>
        <w:tab/>
        <w:t xml:space="preserve">Mahsin MD, Cabaj J, Saini V. Respiratory and cardiovascular condition-related physician visits associated with wildfire smoke exposure in Calgary, Canada, in 2015: a population-based study. International Journal of Epidemiology. Published online September 2021. doi:10.1093/ije/dyab206 </w:t>
      </w:r>
    </w:p>
    <w:p w14:paraId="777793B2" w14:textId="6AC329C6" w:rsidR="00FE40E4" w:rsidRPr="00A053D0" w:rsidRDefault="00FE40E4" w:rsidP="00FC17B3">
      <w:pPr>
        <w:rPr>
          <w:rFonts w:ascii="Arial" w:hAnsi="Arial" w:cs="Arial"/>
          <w:color w:val="000000" w:themeColor="text1"/>
        </w:rPr>
      </w:pPr>
    </w:p>
    <w:p w14:paraId="5C266E24" w14:textId="198C71DA" w:rsidR="008141F1" w:rsidRPr="00A053D0" w:rsidRDefault="008141F1" w:rsidP="00FC17B3">
      <w:pPr>
        <w:rPr>
          <w:rFonts w:ascii="Arial" w:hAnsi="Arial" w:cs="Arial"/>
          <w:color w:val="000000" w:themeColor="text1"/>
        </w:rPr>
      </w:pPr>
      <w:r w:rsidRPr="00A053D0">
        <w:rPr>
          <w:rFonts w:ascii="Arial" w:hAnsi="Arial" w:cs="Arial"/>
          <w:color w:val="000000" w:themeColor="text1"/>
        </w:rPr>
        <w:t xml:space="preserve">32. </w:t>
      </w:r>
      <w:r w:rsidRPr="00A053D0">
        <w:rPr>
          <w:rFonts w:ascii="Arial" w:hAnsi="Arial" w:cs="Arial"/>
          <w:color w:val="000000" w:themeColor="text1"/>
        </w:rPr>
        <w:tab/>
      </w:r>
      <w:r w:rsidR="008A4734" w:rsidRPr="00A053D0">
        <w:rPr>
          <w:rFonts w:ascii="Arial" w:hAnsi="Arial" w:cs="Arial"/>
          <w:color w:val="000000" w:themeColor="text1"/>
        </w:rPr>
        <w:t>Santana, Francisca N., David JX Gonzalez, and Gabrielle Wong-Parodi. "Psychological factors and social processes influencing wildfire smoke protective behavior: Insights from a case study in Northern California." Climate Risk Management 34 (2021): 100351.</w:t>
      </w:r>
    </w:p>
    <w:p w14:paraId="5E6D2ED8" w14:textId="03838FB2" w:rsidR="00FE40E4" w:rsidRPr="00A053D0" w:rsidRDefault="00FE40E4" w:rsidP="00FC17B3">
      <w:pPr>
        <w:rPr>
          <w:rFonts w:ascii="Arial" w:hAnsi="Arial" w:cs="Arial"/>
          <w:color w:val="000000" w:themeColor="text1"/>
        </w:rPr>
      </w:pPr>
    </w:p>
    <w:p w14:paraId="6317FE0D" w14:textId="1620156D" w:rsidR="008A4734" w:rsidRPr="00A053D0" w:rsidRDefault="004C25A7" w:rsidP="00FC17B3">
      <w:pPr>
        <w:rPr>
          <w:rFonts w:ascii="Arial" w:hAnsi="Arial" w:cs="Arial"/>
          <w:color w:val="000000" w:themeColor="text1"/>
        </w:rPr>
      </w:pPr>
      <w:r w:rsidRPr="00A053D0">
        <w:rPr>
          <w:rFonts w:ascii="Arial" w:hAnsi="Arial" w:cs="Arial"/>
          <w:color w:val="000000" w:themeColor="text1"/>
        </w:rPr>
        <w:t xml:space="preserve">33. </w:t>
      </w:r>
      <w:r w:rsidR="008A4734" w:rsidRPr="00A053D0">
        <w:rPr>
          <w:rFonts w:ascii="Arial" w:hAnsi="Arial" w:cs="Arial"/>
          <w:color w:val="000000" w:themeColor="text1"/>
        </w:rPr>
        <w:tab/>
        <w:t>Hamideh, Sara, Payel Sen, and Erica Fischer. "Wildfire impacts on education and healthcare: Paradise, California, after the Camp Fire." Natural hazards 111, no. 1 (2022): 353-387.</w:t>
      </w:r>
    </w:p>
    <w:p w14:paraId="23FDF99F" w14:textId="6203D971" w:rsidR="00FE40E4" w:rsidRPr="00A053D0" w:rsidRDefault="00FE40E4" w:rsidP="00FC17B3">
      <w:pPr>
        <w:rPr>
          <w:rFonts w:ascii="Arial" w:hAnsi="Arial" w:cs="Arial"/>
          <w:color w:val="000000" w:themeColor="text1"/>
        </w:rPr>
      </w:pPr>
    </w:p>
    <w:p w14:paraId="17D3587F" w14:textId="5F2D478D" w:rsidR="001D5B24" w:rsidRPr="00A053D0" w:rsidRDefault="001D5B24" w:rsidP="001D5B24">
      <w:pPr>
        <w:rPr>
          <w:rFonts w:ascii="Arial" w:hAnsi="Arial" w:cs="Arial"/>
          <w:color w:val="000000" w:themeColor="text1"/>
        </w:rPr>
      </w:pPr>
      <w:r w:rsidRPr="00A053D0">
        <w:rPr>
          <w:rFonts w:ascii="Arial" w:hAnsi="Arial" w:cs="Arial"/>
          <w:color w:val="000000" w:themeColor="text1"/>
        </w:rPr>
        <w:lastRenderedPageBreak/>
        <w:t>34</w:t>
      </w:r>
      <w:r w:rsidR="00D14ED7" w:rsidRPr="00A053D0">
        <w:rPr>
          <w:rFonts w:ascii="Arial" w:hAnsi="Arial" w:cs="Arial"/>
          <w:color w:val="000000" w:themeColor="text1"/>
        </w:rPr>
        <w:t>.</w:t>
      </w:r>
      <w:r w:rsidRPr="00A053D0">
        <w:rPr>
          <w:rFonts w:ascii="Arial" w:hAnsi="Arial" w:cs="Arial"/>
          <w:color w:val="000000" w:themeColor="text1"/>
        </w:rPr>
        <w:tab/>
        <w:t>Wong-Parodi, Gabrielle. "Support for public safety power shutoffs in California: Wildfire-related perceived exposure and negative outcomes, prior and current health, risk appraisal and worry." Energy Research &amp; Social Science 88 (2022): 102495.</w:t>
      </w:r>
    </w:p>
    <w:p w14:paraId="48B9B7F7" w14:textId="77777777" w:rsidR="001D5B24" w:rsidRPr="00A053D0" w:rsidRDefault="001D5B24" w:rsidP="00FC17B3">
      <w:pPr>
        <w:rPr>
          <w:rFonts w:ascii="Arial" w:hAnsi="Arial" w:cs="Arial"/>
          <w:color w:val="000000" w:themeColor="text1"/>
        </w:rPr>
      </w:pPr>
    </w:p>
    <w:p w14:paraId="2F351B25" w14:textId="6066E011" w:rsidR="0036505D" w:rsidRPr="00A053D0" w:rsidRDefault="0036505D" w:rsidP="0036505D">
      <w:pPr>
        <w:rPr>
          <w:rFonts w:ascii="Arial" w:hAnsi="Arial" w:cs="Arial"/>
          <w:color w:val="000000" w:themeColor="text1"/>
        </w:rPr>
      </w:pPr>
      <w:r w:rsidRPr="00A053D0">
        <w:rPr>
          <w:rFonts w:ascii="Arial" w:hAnsi="Arial" w:cs="Arial"/>
          <w:color w:val="000000" w:themeColor="text1"/>
        </w:rPr>
        <w:t xml:space="preserve">34. </w:t>
      </w:r>
      <w:r w:rsidR="00B4556E" w:rsidRPr="00A053D0">
        <w:rPr>
          <w:rFonts w:ascii="Arial" w:hAnsi="Arial" w:cs="Arial"/>
          <w:color w:val="000000" w:themeColor="text1"/>
        </w:rPr>
        <w:tab/>
      </w:r>
      <w:r w:rsidRPr="00A053D0">
        <w:rPr>
          <w:rFonts w:ascii="Arial" w:hAnsi="Arial" w:cs="Arial"/>
          <w:color w:val="000000" w:themeColor="text1"/>
        </w:rPr>
        <w:t xml:space="preserve">Kivimaki S M. Effects of stress on the development and progression of cardiovascular disease. Nat Rev Cardiol. Published online 2018. </w:t>
      </w:r>
    </w:p>
    <w:p w14:paraId="00B938DB" w14:textId="77777777" w:rsidR="0036505D" w:rsidRPr="00A053D0" w:rsidRDefault="0036505D" w:rsidP="00FC17B3">
      <w:pPr>
        <w:rPr>
          <w:rFonts w:ascii="Arial" w:hAnsi="Arial" w:cs="Arial"/>
          <w:color w:val="000000" w:themeColor="text1"/>
        </w:rPr>
      </w:pPr>
    </w:p>
    <w:p w14:paraId="12928C23" w14:textId="5A3FE5FC" w:rsidR="00EC220D" w:rsidRPr="00A053D0" w:rsidRDefault="00EC220D" w:rsidP="00EC220D">
      <w:pPr>
        <w:rPr>
          <w:rFonts w:ascii="Arial" w:hAnsi="Arial" w:cs="Arial"/>
          <w:color w:val="000000" w:themeColor="text1"/>
        </w:rPr>
      </w:pPr>
      <w:r w:rsidRPr="00A053D0">
        <w:rPr>
          <w:rFonts w:ascii="Arial" w:hAnsi="Arial" w:cs="Arial"/>
          <w:color w:val="000000" w:themeColor="text1"/>
        </w:rPr>
        <w:t xml:space="preserve">35. </w:t>
      </w:r>
      <w:r w:rsidR="00B4556E" w:rsidRPr="00A053D0">
        <w:rPr>
          <w:rFonts w:ascii="Arial" w:hAnsi="Arial" w:cs="Arial"/>
          <w:color w:val="000000" w:themeColor="text1"/>
        </w:rPr>
        <w:tab/>
      </w:r>
      <w:r w:rsidRPr="00A053D0">
        <w:rPr>
          <w:rFonts w:ascii="Arial" w:hAnsi="Arial" w:cs="Arial"/>
          <w:color w:val="000000" w:themeColor="text1"/>
        </w:rPr>
        <w:t xml:space="preserve">Los Angeles Fire Department. LAFD news: Woolsey fire. Published 2019. </w:t>
      </w:r>
      <w:hyperlink r:id="rId32" w:history="1">
        <w:r w:rsidRPr="00A053D0">
          <w:rPr>
            <w:rStyle w:val="Hyperlink"/>
            <w:rFonts w:ascii="Arial" w:hAnsi="Arial" w:cs="Arial"/>
            <w:color w:val="000000" w:themeColor="text1"/>
          </w:rPr>
          <w:t>https://www.lafd.org/news/woolsey-fire</w:t>
        </w:r>
      </w:hyperlink>
      <w:r w:rsidRPr="00A053D0">
        <w:rPr>
          <w:rFonts w:ascii="Arial" w:hAnsi="Arial" w:cs="Arial"/>
          <w:color w:val="000000" w:themeColor="text1"/>
        </w:rPr>
        <w:t xml:space="preserve"> </w:t>
      </w:r>
    </w:p>
    <w:p w14:paraId="1B16C62D" w14:textId="77777777" w:rsidR="00EC220D" w:rsidRPr="00A053D0" w:rsidRDefault="00EC220D" w:rsidP="00EC220D">
      <w:pPr>
        <w:rPr>
          <w:rFonts w:ascii="Arial" w:hAnsi="Arial" w:cs="Arial"/>
          <w:color w:val="000000" w:themeColor="text1"/>
        </w:rPr>
      </w:pPr>
    </w:p>
    <w:p w14:paraId="53BD6D4F" w14:textId="1C614279" w:rsidR="00EC220D" w:rsidRPr="00A053D0" w:rsidRDefault="00EC220D" w:rsidP="00EC220D">
      <w:pPr>
        <w:rPr>
          <w:rFonts w:ascii="Arial" w:hAnsi="Arial" w:cs="Arial"/>
          <w:color w:val="000000" w:themeColor="text1"/>
        </w:rPr>
      </w:pPr>
      <w:r w:rsidRPr="00A053D0">
        <w:rPr>
          <w:rFonts w:ascii="Arial" w:hAnsi="Arial" w:cs="Arial"/>
          <w:color w:val="000000" w:themeColor="text1"/>
        </w:rPr>
        <w:t>36.</w:t>
      </w:r>
      <w:r w:rsidR="00B4556E" w:rsidRPr="00A053D0">
        <w:rPr>
          <w:rFonts w:ascii="Arial" w:hAnsi="Arial" w:cs="Arial"/>
          <w:color w:val="000000" w:themeColor="text1"/>
        </w:rPr>
        <w:tab/>
      </w:r>
      <w:r w:rsidRPr="00A053D0">
        <w:rPr>
          <w:rFonts w:ascii="Arial" w:hAnsi="Arial" w:cs="Arial"/>
          <w:color w:val="000000" w:themeColor="text1"/>
        </w:rPr>
        <w:t xml:space="preserve"> Cal Fire 2018 Incident Archive. Published 2018. </w:t>
      </w:r>
      <w:hyperlink r:id="rId33" w:history="1">
        <w:r w:rsidRPr="00A053D0">
          <w:rPr>
            <w:rStyle w:val="Hyperlink"/>
            <w:rFonts w:ascii="Arial" w:hAnsi="Arial" w:cs="Arial"/>
            <w:color w:val="000000" w:themeColor="text1"/>
          </w:rPr>
          <w:t>https://www.fire.ca.gov/incidents/2018</w:t>
        </w:r>
      </w:hyperlink>
      <w:r w:rsidRPr="00A053D0">
        <w:rPr>
          <w:rFonts w:ascii="Arial" w:hAnsi="Arial" w:cs="Arial"/>
          <w:color w:val="000000" w:themeColor="text1"/>
        </w:rPr>
        <w:t xml:space="preserve"> </w:t>
      </w:r>
    </w:p>
    <w:p w14:paraId="25175C0C" w14:textId="77777777" w:rsidR="00EC220D" w:rsidRPr="00A053D0" w:rsidRDefault="00EC220D" w:rsidP="00EC220D">
      <w:pPr>
        <w:rPr>
          <w:rFonts w:ascii="Arial" w:hAnsi="Arial" w:cs="Arial"/>
          <w:color w:val="000000" w:themeColor="text1"/>
        </w:rPr>
      </w:pPr>
    </w:p>
    <w:p w14:paraId="0C3304DD" w14:textId="1DC7FDD3" w:rsidR="00EC220D" w:rsidRPr="00A053D0" w:rsidRDefault="00EC220D" w:rsidP="00EC220D">
      <w:pPr>
        <w:rPr>
          <w:rFonts w:ascii="Arial" w:hAnsi="Arial" w:cs="Arial"/>
          <w:color w:val="000000" w:themeColor="text1"/>
        </w:rPr>
      </w:pPr>
      <w:r w:rsidRPr="00A053D0">
        <w:rPr>
          <w:rFonts w:ascii="Arial" w:hAnsi="Arial" w:cs="Arial"/>
          <w:color w:val="000000" w:themeColor="text1"/>
        </w:rPr>
        <w:t xml:space="preserve">37. </w:t>
      </w:r>
      <w:r w:rsidR="00B4556E" w:rsidRPr="00A053D0">
        <w:rPr>
          <w:rFonts w:ascii="Arial" w:hAnsi="Arial" w:cs="Arial"/>
          <w:color w:val="000000" w:themeColor="text1"/>
        </w:rPr>
        <w:tab/>
      </w:r>
      <w:r w:rsidRPr="00A053D0">
        <w:rPr>
          <w:rFonts w:ascii="Arial" w:hAnsi="Arial" w:cs="Arial"/>
          <w:color w:val="000000" w:themeColor="text1"/>
        </w:rPr>
        <w:t xml:space="preserve">Los Angeles Fire Department. LAFD news: Getty fire. Published 2018. </w:t>
      </w:r>
      <w:hyperlink r:id="rId34" w:history="1">
        <w:r w:rsidRPr="00A053D0">
          <w:rPr>
            <w:rStyle w:val="Hyperlink"/>
            <w:rFonts w:ascii="Arial" w:hAnsi="Arial" w:cs="Arial"/>
            <w:color w:val="000000" w:themeColor="text1"/>
          </w:rPr>
          <w:t>https://www.lafd.org/news/getty-fire</w:t>
        </w:r>
      </w:hyperlink>
      <w:r w:rsidRPr="00A053D0">
        <w:rPr>
          <w:rFonts w:ascii="Arial" w:hAnsi="Arial" w:cs="Arial"/>
          <w:color w:val="000000" w:themeColor="text1"/>
        </w:rPr>
        <w:t xml:space="preserve"> </w:t>
      </w:r>
    </w:p>
    <w:p w14:paraId="1975556E" w14:textId="455B250B" w:rsidR="00FE40E4" w:rsidRPr="00A053D0" w:rsidRDefault="00FE40E4" w:rsidP="00FC17B3">
      <w:pPr>
        <w:rPr>
          <w:rFonts w:ascii="Arial" w:hAnsi="Arial" w:cs="Arial"/>
          <w:color w:val="000000" w:themeColor="text1"/>
        </w:rPr>
      </w:pPr>
    </w:p>
    <w:p w14:paraId="78419609" w14:textId="1AADEF74" w:rsidR="00825052" w:rsidRPr="00A053D0" w:rsidRDefault="00825052" w:rsidP="00825052">
      <w:pPr>
        <w:rPr>
          <w:rFonts w:ascii="Arial" w:hAnsi="Arial" w:cs="Arial"/>
          <w:color w:val="000000" w:themeColor="text1"/>
        </w:rPr>
      </w:pPr>
      <w:r w:rsidRPr="00A053D0">
        <w:rPr>
          <w:rFonts w:ascii="Arial" w:hAnsi="Arial" w:cs="Arial"/>
          <w:color w:val="000000" w:themeColor="text1"/>
        </w:rPr>
        <w:t xml:space="preserve">38. </w:t>
      </w:r>
      <w:r w:rsidR="00B4556E" w:rsidRPr="00A053D0">
        <w:rPr>
          <w:rFonts w:ascii="Arial" w:hAnsi="Arial" w:cs="Arial"/>
          <w:color w:val="000000" w:themeColor="text1"/>
        </w:rPr>
        <w:tab/>
      </w:r>
      <w:r w:rsidRPr="00A053D0">
        <w:rPr>
          <w:rFonts w:ascii="Arial" w:hAnsi="Arial" w:cs="Arial"/>
          <w:color w:val="000000" w:themeColor="text1"/>
        </w:rPr>
        <w:t xml:space="preserve">Cal Fire 2019 Incident Archive. Published 2019. https://www.fire.ca.gov/incidents/2019/ </w:t>
      </w:r>
    </w:p>
    <w:p w14:paraId="54A8E6CB" w14:textId="5E360347" w:rsidR="00FE40E4" w:rsidRPr="00A053D0" w:rsidRDefault="00FE40E4" w:rsidP="00FC17B3">
      <w:pPr>
        <w:rPr>
          <w:rFonts w:ascii="Arial" w:hAnsi="Arial" w:cs="Arial"/>
          <w:color w:val="000000" w:themeColor="text1"/>
        </w:rPr>
      </w:pPr>
    </w:p>
    <w:p w14:paraId="5928965B" w14:textId="62493448" w:rsidR="00E3503D" w:rsidRPr="00A053D0" w:rsidRDefault="00E3503D" w:rsidP="00FC17B3">
      <w:pPr>
        <w:rPr>
          <w:rFonts w:ascii="Arial" w:hAnsi="Arial" w:cs="Arial"/>
          <w:color w:val="000000" w:themeColor="text1"/>
        </w:rPr>
      </w:pPr>
      <w:r w:rsidRPr="00A053D0">
        <w:rPr>
          <w:rFonts w:ascii="Arial" w:hAnsi="Arial" w:cs="Arial"/>
          <w:color w:val="000000" w:themeColor="text1"/>
        </w:rPr>
        <w:t>39. Koebnick C, Langer-Gould AM, Gould MK, et al. Sociodemographic characteristics of members of a large, integrated health care system: comparison with US Census Bureau data. Perm J 2012; 16:37–41.</w:t>
      </w:r>
    </w:p>
    <w:p w14:paraId="439E5D8E" w14:textId="77777777" w:rsidR="00E3503D" w:rsidRPr="00A053D0" w:rsidRDefault="00E3503D" w:rsidP="00FC17B3">
      <w:pPr>
        <w:rPr>
          <w:rFonts w:ascii="Arial" w:hAnsi="Arial" w:cs="Arial"/>
          <w:color w:val="000000" w:themeColor="text1"/>
        </w:rPr>
      </w:pPr>
    </w:p>
    <w:p w14:paraId="2D16358D" w14:textId="0CA5F6DC" w:rsidR="00FE40E4" w:rsidRPr="00A053D0" w:rsidRDefault="00E925B9" w:rsidP="00FC17B3">
      <w:pPr>
        <w:rPr>
          <w:rFonts w:ascii="Arial" w:hAnsi="Arial" w:cs="Arial"/>
          <w:color w:val="000000" w:themeColor="text1"/>
        </w:rPr>
      </w:pPr>
      <w:r w:rsidRPr="00A053D0">
        <w:rPr>
          <w:rFonts w:ascii="Arial" w:hAnsi="Arial" w:cs="Arial"/>
          <w:color w:val="000000" w:themeColor="text1"/>
        </w:rPr>
        <w:t>40</w:t>
      </w:r>
      <w:r w:rsidR="00BE13A3" w:rsidRPr="00A053D0">
        <w:rPr>
          <w:rFonts w:ascii="Arial" w:hAnsi="Arial" w:cs="Arial"/>
          <w:color w:val="000000" w:themeColor="text1"/>
        </w:rPr>
        <w:t xml:space="preserve">. </w:t>
      </w:r>
      <w:r w:rsidR="00B4556E" w:rsidRPr="00A053D0">
        <w:rPr>
          <w:rFonts w:ascii="Arial" w:hAnsi="Arial" w:cs="Arial"/>
          <w:color w:val="000000" w:themeColor="text1"/>
        </w:rPr>
        <w:tab/>
      </w:r>
      <w:r w:rsidR="00D34337" w:rsidRPr="00A053D0">
        <w:rPr>
          <w:rFonts w:ascii="Arial" w:hAnsi="Arial" w:cs="Arial"/>
          <w:color w:val="000000" w:themeColor="text1"/>
        </w:rPr>
        <w:t>Aguilera, R., Luo, N., Basu, R., Wu, J., Clemesha, R., Gershunov, A., &amp; Benmarhnia, T. (2023). A novel ensemble-based statistical approach to estimate daily wildfire-specific PM2. 5 in California (2006–2020). Environment International, 171, 107719.</w:t>
      </w:r>
    </w:p>
    <w:p w14:paraId="719E28A6" w14:textId="5B8A4CA2" w:rsidR="00FE40E4" w:rsidRPr="00A053D0" w:rsidRDefault="00FE40E4" w:rsidP="00FC17B3">
      <w:pPr>
        <w:rPr>
          <w:rFonts w:ascii="Arial" w:hAnsi="Arial" w:cs="Arial"/>
          <w:color w:val="000000" w:themeColor="text1"/>
        </w:rPr>
      </w:pPr>
    </w:p>
    <w:p w14:paraId="5D1FD14F" w14:textId="53712EAB" w:rsidR="007E392A" w:rsidRPr="00A053D0" w:rsidRDefault="007E392A" w:rsidP="007E392A">
      <w:pPr>
        <w:rPr>
          <w:rFonts w:ascii="Arial" w:hAnsi="Arial" w:cs="Arial"/>
          <w:color w:val="000000" w:themeColor="text1"/>
        </w:rPr>
      </w:pPr>
      <w:r w:rsidRPr="00A053D0">
        <w:rPr>
          <w:rFonts w:ascii="Arial" w:hAnsi="Arial" w:cs="Arial"/>
          <w:color w:val="000000" w:themeColor="text1"/>
        </w:rPr>
        <w:t>4</w:t>
      </w:r>
      <w:r w:rsidR="00E925B9" w:rsidRPr="00A053D0">
        <w:rPr>
          <w:rFonts w:ascii="Arial" w:hAnsi="Arial" w:cs="Arial"/>
          <w:color w:val="000000" w:themeColor="text1"/>
        </w:rPr>
        <w:t>1</w:t>
      </w:r>
      <w:r w:rsidRPr="00A053D0">
        <w:rPr>
          <w:rFonts w:ascii="Arial" w:hAnsi="Arial" w:cs="Arial"/>
          <w:color w:val="000000" w:themeColor="text1"/>
        </w:rPr>
        <w:t xml:space="preserve">. </w:t>
      </w:r>
      <w:r w:rsidR="00B4556E" w:rsidRPr="00A053D0">
        <w:rPr>
          <w:rFonts w:ascii="Arial" w:hAnsi="Arial" w:cs="Arial"/>
          <w:color w:val="000000" w:themeColor="text1"/>
        </w:rPr>
        <w:tab/>
      </w:r>
      <w:r w:rsidRPr="00A053D0">
        <w:rPr>
          <w:rFonts w:ascii="Arial" w:hAnsi="Arial" w:cs="Arial"/>
          <w:color w:val="000000" w:themeColor="text1"/>
        </w:rPr>
        <w:t xml:space="preserve">National Interagency Fire Center. Historic wildland fire open data. Published 2022. </w:t>
      </w:r>
      <w:hyperlink r:id="rId35" w:history="1">
        <w:r w:rsidRPr="00A053D0">
          <w:rPr>
            <w:rStyle w:val="Hyperlink"/>
            <w:rFonts w:ascii="Arial" w:hAnsi="Arial" w:cs="Arial"/>
            <w:color w:val="000000" w:themeColor="text1"/>
          </w:rPr>
          <w:t>https://datanifc.opendata.arcgis.com/search?tags=Category%2Chistoric_wildlandfire_opendata</w:t>
        </w:r>
      </w:hyperlink>
      <w:r w:rsidRPr="00A053D0">
        <w:rPr>
          <w:rFonts w:ascii="Arial" w:hAnsi="Arial" w:cs="Arial"/>
          <w:color w:val="000000" w:themeColor="text1"/>
        </w:rPr>
        <w:t xml:space="preserve"> </w:t>
      </w:r>
    </w:p>
    <w:p w14:paraId="200EB49A" w14:textId="6F3349C4" w:rsidR="00FE40E4" w:rsidRPr="00A053D0" w:rsidRDefault="00FE40E4" w:rsidP="00FC17B3">
      <w:pPr>
        <w:rPr>
          <w:rFonts w:ascii="Arial" w:hAnsi="Arial" w:cs="Arial"/>
          <w:color w:val="000000" w:themeColor="text1"/>
        </w:rPr>
      </w:pPr>
    </w:p>
    <w:p w14:paraId="0AE6DD26" w14:textId="1D71212A" w:rsidR="007E3761" w:rsidRPr="00A053D0" w:rsidRDefault="007E3761" w:rsidP="007E3761">
      <w:pPr>
        <w:rPr>
          <w:rFonts w:ascii="Arial" w:hAnsi="Arial" w:cs="Arial"/>
          <w:color w:val="000000" w:themeColor="text1"/>
        </w:rPr>
      </w:pPr>
      <w:r w:rsidRPr="00A053D0">
        <w:rPr>
          <w:rFonts w:ascii="Arial" w:hAnsi="Arial" w:cs="Arial"/>
          <w:color w:val="000000" w:themeColor="text1"/>
        </w:rPr>
        <w:t>4</w:t>
      </w:r>
      <w:r w:rsidR="00E925B9" w:rsidRPr="00A053D0">
        <w:rPr>
          <w:rFonts w:ascii="Arial" w:hAnsi="Arial" w:cs="Arial"/>
          <w:color w:val="000000" w:themeColor="text1"/>
        </w:rPr>
        <w:t>2</w:t>
      </w:r>
      <w:r w:rsidRPr="00A053D0">
        <w:rPr>
          <w:rFonts w:ascii="Arial" w:hAnsi="Arial" w:cs="Arial"/>
          <w:color w:val="000000" w:themeColor="text1"/>
        </w:rPr>
        <w:t xml:space="preserve">. </w:t>
      </w:r>
      <w:r w:rsidR="00B4556E" w:rsidRPr="00A053D0">
        <w:rPr>
          <w:rFonts w:ascii="Arial" w:hAnsi="Arial" w:cs="Arial"/>
          <w:color w:val="000000" w:themeColor="text1"/>
        </w:rPr>
        <w:tab/>
      </w:r>
      <w:r w:rsidRPr="00A053D0">
        <w:rPr>
          <w:rFonts w:ascii="Arial" w:hAnsi="Arial" w:cs="Arial"/>
          <w:color w:val="000000" w:themeColor="text1"/>
        </w:rPr>
        <w:t xml:space="preserve">CALFIRE Fire and Resource Assessment Program. Published 2022. </w:t>
      </w:r>
      <w:hyperlink r:id="rId36" w:history="1">
        <w:r w:rsidRPr="00A053D0">
          <w:rPr>
            <w:rStyle w:val="Hyperlink"/>
            <w:rFonts w:ascii="Arial" w:hAnsi="Arial" w:cs="Arial"/>
            <w:color w:val="000000" w:themeColor="text1"/>
          </w:rPr>
          <w:t>https://frap.fire.ca.gov/mapping/gis-data/</w:t>
        </w:r>
      </w:hyperlink>
      <w:r w:rsidRPr="00A053D0">
        <w:rPr>
          <w:rFonts w:ascii="Arial" w:hAnsi="Arial" w:cs="Arial"/>
          <w:color w:val="000000" w:themeColor="text1"/>
        </w:rPr>
        <w:t xml:space="preserve"> </w:t>
      </w:r>
    </w:p>
    <w:p w14:paraId="1DA1CB88" w14:textId="15CFD530" w:rsidR="00FE40E4" w:rsidRPr="00A053D0" w:rsidRDefault="00FE40E4" w:rsidP="00FC17B3">
      <w:pPr>
        <w:rPr>
          <w:rFonts w:ascii="Arial" w:hAnsi="Arial" w:cs="Arial"/>
          <w:color w:val="000000" w:themeColor="text1"/>
        </w:rPr>
      </w:pPr>
    </w:p>
    <w:p w14:paraId="61324217" w14:textId="25BA5DCB" w:rsidR="00665531" w:rsidRPr="00A053D0" w:rsidRDefault="00665531" w:rsidP="00FC17B3">
      <w:pPr>
        <w:rPr>
          <w:rFonts w:ascii="Arial" w:hAnsi="Arial" w:cs="Arial"/>
          <w:color w:val="000000" w:themeColor="text1"/>
          <w:shd w:val="clear" w:color="auto" w:fill="FFFFFF"/>
        </w:rPr>
      </w:pPr>
      <w:r w:rsidRPr="00A053D0">
        <w:rPr>
          <w:rFonts w:ascii="Arial" w:hAnsi="Arial" w:cs="Arial"/>
          <w:color w:val="000000" w:themeColor="text1"/>
        </w:rPr>
        <w:t>4</w:t>
      </w:r>
      <w:r w:rsidR="00E925B9" w:rsidRPr="00A053D0">
        <w:rPr>
          <w:rFonts w:ascii="Arial" w:hAnsi="Arial" w:cs="Arial"/>
          <w:color w:val="000000" w:themeColor="text1"/>
        </w:rPr>
        <w:t>3</w:t>
      </w:r>
      <w:r w:rsidRPr="00A053D0">
        <w:rPr>
          <w:rFonts w:ascii="Arial" w:hAnsi="Arial" w:cs="Arial"/>
          <w:color w:val="000000" w:themeColor="text1"/>
        </w:rPr>
        <w:t xml:space="preserve">. </w:t>
      </w:r>
      <w:r w:rsidR="00A74307" w:rsidRPr="00A053D0">
        <w:rPr>
          <w:rFonts w:ascii="Arial" w:hAnsi="Arial" w:cs="Arial"/>
          <w:color w:val="000000" w:themeColor="text1"/>
        </w:rPr>
        <w:tab/>
      </w:r>
      <w:r w:rsidR="00A74307" w:rsidRPr="00A053D0">
        <w:rPr>
          <w:rFonts w:ascii="Arial" w:hAnsi="Arial" w:cs="Arial"/>
          <w:color w:val="000000" w:themeColor="text1"/>
          <w:shd w:val="clear" w:color="auto" w:fill="FFFFFF"/>
        </w:rPr>
        <w:t>Tally, Steven, Ashley Levack, Andrew J. Sarkin, Todd Gilmer, and Erik J. Groessl. "The impact of the San Diego wildfires on a general mental health population residing in evacuation areas." </w:t>
      </w:r>
      <w:r w:rsidR="00A74307" w:rsidRPr="00A053D0">
        <w:rPr>
          <w:rFonts w:ascii="Arial" w:hAnsi="Arial" w:cs="Arial"/>
          <w:i/>
          <w:iCs/>
          <w:color w:val="000000" w:themeColor="text1"/>
          <w:shd w:val="clear" w:color="auto" w:fill="FFFFFF"/>
        </w:rPr>
        <w:t>Administration and Policy in Mental Health and Mental Health Services Research</w:t>
      </w:r>
      <w:r w:rsidR="00A74307" w:rsidRPr="00A053D0">
        <w:rPr>
          <w:rFonts w:ascii="Arial" w:hAnsi="Arial" w:cs="Arial"/>
          <w:color w:val="000000" w:themeColor="text1"/>
          <w:shd w:val="clear" w:color="auto" w:fill="FFFFFF"/>
        </w:rPr>
        <w:t> 40, no. 5 (2013): 348-354.</w:t>
      </w:r>
    </w:p>
    <w:p w14:paraId="640753A8" w14:textId="77777777" w:rsidR="00A74307" w:rsidRPr="00A053D0" w:rsidRDefault="00A74307" w:rsidP="00FC17B3">
      <w:pPr>
        <w:rPr>
          <w:rFonts w:ascii="Arial" w:hAnsi="Arial" w:cs="Arial"/>
          <w:color w:val="000000" w:themeColor="text1"/>
        </w:rPr>
      </w:pPr>
    </w:p>
    <w:p w14:paraId="00D77CEA" w14:textId="4AE99F4D" w:rsidR="00A74307" w:rsidRPr="00A053D0" w:rsidRDefault="00665531" w:rsidP="00FC17B3">
      <w:pPr>
        <w:rPr>
          <w:rFonts w:ascii="Arial" w:hAnsi="Arial" w:cs="Arial"/>
          <w:color w:val="000000" w:themeColor="text1"/>
          <w:shd w:val="clear" w:color="auto" w:fill="FFFFFF"/>
        </w:rPr>
      </w:pPr>
      <w:r w:rsidRPr="00A053D0">
        <w:rPr>
          <w:rFonts w:ascii="Arial" w:hAnsi="Arial" w:cs="Arial"/>
          <w:color w:val="000000" w:themeColor="text1"/>
        </w:rPr>
        <w:t>4</w:t>
      </w:r>
      <w:r w:rsidR="00E925B9" w:rsidRPr="00A053D0">
        <w:rPr>
          <w:rFonts w:ascii="Arial" w:hAnsi="Arial" w:cs="Arial"/>
          <w:color w:val="000000" w:themeColor="text1"/>
        </w:rPr>
        <w:t>4</w:t>
      </w:r>
      <w:r w:rsidRPr="00A053D0">
        <w:rPr>
          <w:rFonts w:ascii="Arial" w:hAnsi="Arial" w:cs="Arial"/>
          <w:color w:val="000000" w:themeColor="text1"/>
        </w:rPr>
        <w:t xml:space="preserve">. </w:t>
      </w:r>
      <w:r w:rsidR="00A74307" w:rsidRPr="00A053D0">
        <w:rPr>
          <w:rFonts w:ascii="Arial" w:hAnsi="Arial" w:cs="Arial"/>
          <w:color w:val="000000" w:themeColor="text1"/>
        </w:rPr>
        <w:tab/>
      </w:r>
      <w:r w:rsidR="00A74307" w:rsidRPr="00A053D0">
        <w:rPr>
          <w:rFonts w:ascii="Arial" w:hAnsi="Arial" w:cs="Arial"/>
          <w:color w:val="000000" w:themeColor="text1"/>
          <w:shd w:val="clear" w:color="auto" w:fill="FFFFFF"/>
        </w:rPr>
        <w:t>Kirsch, Katie R., Bonnie A. Feldt, David F. Zane, Tracy Haywood, Russell W. Jones, and Jennifer A. Horney. "Longitudinal community assessment for public health emergency response to wildfire, Bastrop County, Texas." </w:t>
      </w:r>
      <w:r w:rsidR="00A74307" w:rsidRPr="00A053D0">
        <w:rPr>
          <w:rFonts w:ascii="Arial" w:hAnsi="Arial" w:cs="Arial"/>
          <w:i/>
          <w:iCs/>
          <w:color w:val="000000" w:themeColor="text1"/>
          <w:shd w:val="clear" w:color="auto" w:fill="FFFFFF"/>
        </w:rPr>
        <w:t>Health security</w:t>
      </w:r>
      <w:r w:rsidR="00A74307" w:rsidRPr="00A053D0">
        <w:rPr>
          <w:rFonts w:ascii="Arial" w:hAnsi="Arial" w:cs="Arial"/>
          <w:color w:val="000000" w:themeColor="text1"/>
          <w:shd w:val="clear" w:color="auto" w:fill="FFFFFF"/>
        </w:rPr>
        <w:t> 14, no. 2 (2016): 93-104.</w:t>
      </w:r>
    </w:p>
    <w:p w14:paraId="0E10D937" w14:textId="77777777" w:rsidR="00A74307" w:rsidRPr="00A053D0" w:rsidRDefault="00A74307" w:rsidP="00FC17B3">
      <w:pPr>
        <w:rPr>
          <w:rFonts w:ascii="Arial" w:hAnsi="Arial" w:cs="Arial"/>
          <w:color w:val="000000" w:themeColor="text1"/>
          <w:shd w:val="clear" w:color="auto" w:fill="FFFFFF"/>
        </w:rPr>
      </w:pPr>
    </w:p>
    <w:p w14:paraId="552A62D7" w14:textId="17CD41FE" w:rsidR="00665531" w:rsidRPr="00A053D0" w:rsidRDefault="00665531" w:rsidP="00FC17B3">
      <w:pPr>
        <w:rPr>
          <w:rFonts w:ascii="Arial" w:hAnsi="Arial" w:cs="Arial"/>
          <w:color w:val="000000" w:themeColor="text1"/>
          <w:shd w:val="clear" w:color="auto" w:fill="FFFFFF"/>
        </w:rPr>
      </w:pPr>
      <w:r w:rsidRPr="00A053D0">
        <w:rPr>
          <w:rFonts w:ascii="Arial" w:hAnsi="Arial" w:cs="Arial"/>
          <w:color w:val="000000" w:themeColor="text1"/>
        </w:rPr>
        <w:lastRenderedPageBreak/>
        <w:t>4</w:t>
      </w:r>
      <w:r w:rsidR="00E925B9" w:rsidRPr="00A053D0">
        <w:rPr>
          <w:rFonts w:ascii="Arial" w:hAnsi="Arial" w:cs="Arial"/>
          <w:color w:val="000000" w:themeColor="text1"/>
        </w:rPr>
        <w:t>5</w:t>
      </w:r>
      <w:r w:rsidRPr="00A053D0">
        <w:rPr>
          <w:rFonts w:ascii="Arial" w:hAnsi="Arial" w:cs="Arial"/>
          <w:color w:val="000000" w:themeColor="text1"/>
        </w:rPr>
        <w:t xml:space="preserve">. </w:t>
      </w:r>
      <w:r w:rsidR="00A74307" w:rsidRPr="00A053D0">
        <w:rPr>
          <w:rFonts w:ascii="Arial" w:hAnsi="Arial" w:cs="Arial"/>
          <w:color w:val="000000" w:themeColor="text1"/>
        </w:rPr>
        <w:tab/>
      </w:r>
      <w:r w:rsidR="00A74307" w:rsidRPr="00A053D0">
        <w:rPr>
          <w:rFonts w:ascii="Arial" w:hAnsi="Arial" w:cs="Arial"/>
          <w:color w:val="000000" w:themeColor="text1"/>
          <w:shd w:val="clear" w:color="auto" w:fill="FFFFFF"/>
        </w:rPr>
        <w:t>Marshall, Grant N., Terry L. Schell, Marc N. Elliott, Nadine R. Rayburn, and Lisa H. Jaycox. "Psychiatric disorders among adults seeking emergency disaster assistance after a wildland-urban interface fire." </w:t>
      </w:r>
      <w:r w:rsidR="00A74307" w:rsidRPr="00A053D0">
        <w:rPr>
          <w:rFonts w:ascii="Arial" w:hAnsi="Arial" w:cs="Arial"/>
          <w:i/>
          <w:iCs/>
          <w:color w:val="000000" w:themeColor="text1"/>
          <w:shd w:val="clear" w:color="auto" w:fill="FFFFFF"/>
        </w:rPr>
        <w:t>Psychiatric services</w:t>
      </w:r>
      <w:r w:rsidR="00A74307" w:rsidRPr="00A053D0">
        <w:rPr>
          <w:rFonts w:ascii="Arial" w:hAnsi="Arial" w:cs="Arial"/>
          <w:color w:val="000000" w:themeColor="text1"/>
          <w:shd w:val="clear" w:color="auto" w:fill="FFFFFF"/>
        </w:rPr>
        <w:t> 58, no. 4 (2007): 509-514.</w:t>
      </w:r>
    </w:p>
    <w:p w14:paraId="6DDB8019" w14:textId="77777777" w:rsidR="00A74307" w:rsidRPr="00A053D0" w:rsidRDefault="00A74307" w:rsidP="00FC17B3">
      <w:pPr>
        <w:rPr>
          <w:rFonts w:ascii="Arial" w:hAnsi="Arial" w:cs="Arial"/>
          <w:color w:val="000000" w:themeColor="text1"/>
        </w:rPr>
      </w:pPr>
    </w:p>
    <w:p w14:paraId="2129AA51" w14:textId="7D212F3F" w:rsidR="00665531" w:rsidRPr="00A053D0" w:rsidRDefault="00665531" w:rsidP="00FC17B3">
      <w:pPr>
        <w:rPr>
          <w:rFonts w:ascii="Arial" w:hAnsi="Arial" w:cs="Arial"/>
          <w:color w:val="000000" w:themeColor="text1"/>
          <w:shd w:val="clear" w:color="auto" w:fill="FFFFFF"/>
        </w:rPr>
      </w:pPr>
      <w:r w:rsidRPr="00A053D0">
        <w:rPr>
          <w:rFonts w:ascii="Arial" w:hAnsi="Arial" w:cs="Arial"/>
          <w:color w:val="000000" w:themeColor="text1"/>
        </w:rPr>
        <w:t>4</w:t>
      </w:r>
      <w:r w:rsidR="00E925B9" w:rsidRPr="00A053D0">
        <w:rPr>
          <w:rFonts w:ascii="Arial" w:hAnsi="Arial" w:cs="Arial"/>
          <w:color w:val="000000" w:themeColor="text1"/>
        </w:rPr>
        <w:t>6</w:t>
      </w:r>
      <w:r w:rsidRPr="00A053D0">
        <w:rPr>
          <w:rFonts w:ascii="Arial" w:hAnsi="Arial" w:cs="Arial"/>
          <w:color w:val="000000" w:themeColor="text1"/>
        </w:rPr>
        <w:t xml:space="preserve">. </w:t>
      </w:r>
      <w:r w:rsidR="00B4556E" w:rsidRPr="00A053D0">
        <w:rPr>
          <w:rFonts w:ascii="Arial" w:hAnsi="Arial" w:cs="Arial"/>
          <w:color w:val="000000" w:themeColor="text1"/>
        </w:rPr>
        <w:tab/>
      </w:r>
      <w:r w:rsidR="00A74307" w:rsidRPr="00A053D0">
        <w:rPr>
          <w:rFonts w:ascii="Arial" w:hAnsi="Arial" w:cs="Arial"/>
          <w:color w:val="000000" w:themeColor="text1"/>
          <w:shd w:val="clear" w:color="auto" w:fill="FFFFFF"/>
        </w:rPr>
        <w:t>Felix, Erika D., and Walid Afifi. "The role of social support on mental health after multiple wildfire disasters." </w:t>
      </w:r>
      <w:r w:rsidR="00A74307" w:rsidRPr="00A053D0">
        <w:rPr>
          <w:rFonts w:ascii="Arial" w:hAnsi="Arial" w:cs="Arial"/>
          <w:i/>
          <w:iCs/>
          <w:color w:val="000000" w:themeColor="text1"/>
          <w:shd w:val="clear" w:color="auto" w:fill="FFFFFF"/>
        </w:rPr>
        <w:t>Journal of Community Psychology</w:t>
      </w:r>
      <w:r w:rsidR="00A74307" w:rsidRPr="00A053D0">
        <w:rPr>
          <w:rFonts w:ascii="Arial" w:hAnsi="Arial" w:cs="Arial"/>
          <w:color w:val="000000" w:themeColor="text1"/>
          <w:shd w:val="clear" w:color="auto" w:fill="FFFFFF"/>
        </w:rPr>
        <w:t> 43, no. 2 (2015): 156-170.</w:t>
      </w:r>
    </w:p>
    <w:p w14:paraId="3A928E60" w14:textId="77777777" w:rsidR="00A74307" w:rsidRPr="00A053D0" w:rsidRDefault="00A74307" w:rsidP="00FC17B3">
      <w:pPr>
        <w:rPr>
          <w:rFonts w:ascii="Arial" w:hAnsi="Arial" w:cs="Arial"/>
          <w:color w:val="000000" w:themeColor="text1"/>
        </w:rPr>
      </w:pPr>
    </w:p>
    <w:p w14:paraId="57A603E6" w14:textId="7DA6D2F0" w:rsidR="00A74307" w:rsidRPr="00A053D0" w:rsidRDefault="00665531" w:rsidP="00FC17B3">
      <w:pPr>
        <w:rPr>
          <w:rFonts w:ascii="Arial" w:hAnsi="Arial" w:cs="Arial"/>
          <w:color w:val="000000" w:themeColor="text1"/>
          <w:shd w:val="clear" w:color="auto" w:fill="FFFFFF"/>
        </w:rPr>
      </w:pPr>
      <w:r w:rsidRPr="00A053D0">
        <w:rPr>
          <w:rFonts w:ascii="Arial" w:hAnsi="Arial" w:cs="Arial"/>
          <w:color w:val="000000" w:themeColor="text1"/>
        </w:rPr>
        <w:t>4</w:t>
      </w:r>
      <w:r w:rsidR="00E925B9" w:rsidRPr="00A053D0">
        <w:rPr>
          <w:rFonts w:ascii="Arial" w:hAnsi="Arial" w:cs="Arial"/>
          <w:color w:val="000000" w:themeColor="text1"/>
        </w:rPr>
        <w:t>7</w:t>
      </w:r>
      <w:r w:rsidRPr="00A053D0">
        <w:rPr>
          <w:rFonts w:ascii="Arial" w:hAnsi="Arial" w:cs="Arial"/>
          <w:color w:val="000000" w:themeColor="text1"/>
        </w:rPr>
        <w:t xml:space="preserve">. </w:t>
      </w:r>
      <w:r w:rsidR="00B4556E" w:rsidRPr="00A053D0">
        <w:rPr>
          <w:rFonts w:ascii="Arial" w:hAnsi="Arial" w:cs="Arial"/>
          <w:color w:val="000000" w:themeColor="text1"/>
        </w:rPr>
        <w:tab/>
      </w:r>
      <w:r w:rsidR="00A74307" w:rsidRPr="00A053D0">
        <w:rPr>
          <w:rFonts w:ascii="Arial" w:hAnsi="Arial" w:cs="Arial"/>
          <w:color w:val="000000" w:themeColor="text1"/>
          <w:shd w:val="clear" w:color="auto" w:fill="FFFFFF"/>
        </w:rPr>
        <w:t>Jones, Russell T., David P. Ribbe, Phillippe B. Cunningham, J. David Weddle, and Audra K. Langley. "Psychological impact of fire disaster on children and their parents." </w:t>
      </w:r>
      <w:r w:rsidR="00A74307" w:rsidRPr="00A053D0">
        <w:rPr>
          <w:rFonts w:ascii="Arial" w:hAnsi="Arial" w:cs="Arial"/>
          <w:i/>
          <w:iCs/>
          <w:color w:val="000000" w:themeColor="text1"/>
          <w:shd w:val="clear" w:color="auto" w:fill="FFFFFF"/>
        </w:rPr>
        <w:t>Behavior modification</w:t>
      </w:r>
      <w:r w:rsidR="00A74307" w:rsidRPr="00A053D0">
        <w:rPr>
          <w:rFonts w:ascii="Arial" w:hAnsi="Arial" w:cs="Arial"/>
          <w:color w:val="000000" w:themeColor="text1"/>
          <w:shd w:val="clear" w:color="auto" w:fill="FFFFFF"/>
        </w:rPr>
        <w:t> 26, no. 2 (2002): 163-186.</w:t>
      </w:r>
    </w:p>
    <w:p w14:paraId="1EA641A2" w14:textId="77777777" w:rsidR="00A74307" w:rsidRPr="00A053D0" w:rsidRDefault="00A74307" w:rsidP="00FC17B3">
      <w:pPr>
        <w:rPr>
          <w:rFonts w:ascii="Arial" w:hAnsi="Arial" w:cs="Arial"/>
          <w:color w:val="000000" w:themeColor="text1"/>
          <w:shd w:val="clear" w:color="auto" w:fill="FFFFFF"/>
        </w:rPr>
      </w:pPr>
    </w:p>
    <w:p w14:paraId="6350354B" w14:textId="2ED3BB07" w:rsidR="0064508D" w:rsidRPr="00A053D0" w:rsidRDefault="00665531" w:rsidP="00FC17B3">
      <w:pPr>
        <w:rPr>
          <w:rFonts w:ascii="Arial" w:hAnsi="Arial" w:cs="Arial"/>
          <w:color w:val="000000" w:themeColor="text1"/>
        </w:rPr>
      </w:pPr>
      <w:r w:rsidRPr="00A053D0">
        <w:rPr>
          <w:rFonts w:ascii="Arial" w:hAnsi="Arial" w:cs="Arial"/>
          <w:color w:val="000000" w:themeColor="text1"/>
        </w:rPr>
        <w:t>4</w:t>
      </w:r>
      <w:r w:rsidR="00E925B9" w:rsidRPr="00A053D0">
        <w:rPr>
          <w:rFonts w:ascii="Arial" w:hAnsi="Arial" w:cs="Arial"/>
          <w:color w:val="000000" w:themeColor="text1"/>
        </w:rPr>
        <w:t>8</w:t>
      </w:r>
      <w:r w:rsidRPr="00A053D0">
        <w:rPr>
          <w:rFonts w:ascii="Arial" w:hAnsi="Arial" w:cs="Arial"/>
          <w:color w:val="000000" w:themeColor="text1"/>
        </w:rPr>
        <w:t xml:space="preserve">. </w:t>
      </w:r>
      <w:r w:rsidR="0064508D" w:rsidRPr="00A053D0">
        <w:rPr>
          <w:rFonts w:ascii="Arial" w:hAnsi="Arial" w:cs="Arial"/>
          <w:color w:val="000000" w:themeColor="text1"/>
        </w:rPr>
        <w:tab/>
      </w:r>
      <w:r w:rsidR="00B4556E" w:rsidRPr="00A053D0">
        <w:rPr>
          <w:rFonts w:ascii="Arial" w:hAnsi="Arial" w:cs="Arial"/>
          <w:color w:val="000000" w:themeColor="text1"/>
          <w:shd w:val="clear" w:color="auto" w:fill="FFFFFF"/>
        </w:rPr>
        <w:t>Jones, Russell T., David P. Ribbe, Phillippe Cunningham, and J. David Weddle. "Psychosocial correlates of wildfire disaster: Post disaster adult reactions." </w:t>
      </w:r>
      <w:r w:rsidR="00B4556E" w:rsidRPr="00A053D0">
        <w:rPr>
          <w:rFonts w:ascii="Arial" w:hAnsi="Arial" w:cs="Arial"/>
          <w:i/>
          <w:iCs/>
          <w:color w:val="000000" w:themeColor="text1"/>
          <w:shd w:val="clear" w:color="auto" w:fill="FFFFFF"/>
        </w:rPr>
        <w:t>Fire technology</w:t>
      </w:r>
      <w:r w:rsidR="00B4556E" w:rsidRPr="00A053D0">
        <w:rPr>
          <w:rFonts w:ascii="Arial" w:hAnsi="Arial" w:cs="Arial"/>
          <w:color w:val="000000" w:themeColor="text1"/>
          <w:shd w:val="clear" w:color="auto" w:fill="FFFFFF"/>
        </w:rPr>
        <w:t> 39, no. 2 (2003): 103-117.</w:t>
      </w:r>
      <w:r w:rsidRPr="00A053D0">
        <w:rPr>
          <w:rFonts w:ascii="Arial" w:hAnsi="Arial" w:cs="Arial"/>
          <w:color w:val="000000" w:themeColor="text1"/>
        </w:rPr>
        <w:br/>
      </w:r>
    </w:p>
    <w:p w14:paraId="3084888A" w14:textId="193B78E5" w:rsidR="00665531" w:rsidRPr="00A053D0" w:rsidRDefault="00665531" w:rsidP="00FC17B3">
      <w:pPr>
        <w:rPr>
          <w:rFonts w:ascii="Arial" w:hAnsi="Arial" w:cs="Arial"/>
          <w:color w:val="000000" w:themeColor="text1"/>
        </w:rPr>
      </w:pPr>
      <w:r w:rsidRPr="00A053D0">
        <w:rPr>
          <w:rFonts w:ascii="Arial" w:hAnsi="Arial" w:cs="Arial"/>
          <w:color w:val="000000" w:themeColor="text1"/>
        </w:rPr>
        <w:t>4</w:t>
      </w:r>
      <w:r w:rsidR="00E925B9" w:rsidRPr="00A053D0">
        <w:rPr>
          <w:rFonts w:ascii="Arial" w:hAnsi="Arial" w:cs="Arial"/>
          <w:color w:val="000000" w:themeColor="text1"/>
        </w:rPr>
        <w:t>9</w:t>
      </w:r>
      <w:r w:rsidRPr="00A053D0">
        <w:rPr>
          <w:rFonts w:ascii="Arial" w:hAnsi="Arial" w:cs="Arial"/>
          <w:color w:val="000000" w:themeColor="text1"/>
        </w:rPr>
        <w:t xml:space="preserve">. </w:t>
      </w:r>
      <w:r w:rsidR="0064508D" w:rsidRPr="00A053D0">
        <w:rPr>
          <w:rFonts w:ascii="Arial" w:hAnsi="Arial" w:cs="Arial"/>
          <w:color w:val="000000" w:themeColor="text1"/>
        </w:rPr>
        <w:tab/>
      </w:r>
      <w:r w:rsidR="0064508D" w:rsidRPr="00A053D0">
        <w:rPr>
          <w:rFonts w:ascii="Arial" w:hAnsi="Arial" w:cs="Arial"/>
          <w:color w:val="000000" w:themeColor="text1"/>
          <w:shd w:val="clear" w:color="auto" w:fill="FFFFFF"/>
        </w:rPr>
        <w:t>Jones, Benjamin A., and Robert P. Berrens. "Prescribed Burns, Smoke Exposure, And Infant Health." </w:t>
      </w:r>
      <w:r w:rsidR="0064508D" w:rsidRPr="00A053D0">
        <w:rPr>
          <w:rFonts w:ascii="Arial" w:hAnsi="Arial" w:cs="Arial"/>
          <w:i/>
          <w:iCs/>
          <w:color w:val="000000" w:themeColor="text1"/>
          <w:shd w:val="clear" w:color="auto" w:fill="FFFFFF"/>
        </w:rPr>
        <w:t>Contemporary Economic Policy</w:t>
      </w:r>
      <w:r w:rsidR="0064508D" w:rsidRPr="00A053D0">
        <w:rPr>
          <w:rFonts w:ascii="Arial" w:hAnsi="Arial" w:cs="Arial"/>
          <w:color w:val="000000" w:themeColor="text1"/>
          <w:shd w:val="clear" w:color="auto" w:fill="FFFFFF"/>
        </w:rPr>
        <w:t> 39, no. 2 (2021): 292-309.</w:t>
      </w:r>
    </w:p>
    <w:p w14:paraId="66F5838F" w14:textId="77777777" w:rsidR="0064508D" w:rsidRPr="00A053D0" w:rsidRDefault="0064508D" w:rsidP="00FC17B3">
      <w:pPr>
        <w:rPr>
          <w:rFonts w:ascii="Arial" w:hAnsi="Arial" w:cs="Arial"/>
          <w:color w:val="000000" w:themeColor="text1"/>
        </w:rPr>
      </w:pPr>
    </w:p>
    <w:p w14:paraId="533C8BBC" w14:textId="2D631821" w:rsidR="00665531" w:rsidRPr="00A053D0" w:rsidRDefault="00E925B9" w:rsidP="00FC17B3">
      <w:pPr>
        <w:rPr>
          <w:rFonts w:ascii="Arial" w:hAnsi="Arial" w:cs="Arial"/>
          <w:color w:val="000000" w:themeColor="text1"/>
        </w:rPr>
      </w:pPr>
      <w:r w:rsidRPr="00A053D0">
        <w:rPr>
          <w:rFonts w:ascii="Arial" w:hAnsi="Arial" w:cs="Arial"/>
          <w:color w:val="000000" w:themeColor="text1"/>
        </w:rPr>
        <w:t>50</w:t>
      </w:r>
      <w:r w:rsidR="00665531" w:rsidRPr="00A053D0">
        <w:rPr>
          <w:rFonts w:ascii="Arial" w:hAnsi="Arial" w:cs="Arial"/>
          <w:color w:val="000000" w:themeColor="text1"/>
        </w:rPr>
        <w:t xml:space="preserve">. </w:t>
      </w:r>
      <w:r w:rsidR="0064508D" w:rsidRPr="00A053D0">
        <w:rPr>
          <w:rFonts w:ascii="Arial" w:hAnsi="Arial" w:cs="Arial"/>
          <w:color w:val="000000" w:themeColor="text1"/>
        </w:rPr>
        <w:tab/>
      </w:r>
      <w:r w:rsidR="0064508D" w:rsidRPr="00A053D0">
        <w:rPr>
          <w:rFonts w:ascii="Arial" w:hAnsi="Arial" w:cs="Arial"/>
          <w:color w:val="000000" w:themeColor="text1"/>
          <w:shd w:val="clear" w:color="auto" w:fill="FFFFFF"/>
        </w:rPr>
        <w:t>Johnston, David W., Yasin Kürşat Önder, Muhammad Habibur Rahman, and Mehmet A. Ulubaşoğlu. "Evaluating wildfire exposure: Using wellbeing data to estimate and value the impacts of wildfire." </w:t>
      </w:r>
      <w:r w:rsidR="0064508D" w:rsidRPr="00A053D0">
        <w:rPr>
          <w:rFonts w:ascii="Arial" w:hAnsi="Arial" w:cs="Arial"/>
          <w:i/>
          <w:iCs/>
          <w:color w:val="000000" w:themeColor="text1"/>
          <w:shd w:val="clear" w:color="auto" w:fill="FFFFFF"/>
        </w:rPr>
        <w:t>Journal of Economic Behavior &amp; Organization</w:t>
      </w:r>
      <w:r w:rsidR="0064508D" w:rsidRPr="00A053D0">
        <w:rPr>
          <w:rFonts w:ascii="Arial" w:hAnsi="Arial" w:cs="Arial"/>
          <w:color w:val="000000" w:themeColor="text1"/>
          <w:shd w:val="clear" w:color="auto" w:fill="FFFFFF"/>
        </w:rPr>
        <w:t> 192 (2021): 782-798.</w:t>
      </w:r>
    </w:p>
    <w:p w14:paraId="077A1B2E" w14:textId="77777777" w:rsidR="00665531" w:rsidRPr="00A053D0" w:rsidRDefault="00665531" w:rsidP="00FC17B3">
      <w:pPr>
        <w:rPr>
          <w:rFonts w:ascii="Arial" w:hAnsi="Arial" w:cs="Arial"/>
          <w:color w:val="000000" w:themeColor="text1"/>
        </w:rPr>
      </w:pPr>
    </w:p>
    <w:p w14:paraId="5770FEEE" w14:textId="765EFB9E" w:rsidR="00665531" w:rsidRPr="00A053D0" w:rsidRDefault="00665531" w:rsidP="00665531">
      <w:pPr>
        <w:rPr>
          <w:rFonts w:ascii="Arial" w:hAnsi="Arial" w:cs="Arial"/>
          <w:color w:val="000000" w:themeColor="text1"/>
        </w:rPr>
      </w:pPr>
      <w:r w:rsidRPr="00A053D0">
        <w:rPr>
          <w:rFonts w:ascii="Arial" w:hAnsi="Arial" w:cs="Arial"/>
          <w:color w:val="000000" w:themeColor="text1"/>
        </w:rPr>
        <w:t>5</w:t>
      </w:r>
      <w:r w:rsidR="00E925B9" w:rsidRPr="00A053D0">
        <w:rPr>
          <w:rFonts w:ascii="Arial" w:hAnsi="Arial" w:cs="Arial"/>
          <w:color w:val="000000" w:themeColor="text1"/>
        </w:rPr>
        <w:t>1</w:t>
      </w:r>
      <w:r w:rsidRPr="00A053D0">
        <w:rPr>
          <w:rFonts w:ascii="Arial" w:hAnsi="Arial" w:cs="Arial"/>
          <w:color w:val="000000" w:themeColor="text1"/>
        </w:rPr>
        <w:t xml:space="preserve">. </w:t>
      </w:r>
      <w:r w:rsidR="00494A40" w:rsidRPr="00A053D0">
        <w:rPr>
          <w:rFonts w:ascii="Arial" w:hAnsi="Arial" w:cs="Arial"/>
          <w:color w:val="000000" w:themeColor="text1"/>
        </w:rPr>
        <w:tab/>
      </w:r>
      <w:r w:rsidRPr="00A053D0">
        <w:rPr>
          <w:rFonts w:ascii="Arial" w:hAnsi="Arial" w:cs="Arial"/>
          <w:color w:val="000000" w:themeColor="text1"/>
        </w:rPr>
        <w:t xml:space="preserve">Team QD. QGIS geographic information system. Published online 2009. </w:t>
      </w:r>
      <w:hyperlink r:id="rId37" w:history="1">
        <w:r w:rsidRPr="00A053D0">
          <w:rPr>
            <w:rStyle w:val="Hyperlink"/>
            <w:rFonts w:ascii="Arial" w:hAnsi="Arial" w:cs="Arial"/>
            <w:color w:val="000000" w:themeColor="text1"/>
          </w:rPr>
          <w:t>http://qgis.org</w:t>
        </w:r>
      </w:hyperlink>
      <w:r w:rsidRPr="00A053D0">
        <w:rPr>
          <w:rFonts w:ascii="Arial" w:hAnsi="Arial" w:cs="Arial"/>
          <w:color w:val="000000" w:themeColor="text1"/>
        </w:rPr>
        <w:t xml:space="preserve"> </w:t>
      </w:r>
    </w:p>
    <w:p w14:paraId="0DDB36B4" w14:textId="24F0D611" w:rsidR="00FE40E4" w:rsidRPr="00A053D0" w:rsidRDefault="00FE40E4" w:rsidP="00FC17B3">
      <w:pPr>
        <w:rPr>
          <w:rFonts w:ascii="Arial" w:hAnsi="Arial" w:cs="Arial"/>
          <w:color w:val="000000" w:themeColor="text1"/>
        </w:rPr>
      </w:pPr>
    </w:p>
    <w:p w14:paraId="50D96D38" w14:textId="76875F00" w:rsidR="0067420F" w:rsidRPr="00A053D0" w:rsidRDefault="00D81632" w:rsidP="00FC17B3">
      <w:pPr>
        <w:rPr>
          <w:rFonts w:ascii="Arial" w:hAnsi="Arial" w:cs="Arial"/>
          <w:color w:val="000000" w:themeColor="text1"/>
        </w:rPr>
      </w:pPr>
      <w:r w:rsidRPr="00A053D0">
        <w:rPr>
          <w:rFonts w:ascii="Arial" w:hAnsi="Arial" w:cs="Arial"/>
          <w:color w:val="000000" w:themeColor="text1"/>
        </w:rPr>
        <w:t>5</w:t>
      </w:r>
      <w:r w:rsidR="00E925B9" w:rsidRPr="00A053D0">
        <w:rPr>
          <w:rFonts w:ascii="Arial" w:hAnsi="Arial" w:cs="Arial"/>
          <w:color w:val="000000" w:themeColor="text1"/>
        </w:rPr>
        <w:t>2</w:t>
      </w:r>
      <w:r w:rsidRPr="00A053D0">
        <w:rPr>
          <w:rFonts w:ascii="Arial" w:hAnsi="Arial" w:cs="Arial"/>
          <w:color w:val="000000" w:themeColor="text1"/>
        </w:rPr>
        <w:t xml:space="preserve">. </w:t>
      </w:r>
      <w:r w:rsidR="00494A40" w:rsidRPr="00A053D0">
        <w:rPr>
          <w:rFonts w:ascii="Arial" w:hAnsi="Arial" w:cs="Arial"/>
          <w:color w:val="000000" w:themeColor="text1"/>
        </w:rPr>
        <w:tab/>
      </w:r>
      <w:r w:rsidRPr="00A053D0">
        <w:rPr>
          <w:rFonts w:ascii="Arial" w:hAnsi="Arial" w:cs="Arial"/>
          <w:color w:val="000000" w:themeColor="text1"/>
        </w:rPr>
        <w:t xml:space="preserve">Christianson AC, McGee TK. Wildfire evacuation experiences of band members of whitefish lake first nation 459, </w:t>
      </w:r>
      <w:r w:rsidR="00F5481A" w:rsidRPr="00A053D0">
        <w:rPr>
          <w:rFonts w:ascii="Arial" w:hAnsi="Arial" w:cs="Arial"/>
          <w:color w:val="000000" w:themeColor="text1"/>
        </w:rPr>
        <w:t>A</w:t>
      </w:r>
      <w:r w:rsidRPr="00A053D0">
        <w:rPr>
          <w:rFonts w:ascii="Arial" w:hAnsi="Arial" w:cs="Arial"/>
          <w:color w:val="000000" w:themeColor="text1"/>
        </w:rPr>
        <w:t xml:space="preserve">lberta, </w:t>
      </w:r>
      <w:r w:rsidR="00F5481A" w:rsidRPr="00A053D0">
        <w:rPr>
          <w:rFonts w:ascii="Arial" w:hAnsi="Arial" w:cs="Arial"/>
          <w:color w:val="000000" w:themeColor="text1"/>
        </w:rPr>
        <w:t>C</w:t>
      </w:r>
      <w:r w:rsidRPr="00A053D0">
        <w:rPr>
          <w:rFonts w:ascii="Arial" w:hAnsi="Arial" w:cs="Arial"/>
          <w:color w:val="000000" w:themeColor="text1"/>
        </w:rPr>
        <w:t>anada. Natural Hazards. 2019;98(1):9-29.</w:t>
      </w:r>
    </w:p>
    <w:p w14:paraId="3F1ED671" w14:textId="1D158BC3" w:rsidR="00EC220D" w:rsidRPr="00A053D0" w:rsidRDefault="00EC220D" w:rsidP="00FC17B3">
      <w:pPr>
        <w:rPr>
          <w:rFonts w:ascii="Arial" w:hAnsi="Arial" w:cs="Arial"/>
          <w:color w:val="000000" w:themeColor="text1"/>
        </w:rPr>
      </w:pPr>
    </w:p>
    <w:p w14:paraId="5E9F8218" w14:textId="47D05FA2" w:rsidR="00EC220D" w:rsidRPr="00A053D0" w:rsidRDefault="007A6AA8" w:rsidP="00FC17B3">
      <w:pPr>
        <w:rPr>
          <w:rFonts w:ascii="Arial" w:hAnsi="Arial" w:cs="Arial"/>
          <w:color w:val="000000" w:themeColor="text1"/>
        </w:rPr>
      </w:pPr>
      <w:r w:rsidRPr="00A053D0">
        <w:rPr>
          <w:rFonts w:ascii="Arial" w:hAnsi="Arial" w:cs="Arial"/>
          <w:color w:val="000000" w:themeColor="text1"/>
        </w:rPr>
        <w:t>5</w:t>
      </w:r>
      <w:r w:rsidR="00E925B9" w:rsidRPr="00A053D0">
        <w:rPr>
          <w:rFonts w:ascii="Arial" w:hAnsi="Arial" w:cs="Arial"/>
          <w:color w:val="000000" w:themeColor="text1"/>
        </w:rPr>
        <w:t>3</w:t>
      </w:r>
      <w:r w:rsidRPr="00A053D0">
        <w:rPr>
          <w:rFonts w:ascii="Arial" w:hAnsi="Arial" w:cs="Arial"/>
          <w:color w:val="000000" w:themeColor="text1"/>
        </w:rPr>
        <w:t xml:space="preserve">. </w:t>
      </w:r>
      <w:r w:rsidR="00494A40" w:rsidRPr="00A053D0">
        <w:rPr>
          <w:rFonts w:ascii="Arial" w:hAnsi="Arial" w:cs="Arial"/>
          <w:color w:val="000000" w:themeColor="text1"/>
        </w:rPr>
        <w:tab/>
      </w:r>
      <w:r w:rsidRPr="00A053D0">
        <w:rPr>
          <w:rFonts w:ascii="Arial" w:hAnsi="Arial" w:cs="Arial"/>
          <w:color w:val="000000" w:themeColor="text1"/>
        </w:rPr>
        <w:t xml:space="preserve">Westerling AL, Hidalgo HG, Cayan DR, Swetnam TW. Warming and earlier spring increase western u.s. Forest wildfire activity. Science. 2006;313(5789):940-943. </w:t>
      </w:r>
      <w:hyperlink r:id="rId38" w:history="1">
        <w:r w:rsidRPr="00A053D0">
          <w:rPr>
            <w:rStyle w:val="Hyperlink"/>
            <w:rFonts w:ascii="Arial" w:hAnsi="Arial" w:cs="Arial"/>
            <w:color w:val="000000" w:themeColor="text1"/>
          </w:rPr>
          <w:t>https://www.science.org/doi/abs/10.1126/science.1128834</w:t>
        </w:r>
      </w:hyperlink>
    </w:p>
    <w:p w14:paraId="6D475B3B" w14:textId="6583D9D2" w:rsidR="00EC220D" w:rsidRPr="00A053D0" w:rsidRDefault="00EC220D" w:rsidP="00FC17B3">
      <w:pPr>
        <w:rPr>
          <w:rFonts w:ascii="Arial" w:hAnsi="Arial" w:cs="Arial"/>
          <w:color w:val="000000" w:themeColor="text1"/>
        </w:rPr>
      </w:pPr>
    </w:p>
    <w:p w14:paraId="0F21AE08" w14:textId="5C3E584A" w:rsidR="00493E06" w:rsidRPr="00A053D0" w:rsidRDefault="00493E06" w:rsidP="00493E06">
      <w:pPr>
        <w:rPr>
          <w:rFonts w:ascii="Arial" w:hAnsi="Arial" w:cs="Arial"/>
          <w:color w:val="000000" w:themeColor="text1"/>
        </w:rPr>
      </w:pPr>
      <w:r w:rsidRPr="00A053D0">
        <w:rPr>
          <w:rFonts w:ascii="Arial" w:hAnsi="Arial" w:cs="Arial"/>
          <w:color w:val="000000" w:themeColor="text1"/>
        </w:rPr>
        <w:t>5</w:t>
      </w:r>
      <w:r w:rsidR="00E925B9" w:rsidRPr="00A053D0">
        <w:rPr>
          <w:rFonts w:ascii="Arial" w:hAnsi="Arial" w:cs="Arial"/>
          <w:color w:val="000000" w:themeColor="text1"/>
        </w:rPr>
        <w:t>4</w:t>
      </w:r>
      <w:r w:rsidRPr="00A053D0">
        <w:rPr>
          <w:rFonts w:ascii="Arial" w:hAnsi="Arial" w:cs="Arial"/>
          <w:color w:val="000000" w:themeColor="text1"/>
        </w:rPr>
        <w:t xml:space="preserve">. </w:t>
      </w:r>
      <w:r w:rsidR="00494A40" w:rsidRPr="00A053D0">
        <w:rPr>
          <w:rFonts w:ascii="Arial" w:hAnsi="Arial" w:cs="Arial"/>
          <w:color w:val="000000" w:themeColor="text1"/>
        </w:rPr>
        <w:tab/>
      </w:r>
      <w:r w:rsidRPr="00A053D0">
        <w:rPr>
          <w:rFonts w:ascii="Arial" w:hAnsi="Arial" w:cs="Arial"/>
          <w:color w:val="000000" w:themeColor="text1"/>
        </w:rPr>
        <w:t xml:space="preserve">Rochelle S. Green BM Rupa Basu. The effect of temperature on hospital admissions in nine california counties. International Journal of Public Health. 2010;55:113-121. </w:t>
      </w:r>
    </w:p>
    <w:p w14:paraId="1A1E0FCC" w14:textId="77777777" w:rsidR="00493E06" w:rsidRPr="00A053D0" w:rsidRDefault="00493E06" w:rsidP="00493E06">
      <w:pPr>
        <w:rPr>
          <w:rFonts w:ascii="Arial" w:hAnsi="Arial" w:cs="Arial"/>
          <w:color w:val="000000" w:themeColor="text1"/>
        </w:rPr>
      </w:pPr>
    </w:p>
    <w:p w14:paraId="0E50C301" w14:textId="4304A1E8" w:rsidR="00493E06" w:rsidRPr="00A053D0" w:rsidRDefault="00493E06" w:rsidP="00493E06">
      <w:pPr>
        <w:rPr>
          <w:rFonts w:ascii="Arial" w:hAnsi="Arial" w:cs="Arial"/>
          <w:color w:val="000000" w:themeColor="text1"/>
        </w:rPr>
      </w:pPr>
      <w:r w:rsidRPr="00A053D0">
        <w:rPr>
          <w:rFonts w:ascii="Arial" w:hAnsi="Arial" w:cs="Arial"/>
          <w:color w:val="000000" w:themeColor="text1"/>
        </w:rPr>
        <w:t>5</w:t>
      </w:r>
      <w:r w:rsidR="00E925B9" w:rsidRPr="00A053D0">
        <w:rPr>
          <w:rFonts w:ascii="Arial" w:hAnsi="Arial" w:cs="Arial"/>
          <w:color w:val="000000" w:themeColor="text1"/>
        </w:rPr>
        <w:t>5</w:t>
      </w:r>
      <w:r w:rsidRPr="00A053D0">
        <w:rPr>
          <w:rFonts w:ascii="Arial" w:hAnsi="Arial" w:cs="Arial"/>
          <w:color w:val="000000" w:themeColor="text1"/>
        </w:rPr>
        <w:t xml:space="preserve">. </w:t>
      </w:r>
      <w:r w:rsidR="00494A40" w:rsidRPr="00A053D0">
        <w:rPr>
          <w:rFonts w:ascii="Arial" w:hAnsi="Arial" w:cs="Arial"/>
          <w:color w:val="000000" w:themeColor="text1"/>
        </w:rPr>
        <w:tab/>
      </w:r>
      <w:r w:rsidRPr="00A053D0">
        <w:rPr>
          <w:rFonts w:ascii="Arial" w:hAnsi="Arial" w:cs="Arial"/>
          <w:color w:val="000000" w:themeColor="text1"/>
        </w:rPr>
        <w:t xml:space="preserve">Vlassova L, Perez-Cabello F, Mimbrero MR, Lloverıá RM, Garcıá -Martıń A. Analysis of the relationship between land surface temperature and wildfire severity in a series of landsat images. Remote Sensing. 2014;6(7):6136-6162. doi:10.3390/rs6076136 </w:t>
      </w:r>
    </w:p>
    <w:p w14:paraId="4B55B230" w14:textId="77777777" w:rsidR="00493E06" w:rsidRPr="00A053D0" w:rsidRDefault="00493E06" w:rsidP="00493E06">
      <w:pPr>
        <w:rPr>
          <w:rFonts w:ascii="Arial" w:hAnsi="Arial" w:cs="Arial"/>
          <w:color w:val="000000" w:themeColor="text1"/>
        </w:rPr>
      </w:pPr>
    </w:p>
    <w:p w14:paraId="31A1B773" w14:textId="76743A5B" w:rsidR="00493E06" w:rsidRPr="00A053D0" w:rsidRDefault="00493E06" w:rsidP="00493E06">
      <w:pPr>
        <w:rPr>
          <w:rFonts w:ascii="Arial" w:hAnsi="Arial" w:cs="Arial"/>
          <w:color w:val="000000" w:themeColor="text1"/>
        </w:rPr>
      </w:pPr>
      <w:r w:rsidRPr="00A053D0">
        <w:rPr>
          <w:rFonts w:ascii="Arial" w:hAnsi="Arial" w:cs="Arial"/>
          <w:color w:val="000000" w:themeColor="text1"/>
        </w:rPr>
        <w:t>5</w:t>
      </w:r>
      <w:r w:rsidR="00E925B9" w:rsidRPr="00A053D0">
        <w:rPr>
          <w:rFonts w:ascii="Arial" w:hAnsi="Arial" w:cs="Arial"/>
          <w:color w:val="000000" w:themeColor="text1"/>
        </w:rPr>
        <w:t>6</w:t>
      </w:r>
      <w:r w:rsidRPr="00A053D0">
        <w:rPr>
          <w:rFonts w:ascii="Arial" w:hAnsi="Arial" w:cs="Arial"/>
          <w:color w:val="000000" w:themeColor="text1"/>
        </w:rPr>
        <w:t xml:space="preserve">. </w:t>
      </w:r>
      <w:r w:rsidR="00494A40" w:rsidRPr="00A053D0">
        <w:rPr>
          <w:rFonts w:ascii="Arial" w:hAnsi="Arial" w:cs="Arial"/>
          <w:color w:val="000000" w:themeColor="text1"/>
        </w:rPr>
        <w:tab/>
      </w:r>
      <w:r w:rsidRPr="00A053D0">
        <w:rPr>
          <w:rFonts w:ascii="Arial" w:hAnsi="Arial" w:cs="Arial"/>
          <w:color w:val="000000" w:themeColor="text1"/>
        </w:rPr>
        <w:t xml:space="preserve">Group PC. PRISM climate group daily temperature data. Published 2021. </w:t>
      </w:r>
      <w:hyperlink r:id="rId39" w:history="1">
        <w:r w:rsidRPr="00A053D0">
          <w:rPr>
            <w:rStyle w:val="Hyperlink"/>
            <w:rFonts w:ascii="Arial" w:hAnsi="Arial" w:cs="Arial"/>
            <w:color w:val="000000" w:themeColor="text1"/>
          </w:rPr>
          <w:t>https://prism.oregonstate.edu/</w:t>
        </w:r>
      </w:hyperlink>
      <w:r w:rsidRPr="00A053D0">
        <w:rPr>
          <w:rFonts w:ascii="Arial" w:hAnsi="Arial" w:cs="Arial"/>
          <w:color w:val="000000" w:themeColor="text1"/>
        </w:rPr>
        <w:t xml:space="preserve"> </w:t>
      </w:r>
    </w:p>
    <w:p w14:paraId="0E484301" w14:textId="342A9866" w:rsidR="00EC220D" w:rsidRPr="00A053D0" w:rsidRDefault="00EC220D" w:rsidP="00FC17B3">
      <w:pPr>
        <w:rPr>
          <w:rFonts w:ascii="Arial" w:hAnsi="Arial" w:cs="Arial"/>
          <w:color w:val="000000" w:themeColor="text1"/>
        </w:rPr>
      </w:pPr>
    </w:p>
    <w:p w14:paraId="78966B19" w14:textId="53186D2A" w:rsidR="001F3A1B" w:rsidRPr="00A053D0" w:rsidRDefault="001F3A1B" w:rsidP="001F3A1B">
      <w:pPr>
        <w:rPr>
          <w:rFonts w:ascii="Arial" w:hAnsi="Arial" w:cs="Arial"/>
          <w:color w:val="000000" w:themeColor="text1"/>
        </w:rPr>
      </w:pPr>
      <w:r w:rsidRPr="00A053D0">
        <w:rPr>
          <w:rFonts w:ascii="Arial" w:hAnsi="Arial" w:cs="Arial"/>
          <w:color w:val="000000" w:themeColor="text1"/>
        </w:rPr>
        <w:lastRenderedPageBreak/>
        <w:t>5</w:t>
      </w:r>
      <w:r w:rsidR="00E925B9" w:rsidRPr="00A053D0">
        <w:rPr>
          <w:rFonts w:ascii="Arial" w:hAnsi="Arial" w:cs="Arial"/>
          <w:color w:val="000000" w:themeColor="text1"/>
        </w:rPr>
        <w:t>7</w:t>
      </w:r>
      <w:r w:rsidRPr="00A053D0">
        <w:rPr>
          <w:rFonts w:ascii="Arial" w:hAnsi="Arial" w:cs="Arial"/>
          <w:color w:val="000000" w:themeColor="text1"/>
        </w:rPr>
        <w:t xml:space="preserve">. </w:t>
      </w:r>
      <w:r w:rsidR="00494A40" w:rsidRPr="00A053D0">
        <w:rPr>
          <w:rFonts w:ascii="Arial" w:hAnsi="Arial" w:cs="Arial"/>
          <w:color w:val="000000" w:themeColor="text1"/>
        </w:rPr>
        <w:tab/>
      </w:r>
      <w:r w:rsidRPr="00A053D0">
        <w:rPr>
          <w:rFonts w:ascii="Arial" w:hAnsi="Arial" w:cs="Arial"/>
          <w:color w:val="000000" w:themeColor="text1"/>
        </w:rPr>
        <w:t xml:space="preserve">Bureau UC. American community survey 5-year public use samples. Published online 2016-2020. </w:t>
      </w:r>
    </w:p>
    <w:p w14:paraId="61255619" w14:textId="3D97858F" w:rsidR="00493E06" w:rsidRPr="00A053D0" w:rsidRDefault="00493E06" w:rsidP="00FC17B3">
      <w:pPr>
        <w:rPr>
          <w:rFonts w:ascii="Arial" w:hAnsi="Arial" w:cs="Arial"/>
          <w:color w:val="000000" w:themeColor="text1"/>
        </w:rPr>
      </w:pPr>
    </w:p>
    <w:p w14:paraId="46B79183" w14:textId="7935834D" w:rsidR="00665589" w:rsidRPr="00A053D0" w:rsidRDefault="00665589" w:rsidP="00665589">
      <w:pPr>
        <w:rPr>
          <w:rFonts w:ascii="Arial" w:hAnsi="Arial" w:cs="Arial"/>
          <w:color w:val="000000" w:themeColor="text1"/>
        </w:rPr>
      </w:pPr>
      <w:r w:rsidRPr="00A053D0">
        <w:rPr>
          <w:rFonts w:ascii="Arial" w:hAnsi="Arial" w:cs="Arial"/>
          <w:color w:val="000000" w:themeColor="text1"/>
        </w:rPr>
        <w:t>5</w:t>
      </w:r>
      <w:r w:rsidR="00E925B9" w:rsidRPr="00A053D0">
        <w:rPr>
          <w:rFonts w:ascii="Arial" w:hAnsi="Arial" w:cs="Arial"/>
          <w:color w:val="000000" w:themeColor="text1"/>
        </w:rPr>
        <w:t>8</w:t>
      </w:r>
      <w:r w:rsidRPr="00A053D0">
        <w:rPr>
          <w:rFonts w:ascii="Arial" w:hAnsi="Arial" w:cs="Arial"/>
          <w:color w:val="000000" w:themeColor="text1"/>
        </w:rPr>
        <w:t xml:space="preserve">. </w:t>
      </w:r>
      <w:r w:rsidR="00494A40" w:rsidRPr="00A053D0">
        <w:rPr>
          <w:rFonts w:ascii="Arial" w:hAnsi="Arial" w:cs="Arial"/>
          <w:color w:val="000000" w:themeColor="text1"/>
        </w:rPr>
        <w:tab/>
      </w:r>
      <w:r w:rsidRPr="00A053D0">
        <w:rPr>
          <w:rFonts w:ascii="Arial" w:hAnsi="Arial" w:cs="Arial"/>
          <w:color w:val="000000" w:themeColor="text1"/>
        </w:rPr>
        <w:t xml:space="preserve">Team RC. R: A language and environment for statistical computing. Published online 2021. </w:t>
      </w:r>
      <w:hyperlink r:id="rId40" w:history="1">
        <w:r w:rsidRPr="00A053D0">
          <w:rPr>
            <w:rStyle w:val="Hyperlink"/>
            <w:rFonts w:ascii="Arial" w:hAnsi="Arial" w:cs="Arial"/>
            <w:color w:val="000000" w:themeColor="text1"/>
          </w:rPr>
          <w:t>https://www.R-project.org/</w:t>
        </w:r>
      </w:hyperlink>
      <w:r w:rsidRPr="00A053D0">
        <w:rPr>
          <w:rFonts w:ascii="Arial" w:hAnsi="Arial" w:cs="Arial"/>
          <w:color w:val="000000" w:themeColor="text1"/>
        </w:rPr>
        <w:t xml:space="preserve"> </w:t>
      </w:r>
    </w:p>
    <w:p w14:paraId="688482AC" w14:textId="0B561A45" w:rsidR="00493E06" w:rsidRPr="00A053D0" w:rsidRDefault="00493E06" w:rsidP="00FC17B3">
      <w:pPr>
        <w:rPr>
          <w:rFonts w:ascii="Arial" w:hAnsi="Arial" w:cs="Arial"/>
          <w:color w:val="000000" w:themeColor="text1"/>
        </w:rPr>
      </w:pPr>
    </w:p>
    <w:p w14:paraId="1652AEEA" w14:textId="128996C1" w:rsidR="00493E06" w:rsidRPr="00A053D0" w:rsidRDefault="00375C41" w:rsidP="00FC17B3">
      <w:pPr>
        <w:rPr>
          <w:rFonts w:ascii="Arial" w:hAnsi="Arial" w:cs="Arial"/>
          <w:color w:val="000000" w:themeColor="text1"/>
        </w:rPr>
      </w:pPr>
      <w:r w:rsidRPr="00A053D0">
        <w:rPr>
          <w:rFonts w:ascii="Arial" w:hAnsi="Arial" w:cs="Arial"/>
          <w:color w:val="000000" w:themeColor="text1"/>
        </w:rPr>
        <w:t>5</w:t>
      </w:r>
      <w:r w:rsidR="00E925B9" w:rsidRPr="00A053D0">
        <w:rPr>
          <w:rFonts w:ascii="Arial" w:hAnsi="Arial" w:cs="Arial"/>
          <w:color w:val="000000" w:themeColor="text1"/>
        </w:rPr>
        <w:t>9</w:t>
      </w:r>
      <w:r w:rsidRPr="00A053D0">
        <w:rPr>
          <w:rFonts w:ascii="Arial" w:hAnsi="Arial" w:cs="Arial"/>
          <w:color w:val="000000" w:themeColor="text1"/>
        </w:rPr>
        <w:t xml:space="preserve">. </w:t>
      </w:r>
      <w:r w:rsidR="00494A40" w:rsidRPr="00A053D0">
        <w:rPr>
          <w:rFonts w:ascii="Arial" w:hAnsi="Arial" w:cs="Arial"/>
          <w:color w:val="000000" w:themeColor="text1"/>
        </w:rPr>
        <w:tab/>
      </w:r>
      <w:r w:rsidRPr="00A053D0">
        <w:rPr>
          <w:rFonts w:ascii="Arial" w:hAnsi="Arial" w:cs="Arial"/>
          <w:color w:val="000000" w:themeColor="text1"/>
        </w:rPr>
        <w:t>Wood S. Generalized Additive Models: An Introduction with r. 2nd ed. Chapman; Hall/CRC; 2017.</w:t>
      </w:r>
    </w:p>
    <w:p w14:paraId="664F821C" w14:textId="77777777" w:rsidR="00EC220D" w:rsidRPr="00A053D0" w:rsidRDefault="00EC220D" w:rsidP="00FC17B3">
      <w:pPr>
        <w:rPr>
          <w:rFonts w:ascii="Arial" w:hAnsi="Arial" w:cs="Arial"/>
          <w:color w:val="000000" w:themeColor="text1"/>
        </w:rPr>
      </w:pPr>
    </w:p>
    <w:p w14:paraId="33156F4F" w14:textId="3DFCE290" w:rsidR="00493E06" w:rsidRPr="00A053D0" w:rsidRDefault="00E925B9" w:rsidP="00FC17B3">
      <w:pPr>
        <w:rPr>
          <w:rFonts w:ascii="Arial" w:hAnsi="Arial" w:cs="Arial"/>
          <w:color w:val="000000" w:themeColor="text1"/>
        </w:rPr>
      </w:pPr>
      <w:r w:rsidRPr="00A053D0">
        <w:rPr>
          <w:rFonts w:ascii="Arial" w:hAnsi="Arial" w:cs="Arial"/>
          <w:color w:val="000000" w:themeColor="text1"/>
        </w:rPr>
        <w:t>60</w:t>
      </w:r>
      <w:r w:rsidR="00E62F09" w:rsidRPr="00A053D0">
        <w:rPr>
          <w:rFonts w:ascii="Arial" w:hAnsi="Arial" w:cs="Arial"/>
          <w:color w:val="000000" w:themeColor="text1"/>
        </w:rPr>
        <w:t xml:space="preserve">. </w:t>
      </w:r>
      <w:r w:rsidR="00494A40" w:rsidRPr="00A053D0">
        <w:rPr>
          <w:rFonts w:ascii="Arial" w:hAnsi="Arial" w:cs="Arial"/>
          <w:color w:val="000000" w:themeColor="text1"/>
        </w:rPr>
        <w:tab/>
        <w:t>Yu, Yu, Wei William Zou, Michael Jerrett, and Ying-Ying Meng. "Acute Health Impact of Convectional and Wildfire-related PM2. 5: a narrative review." </w:t>
      </w:r>
      <w:r w:rsidR="00494A40" w:rsidRPr="00A053D0">
        <w:rPr>
          <w:rFonts w:ascii="Arial" w:hAnsi="Arial" w:cs="Arial"/>
          <w:i/>
          <w:iCs/>
          <w:color w:val="000000" w:themeColor="text1"/>
        </w:rPr>
        <w:t>Environmental Advances</w:t>
      </w:r>
      <w:r w:rsidR="00494A40" w:rsidRPr="00A053D0">
        <w:rPr>
          <w:rFonts w:ascii="Arial" w:hAnsi="Arial" w:cs="Arial"/>
          <w:color w:val="000000" w:themeColor="text1"/>
        </w:rPr>
        <w:t> (2022): 100179.</w:t>
      </w:r>
    </w:p>
    <w:p w14:paraId="7B13F200" w14:textId="77777777" w:rsidR="00493E06" w:rsidRPr="00A053D0" w:rsidRDefault="00493E06" w:rsidP="00FC17B3">
      <w:pPr>
        <w:rPr>
          <w:rFonts w:ascii="Arial" w:hAnsi="Arial" w:cs="Arial"/>
          <w:color w:val="000000" w:themeColor="text1"/>
        </w:rPr>
      </w:pPr>
    </w:p>
    <w:p w14:paraId="560D0AED" w14:textId="26DA6FC1" w:rsidR="000D0AB1" w:rsidRPr="00A053D0" w:rsidRDefault="000D0AB1" w:rsidP="000D0AB1">
      <w:pPr>
        <w:rPr>
          <w:rFonts w:ascii="Arial" w:hAnsi="Arial" w:cs="Arial"/>
          <w:color w:val="000000" w:themeColor="text1"/>
        </w:rPr>
      </w:pPr>
      <w:r w:rsidRPr="00A053D0">
        <w:rPr>
          <w:rFonts w:ascii="Arial" w:hAnsi="Arial" w:cs="Arial"/>
          <w:color w:val="000000" w:themeColor="text1"/>
        </w:rPr>
        <w:t>6</w:t>
      </w:r>
      <w:r w:rsidR="00E925B9" w:rsidRPr="00A053D0">
        <w:rPr>
          <w:rFonts w:ascii="Arial" w:hAnsi="Arial" w:cs="Arial"/>
          <w:color w:val="000000" w:themeColor="text1"/>
        </w:rPr>
        <w:t>1</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Henderson SB, Brauer M, MacNab YC, Kennedy SM. Three measures of forest fire smoke exposure and their associations with respiratory and cardiovascular health outcomes in a population-based cohort. Environmental health perspectives. 2011;119(9):1266-1271. </w:t>
      </w:r>
    </w:p>
    <w:p w14:paraId="4D69131E" w14:textId="77777777" w:rsidR="000D0AB1" w:rsidRPr="00A053D0" w:rsidRDefault="000D0AB1" w:rsidP="000D0AB1">
      <w:pPr>
        <w:rPr>
          <w:rFonts w:ascii="Arial" w:hAnsi="Arial" w:cs="Arial"/>
          <w:color w:val="000000" w:themeColor="text1"/>
        </w:rPr>
      </w:pPr>
    </w:p>
    <w:p w14:paraId="530F4AC0" w14:textId="7182C685" w:rsidR="000D0AB1" w:rsidRPr="00A053D0" w:rsidRDefault="000D0AB1" w:rsidP="000D0AB1">
      <w:pPr>
        <w:rPr>
          <w:rFonts w:ascii="Arial" w:hAnsi="Arial" w:cs="Arial"/>
          <w:color w:val="000000" w:themeColor="text1"/>
        </w:rPr>
      </w:pPr>
      <w:r w:rsidRPr="00A053D0">
        <w:rPr>
          <w:rFonts w:ascii="Arial" w:hAnsi="Arial" w:cs="Arial"/>
          <w:color w:val="000000" w:themeColor="text1"/>
        </w:rPr>
        <w:t>6</w:t>
      </w:r>
      <w:r w:rsidR="00E925B9" w:rsidRPr="00A053D0">
        <w:rPr>
          <w:rFonts w:ascii="Arial" w:hAnsi="Arial" w:cs="Arial"/>
          <w:color w:val="000000" w:themeColor="text1"/>
        </w:rPr>
        <w:t>2</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Thelen B, French NH, Koziol BW, et al. Modeling acute respiratory illness during the 2007 san diego wildland fires using a coupled emissions-transport system and generalized additive modeling. Environmental Health. 2013;12(1):1-22. </w:t>
      </w:r>
    </w:p>
    <w:p w14:paraId="0CB39453" w14:textId="77777777" w:rsidR="000D0AB1" w:rsidRPr="00A053D0" w:rsidRDefault="000D0AB1" w:rsidP="000D0AB1">
      <w:pPr>
        <w:rPr>
          <w:rFonts w:ascii="Arial" w:hAnsi="Arial" w:cs="Arial"/>
          <w:color w:val="000000" w:themeColor="text1"/>
        </w:rPr>
      </w:pPr>
    </w:p>
    <w:p w14:paraId="604DEF32" w14:textId="7B5E7E13" w:rsidR="000D0AB1" w:rsidRPr="00A053D0" w:rsidRDefault="000D0AB1" w:rsidP="000D0AB1">
      <w:pPr>
        <w:rPr>
          <w:rFonts w:ascii="Arial" w:hAnsi="Arial" w:cs="Arial"/>
          <w:color w:val="000000" w:themeColor="text1"/>
        </w:rPr>
      </w:pPr>
      <w:r w:rsidRPr="00A053D0">
        <w:rPr>
          <w:rFonts w:ascii="Arial" w:hAnsi="Arial" w:cs="Arial"/>
          <w:color w:val="000000" w:themeColor="text1"/>
        </w:rPr>
        <w:t>6</w:t>
      </w:r>
      <w:r w:rsidR="00E925B9" w:rsidRPr="00A053D0">
        <w:rPr>
          <w:rFonts w:ascii="Arial" w:hAnsi="Arial" w:cs="Arial"/>
          <w:color w:val="000000" w:themeColor="text1"/>
        </w:rPr>
        <w:t>3</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Delfino RJ, Brummel S, Wu J, et al. The relationship of respiratory and cardiovascular hospital admissions to the southern california wildfires of 2003. Occupational and environmental medicine. 2009;66(3):189-197. </w:t>
      </w:r>
    </w:p>
    <w:p w14:paraId="28DE301A" w14:textId="77777777" w:rsidR="000D0AB1" w:rsidRPr="00A053D0" w:rsidRDefault="000D0AB1" w:rsidP="000D0AB1">
      <w:pPr>
        <w:rPr>
          <w:rFonts w:ascii="Arial" w:hAnsi="Arial" w:cs="Arial"/>
          <w:color w:val="000000" w:themeColor="text1"/>
        </w:rPr>
      </w:pPr>
    </w:p>
    <w:p w14:paraId="6EE80E3D" w14:textId="4ABB634C" w:rsidR="000D0AB1" w:rsidRPr="00A053D0" w:rsidRDefault="000D0AB1" w:rsidP="000D0AB1">
      <w:pPr>
        <w:rPr>
          <w:rFonts w:ascii="Arial" w:hAnsi="Arial" w:cs="Arial"/>
          <w:color w:val="000000" w:themeColor="text1"/>
        </w:rPr>
      </w:pPr>
      <w:r w:rsidRPr="00A053D0">
        <w:rPr>
          <w:rFonts w:ascii="Arial" w:hAnsi="Arial" w:cs="Arial"/>
          <w:color w:val="000000" w:themeColor="text1"/>
        </w:rPr>
        <w:t>6</w:t>
      </w:r>
      <w:r w:rsidR="00E925B9" w:rsidRPr="00A053D0">
        <w:rPr>
          <w:rFonts w:ascii="Arial" w:hAnsi="Arial" w:cs="Arial"/>
          <w:color w:val="000000" w:themeColor="text1"/>
        </w:rPr>
        <w:t>4</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Johnston FH, Purdie S, Jalaludin B, Martin KL, Henderson SB, Morgan GG. Air pollution events from forest fires and emergency department attendances in sydney, australia 1996–2007: A case-crossover analysis. Environmental health. 2014;13(1):1-9. </w:t>
      </w:r>
    </w:p>
    <w:p w14:paraId="57772E39" w14:textId="77777777" w:rsidR="000D0AB1" w:rsidRPr="00A053D0" w:rsidRDefault="000D0AB1" w:rsidP="000D0AB1">
      <w:pPr>
        <w:rPr>
          <w:rFonts w:ascii="Arial" w:hAnsi="Arial" w:cs="Arial"/>
          <w:color w:val="000000" w:themeColor="text1"/>
        </w:rPr>
      </w:pPr>
    </w:p>
    <w:p w14:paraId="1235287C" w14:textId="4B629C4C" w:rsidR="000D0AB1" w:rsidRPr="00A053D0" w:rsidRDefault="000D0AB1" w:rsidP="000D0AB1">
      <w:pPr>
        <w:rPr>
          <w:rFonts w:ascii="Arial" w:hAnsi="Arial" w:cs="Arial"/>
          <w:color w:val="000000" w:themeColor="text1"/>
        </w:rPr>
      </w:pPr>
      <w:r w:rsidRPr="00A053D0">
        <w:rPr>
          <w:rFonts w:ascii="Arial" w:hAnsi="Arial" w:cs="Arial"/>
          <w:color w:val="000000" w:themeColor="text1"/>
        </w:rPr>
        <w:t>6</w:t>
      </w:r>
      <w:r w:rsidR="00E925B9" w:rsidRPr="00A053D0">
        <w:rPr>
          <w:rFonts w:ascii="Arial" w:hAnsi="Arial" w:cs="Arial"/>
          <w:color w:val="000000" w:themeColor="text1"/>
        </w:rPr>
        <w:t>5</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Morgan G, Sheppeard V, Khalaj B, et al. Effects of bushfire smoke on daily mortality and hospital admissions in sydney, australia. Epidemiology. Published online 2010:47-55. </w:t>
      </w:r>
    </w:p>
    <w:p w14:paraId="1C5EE67B" w14:textId="77777777" w:rsidR="000D0AB1" w:rsidRPr="00A053D0" w:rsidRDefault="000D0AB1" w:rsidP="000D0AB1">
      <w:pPr>
        <w:rPr>
          <w:rFonts w:ascii="Arial" w:hAnsi="Arial" w:cs="Arial"/>
          <w:color w:val="000000" w:themeColor="text1"/>
        </w:rPr>
      </w:pPr>
    </w:p>
    <w:p w14:paraId="7FBCB075" w14:textId="67576FD7" w:rsidR="000D0AB1" w:rsidRPr="00A053D0" w:rsidRDefault="000D0AB1" w:rsidP="000D0AB1">
      <w:pPr>
        <w:rPr>
          <w:rFonts w:ascii="Arial" w:hAnsi="Arial" w:cs="Arial"/>
          <w:color w:val="000000" w:themeColor="text1"/>
        </w:rPr>
      </w:pPr>
      <w:r w:rsidRPr="00A053D0">
        <w:rPr>
          <w:rFonts w:ascii="Arial" w:hAnsi="Arial" w:cs="Arial"/>
          <w:color w:val="000000" w:themeColor="text1"/>
        </w:rPr>
        <w:t>6</w:t>
      </w:r>
      <w:r w:rsidR="00E925B9" w:rsidRPr="00A053D0">
        <w:rPr>
          <w:rFonts w:ascii="Arial" w:hAnsi="Arial" w:cs="Arial"/>
          <w:color w:val="000000" w:themeColor="text1"/>
        </w:rPr>
        <w:t>6</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Ye T, Guo Y, Chen G, et al. Risk and burden of hospital admissions associated with wildfire-related PM2 5 in brazil, 2000–15: A nationwide time-series study. The Lancet Planetary Health. 2021;5(9):e599-e607. </w:t>
      </w:r>
    </w:p>
    <w:p w14:paraId="482BF289" w14:textId="77777777" w:rsidR="00493E06" w:rsidRPr="00A053D0" w:rsidRDefault="00493E06" w:rsidP="00FC17B3">
      <w:pPr>
        <w:rPr>
          <w:rFonts w:ascii="Arial" w:hAnsi="Arial" w:cs="Arial"/>
          <w:color w:val="000000" w:themeColor="text1"/>
        </w:rPr>
      </w:pPr>
    </w:p>
    <w:p w14:paraId="1186C9E2" w14:textId="78C968D7" w:rsidR="00174D79" w:rsidRPr="00A053D0" w:rsidRDefault="00174D79" w:rsidP="00174D79">
      <w:pPr>
        <w:rPr>
          <w:rFonts w:ascii="Arial" w:hAnsi="Arial" w:cs="Arial"/>
          <w:color w:val="000000" w:themeColor="text1"/>
        </w:rPr>
      </w:pPr>
      <w:r w:rsidRPr="00A053D0">
        <w:rPr>
          <w:rFonts w:ascii="Arial" w:hAnsi="Arial" w:cs="Arial"/>
          <w:color w:val="000000" w:themeColor="text1"/>
        </w:rPr>
        <w:t>6</w:t>
      </w:r>
      <w:r w:rsidR="00E925B9" w:rsidRPr="00A053D0">
        <w:rPr>
          <w:rFonts w:ascii="Arial" w:hAnsi="Arial" w:cs="Arial"/>
          <w:color w:val="000000" w:themeColor="text1"/>
        </w:rPr>
        <w:t>7</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Xi Y, Kshirsagar AV, Wade TJ, et al. Mortality in US hemodialysis patients following exposure to wildfire smoke. Journal of the American Society of Nephrology. 2020;31(8):1824-1835. </w:t>
      </w:r>
    </w:p>
    <w:p w14:paraId="14D2917A" w14:textId="230BC5CA" w:rsidR="00493E06" w:rsidRPr="00A053D0" w:rsidRDefault="00493E06" w:rsidP="00FC17B3">
      <w:pPr>
        <w:rPr>
          <w:rFonts w:ascii="Arial" w:hAnsi="Arial" w:cs="Arial"/>
          <w:color w:val="000000" w:themeColor="text1"/>
        </w:rPr>
      </w:pPr>
    </w:p>
    <w:p w14:paraId="2CB861E1" w14:textId="753FD06F" w:rsidR="00174D79" w:rsidRPr="00A053D0" w:rsidRDefault="00174D79" w:rsidP="00174D79">
      <w:pPr>
        <w:rPr>
          <w:rFonts w:ascii="Arial" w:hAnsi="Arial" w:cs="Arial"/>
          <w:color w:val="000000" w:themeColor="text1"/>
        </w:rPr>
      </w:pPr>
      <w:r w:rsidRPr="00A053D0">
        <w:rPr>
          <w:rFonts w:ascii="Arial" w:hAnsi="Arial" w:cs="Arial"/>
          <w:color w:val="000000" w:themeColor="text1"/>
        </w:rPr>
        <w:t>6</w:t>
      </w:r>
      <w:r w:rsidR="00E925B9" w:rsidRPr="00A053D0">
        <w:rPr>
          <w:rFonts w:ascii="Arial" w:hAnsi="Arial" w:cs="Arial"/>
          <w:color w:val="000000" w:themeColor="text1"/>
        </w:rPr>
        <w:t>8</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Ignotti E, Valente JG, Longo KM, Freitas SR, Hacon S de S, Artaxo Netto P. Impact on human health of particulate matter emitted from burnings in the brazilian amazon region. Revista de saude publica. 2010;44:121-130. </w:t>
      </w:r>
    </w:p>
    <w:p w14:paraId="388FBE65" w14:textId="77777777" w:rsidR="00174D79" w:rsidRPr="00A053D0" w:rsidRDefault="00174D79" w:rsidP="00174D79">
      <w:pPr>
        <w:rPr>
          <w:rFonts w:ascii="Arial" w:hAnsi="Arial" w:cs="Arial"/>
          <w:color w:val="000000" w:themeColor="text1"/>
        </w:rPr>
      </w:pPr>
    </w:p>
    <w:p w14:paraId="7D87F15E" w14:textId="449CB294" w:rsidR="00174D79" w:rsidRPr="00A053D0" w:rsidRDefault="00174D79" w:rsidP="00174D79">
      <w:pPr>
        <w:rPr>
          <w:rFonts w:ascii="Arial" w:hAnsi="Arial" w:cs="Arial"/>
          <w:color w:val="000000" w:themeColor="text1"/>
        </w:rPr>
      </w:pPr>
      <w:r w:rsidRPr="00A053D0">
        <w:rPr>
          <w:rFonts w:ascii="Arial" w:hAnsi="Arial" w:cs="Arial"/>
          <w:color w:val="000000" w:themeColor="text1"/>
        </w:rPr>
        <w:lastRenderedPageBreak/>
        <w:t>6</w:t>
      </w:r>
      <w:r w:rsidR="00E925B9" w:rsidRPr="00A053D0">
        <w:rPr>
          <w:rFonts w:ascii="Arial" w:hAnsi="Arial" w:cs="Arial"/>
          <w:color w:val="000000" w:themeColor="text1"/>
        </w:rPr>
        <w:t>9</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DeFlorio-Barker S, Crooks J, Reyes J, Rappold AG. Cardiopulmonary effects of fine particulate matter exposure among older adults, during wildfire and non-wildfire periods, in the united states 2008–2010. Environmental health perspectives. 2019;127(3):037006. </w:t>
      </w:r>
    </w:p>
    <w:p w14:paraId="3B66685F" w14:textId="77777777" w:rsidR="008920C4" w:rsidRPr="00A053D0" w:rsidRDefault="008920C4" w:rsidP="00174D79">
      <w:pPr>
        <w:rPr>
          <w:rFonts w:ascii="Arial" w:hAnsi="Arial" w:cs="Arial"/>
          <w:color w:val="000000" w:themeColor="text1"/>
        </w:rPr>
      </w:pPr>
    </w:p>
    <w:p w14:paraId="2DE84100" w14:textId="326A4AF3" w:rsidR="008E1619" w:rsidRPr="00A053D0" w:rsidRDefault="00E925B9" w:rsidP="008E1619">
      <w:pPr>
        <w:rPr>
          <w:rFonts w:ascii="Arial" w:hAnsi="Arial" w:cs="Arial"/>
          <w:color w:val="000000" w:themeColor="text1"/>
        </w:rPr>
      </w:pPr>
      <w:r w:rsidRPr="00A053D0">
        <w:rPr>
          <w:rFonts w:ascii="Arial" w:hAnsi="Arial" w:cs="Arial"/>
          <w:color w:val="000000" w:themeColor="text1"/>
        </w:rPr>
        <w:t>70</w:t>
      </w:r>
      <w:r w:rsidR="008E1619" w:rsidRPr="00A053D0">
        <w:rPr>
          <w:rFonts w:ascii="Arial" w:hAnsi="Arial" w:cs="Arial"/>
          <w:color w:val="000000" w:themeColor="text1"/>
        </w:rPr>
        <w:t xml:space="preserve">. </w:t>
      </w:r>
      <w:r w:rsidR="008920C4" w:rsidRPr="00A053D0">
        <w:rPr>
          <w:rFonts w:ascii="Arial" w:hAnsi="Arial" w:cs="Arial"/>
          <w:color w:val="000000" w:themeColor="text1"/>
        </w:rPr>
        <w:tab/>
      </w:r>
      <w:r w:rsidR="008E1619" w:rsidRPr="00A053D0">
        <w:rPr>
          <w:rFonts w:ascii="Arial" w:hAnsi="Arial" w:cs="Arial"/>
          <w:color w:val="000000" w:themeColor="text1"/>
        </w:rPr>
        <w:t xml:space="preserve">Sheldon TL, Sankaran C. The impact of indonesian forest fires on singaporean pollution and health. American Economic Review. 2017;107(5):526-529. </w:t>
      </w:r>
    </w:p>
    <w:p w14:paraId="42126216" w14:textId="77777777" w:rsidR="008E1619" w:rsidRPr="00A053D0" w:rsidRDefault="008E1619" w:rsidP="008E1619">
      <w:pPr>
        <w:rPr>
          <w:rFonts w:ascii="Arial" w:hAnsi="Arial" w:cs="Arial"/>
          <w:color w:val="000000" w:themeColor="text1"/>
        </w:rPr>
      </w:pPr>
    </w:p>
    <w:p w14:paraId="5649AB99" w14:textId="5C6F2684" w:rsidR="008E1619" w:rsidRPr="00A053D0" w:rsidRDefault="008E1619" w:rsidP="008E1619">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1</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Lee TS, Falter K, Meyer P, Mott J, Gwynn C. Risk factors associated with clinic visits during the 1999 forest fires near the hoopa valley indian reservation, california, USA. International journal of environmental health research. 2009;19(5):315-327. </w:t>
      </w:r>
    </w:p>
    <w:p w14:paraId="634902F8" w14:textId="77777777" w:rsidR="008E1619" w:rsidRPr="00A053D0" w:rsidRDefault="008E1619" w:rsidP="008E1619">
      <w:pPr>
        <w:rPr>
          <w:rFonts w:ascii="Arial" w:hAnsi="Arial" w:cs="Arial"/>
          <w:color w:val="000000" w:themeColor="text1"/>
        </w:rPr>
      </w:pPr>
    </w:p>
    <w:p w14:paraId="0303BDA3" w14:textId="0979A314" w:rsidR="008E1619" w:rsidRPr="00A053D0" w:rsidRDefault="008E1619" w:rsidP="008E1619">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2</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Moore D, Copes R, Fisk R, Joy R, Chan K, Brauer M. Population health effects of air quality changes due to forest fires in british columbia in 2003. Canadian journal of public health. 2006;97(2):105-108. </w:t>
      </w:r>
    </w:p>
    <w:p w14:paraId="418ECC03" w14:textId="77777777" w:rsidR="008E1619" w:rsidRPr="00A053D0" w:rsidRDefault="008E1619" w:rsidP="008E1619">
      <w:pPr>
        <w:rPr>
          <w:rFonts w:ascii="Arial" w:hAnsi="Arial" w:cs="Arial"/>
          <w:color w:val="000000" w:themeColor="text1"/>
        </w:rPr>
      </w:pPr>
    </w:p>
    <w:p w14:paraId="1E3578F8" w14:textId="3A45A0CF" w:rsidR="008E1619" w:rsidRPr="00A053D0" w:rsidRDefault="008E1619" w:rsidP="008E1619">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3</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Mott JA, Mannino DM, Alverson CJ, et al. Cardiorespiratory hospitalizations associated with smoke exposure during the 1997 southeast asian forest fires. International journal of hygiene and environmental health. 2005;208(1-2):75-85. </w:t>
      </w:r>
    </w:p>
    <w:p w14:paraId="485BEFF8" w14:textId="77777777" w:rsidR="008E1619" w:rsidRPr="00A053D0" w:rsidRDefault="008E1619" w:rsidP="00174D79">
      <w:pPr>
        <w:rPr>
          <w:rFonts w:ascii="Arial" w:hAnsi="Arial" w:cs="Arial"/>
          <w:color w:val="000000" w:themeColor="text1"/>
        </w:rPr>
      </w:pPr>
    </w:p>
    <w:p w14:paraId="190FB0DE" w14:textId="406F9227" w:rsidR="00992D06" w:rsidRPr="00A053D0" w:rsidRDefault="00992D06" w:rsidP="00992D06">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4</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Binet É, Ouellet MC, Lebel J, et al. A portrait of mental health services utilization and perceived barriers to care in men and women evacuated during the 2016 fort McMurray wildfires. Administration and Policy in Mental Health and Mental Health Services Research. 2021;48(6):1006-1018. </w:t>
      </w:r>
    </w:p>
    <w:p w14:paraId="0A00ED5F" w14:textId="10008817" w:rsidR="00992D06" w:rsidRPr="00A053D0" w:rsidRDefault="00992D06" w:rsidP="00992D06">
      <w:pPr>
        <w:rPr>
          <w:rFonts w:ascii="Arial" w:hAnsi="Arial" w:cs="Arial"/>
          <w:color w:val="000000" w:themeColor="text1"/>
        </w:rPr>
      </w:pPr>
    </w:p>
    <w:p w14:paraId="7F71831D" w14:textId="2D9502EC" w:rsidR="005A61B9" w:rsidRPr="00A053D0" w:rsidRDefault="005A61B9" w:rsidP="00992D06">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5</w:t>
      </w:r>
      <w:r w:rsidRPr="00A053D0">
        <w:rPr>
          <w:rFonts w:ascii="Arial" w:hAnsi="Arial" w:cs="Arial"/>
          <w:color w:val="000000" w:themeColor="text1"/>
        </w:rPr>
        <w:t>.</w:t>
      </w:r>
      <w:r w:rsidR="00D12DFE" w:rsidRPr="00A053D0">
        <w:rPr>
          <w:rFonts w:ascii="Arial" w:hAnsi="Arial" w:cs="Arial"/>
          <w:color w:val="000000" w:themeColor="text1"/>
        </w:rPr>
        <w:tab/>
      </w:r>
      <w:r w:rsidRPr="00A053D0">
        <w:rPr>
          <w:rFonts w:ascii="Arial" w:hAnsi="Arial" w:cs="Arial"/>
          <w:color w:val="000000" w:themeColor="text1"/>
        </w:rPr>
        <w:t>Sorensen, Cecilia, et al. "Associations between wildfire</w:t>
      </w:r>
      <w:r w:rsidRPr="00A053D0">
        <w:rPr>
          <w:rFonts w:ascii="Cambria Math" w:hAnsi="Cambria Math" w:cs="Cambria Math"/>
          <w:color w:val="000000" w:themeColor="text1"/>
        </w:rPr>
        <w:t>‐</w:t>
      </w:r>
      <w:r w:rsidRPr="00A053D0">
        <w:rPr>
          <w:rFonts w:ascii="Arial" w:hAnsi="Arial" w:cs="Arial"/>
          <w:color w:val="000000" w:themeColor="text1"/>
        </w:rPr>
        <w:t>related PM2. 5 and intensive care unit admissions in the United States, 2006–2015." GeoHealth 5.5 (2021): e2021GH000385.</w:t>
      </w:r>
    </w:p>
    <w:p w14:paraId="0D03D538" w14:textId="671785EE" w:rsidR="005A61B9" w:rsidRPr="00A053D0" w:rsidRDefault="005A61B9" w:rsidP="00992D06">
      <w:pPr>
        <w:rPr>
          <w:rFonts w:ascii="Arial" w:hAnsi="Arial" w:cs="Arial"/>
          <w:color w:val="000000" w:themeColor="text1"/>
        </w:rPr>
      </w:pPr>
    </w:p>
    <w:p w14:paraId="3C45D6A0" w14:textId="790DA5D7" w:rsidR="005A61B9" w:rsidRPr="00A053D0" w:rsidRDefault="005A61B9" w:rsidP="005A61B9">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6</w:t>
      </w:r>
      <w:r w:rsidR="00761F59" w:rsidRPr="00A053D0">
        <w:rPr>
          <w:rFonts w:ascii="Arial" w:hAnsi="Arial" w:cs="Arial"/>
          <w:color w:val="000000" w:themeColor="text1"/>
        </w:rPr>
        <w:t>.</w:t>
      </w:r>
      <w:r w:rsidRPr="00A053D0">
        <w:rPr>
          <w:rFonts w:ascii="Arial" w:hAnsi="Arial" w:cs="Arial"/>
          <w:color w:val="000000" w:themeColor="text1"/>
        </w:rPr>
        <w:t xml:space="preserve"> </w:t>
      </w:r>
      <w:r w:rsidRPr="00A053D0">
        <w:rPr>
          <w:rFonts w:ascii="Arial" w:hAnsi="Arial" w:cs="Arial"/>
          <w:color w:val="000000" w:themeColor="text1"/>
        </w:rPr>
        <w:tab/>
        <w:t>Parks, Robbie M., et al. "Tropical cyclone exposure is associated with increased hospitalization rates in older adults." Nature communications 12.1 (2021): 1-12.</w:t>
      </w:r>
    </w:p>
    <w:p w14:paraId="1D4903D3" w14:textId="77777777" w:rsidR="005A61B9" w:rsidRPr="00A053D0" w:rsidRDefault="005A61B9" w:rsidP="00992D06">
      <w:pPr>
        <w:rPr>
          <w:rFonts w:ascii="Arial" w:hAnsi="Arial" w:cs="Arial"/>
          <w:color w:val="000000" w:themeColor="text1"/>
        </w:rPr>
      </w:pPr>
    </w:p>
    <w:p w14:paraId="609F1C3E" w14:textId="796B8DC5" w:rsidR="00992D06" w:rsidRPr="00A053D0" w:rsidRDefault="00992D06" w:rsidP="00992D06">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7</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Park BY, Boles I, Monavvari S, et al. The association between wildfire exposure in pregnancy and foetal gastroschisis: A population-based cohort study. Paediatric and perinatal epidemiology. 2022;36(1):45-53. </w:t>
      </w:r>
    </w:p>
    <w:p w14:paraId="530B6258" w14:textId="77777777" w:rsidR="00992D06" w:rsidRPr="00A053D0" w:rsidRDefault="00992D06" w:rsidP="00992D06">
      <w:pPr>
        <w:rPr>
          <w:rFonts w:ascii="Arial" w:hAnsi="Arial" w:cs="Arial"/>
          <w:color w:val="000000" w:themeColor="text1"/>
        </w:rPr>
      </w:pPr>
    </w:p>
    <w:p w14:paraId="76C8B26A" w14:textId="11F29552" w:rsidR="00992D06" w:rsidRPr="00A053D0" w:rsidRDefault="00992D06" w:rsidP="00992D06">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8</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Tally S, Levack A, Sarkin AJ, Gilmer T, Groessl EJ. The impact of the san diego wildfires on a general mental health population residing in evacuation areas. Administration and Policy in Mental Health and Mental Health Services Research. 2013;40(5):348-354. </w:t>
      </w:r>
    </w:p>
    <w:p w14:paraId="0C7194A8" w14:textId="77777777" w:rsidR="00992D06" w:rsidRPr="00A053D0" w:rsidRDefault="00992D06" w:rsidP="00992D06">
      <w:pPr>
        <w:rPr>
          <w:rFonts w:ascii="Arial" w:hAnsi="Arial" w:cs="Arial"/>
          <w:color w:val="000000" w:themeColor="text1"/>
        </w:rPr>
      </w:pPr>
    </w:p>
    <w:p w14:paraId="1782A1E8" w14:textId="5F873CB7" w:rsidR="003B03A9" w:rsidRPr="00A053D0" w:rsidRDefault="003B03A9" w:rsidP="003B03A9">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9</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Agyapong VI, Juhas M, Omege J, et al. Prevalence rates and correlates of likely post-traumatic stress disorder in residents of fort mcmurray 6 months after a wildfire. International Journal of Mental Health and Addiction. 2021;19(3):632-650. </w:t>
      </w:r>
    </w:p>
    <w:p w14:paraId="098A0180" w14:textId="77777777" w:rsidR="003B03A9" w:rsidRPr="00A053D0" w:rsidRDefault="003B03A9" w:rsidP="003B03A9">
      <w:pPr>
        <w:rPr>
          <w:rFonts w:ascii="Arial" w:hAnsi="Arial" w:cs="Arial"/>
          <w:color w:val="000000" w:themeColor="text1"/>
        </w:rPr>
      </w:pPr>
    </w:p>
    <w:p w14:paraId="075A565C" w14:textId="015FC69B" w:rsidR="00493E06" w:rsidRPr="00A053D0" w:rsidRDefault="00E925B9" w:rsidP="00FC17B3">
      <w:pPr>
        <w:rPr>
          <w:rFonts w:ascii="Arial" w:hAnsi="Arial" w:cs="Arial"/>
          <w:color w:val="000000" w:themeColor="text1"/>
        </w:rPr>
      </w:pPr>
      <w:r w:rsidRPr="00A053D0">
        <w:rPr>
          <w:rFonts w:ascii="Arial" w:hAnsi="Arial" w:cs="Arial"/>
          <w:color w:val="000000" w:themeColor="text1"/>
        </w:rPr>
        <w:lastRenderedPageBreak/>
        <w:t>80</w:t>
      </w:r>
      <w:r w:rsidR="003B03A9" w:rsidRPr="00A053D0">
        <w:rPr>
          <w:rFonts w:ascii="Arial" w:hAnsi="Arial" w:cs="Arial"/>
          <w:color w:val="000000" w:themeColor="text1"/>
        </w:rPr>
        <w:t xml:space="preserve">. </w:t>
      </w:r>
      <w:r w:rsidR="008920C4" w:rsidRPr="00A053D0">
        <w:rPr>
          <w:rFonts w:ascii="Arial" w:hAnsi="Arial" w:cs="Arial"/>
          <w:color w:val="000000" w:themeColor="text1"/>
        </w:rPr>
        <w:tab/>
      </w:r>
      <w:r w:rsidR="003B03A9" w:rsidRPr="00A053D0">
        <w:rPr>
          <w:rFonts w:ascii="Arial" w:hAnsi="Arial" w:cs="Arial"/>
          <w:color w:val="000000" w:themeColor="text1"/>
        </w:rPr>
        <w:t xml:space="preserve">Holland E. </w:t>
      </w:r>
      <w:r w:rsidR="00EE7665" w:rsidRPr="00A053D0">
        <w:rPr>
          <w:rFonts w:ascii="Arial" w:hAnsi="Arial" w:cs="Arial"/>
          <w:color w:val="000000" w:themeColor="text1"/>
        </w:rPr>
        <w:t>$6 Billion In Real Estate Destroyed In Woolsey Fire: Report https://patch.com/california/malibu/6-billion-real-estate-destroyed-woolsey-fire-report</w:t>
      </w:r>
    </w:p>
    <w:p w14:paraId="5C0B2F67" w14:textId="68357515" w:rsidR="00D9590C" w:rsidRPr="00A053D0" w:rsidRDefault="00D9590C" w:rsidP="00D9590C">
      <w:pPr>
        <w:rPr>
          <w:rFonts w:ascii="Arial" w:hAnsi="Arial" w:cs="Arial"/>
          <w:color w:val="000000" w:themeColor="text1"/>
        </w:rPr>
      </w:pPr>
    </w:p>
    <w:p w14:paraId="65D99361" w14:textId="66F7EEA4" w:rsidR="00060372" w:rsidRPr="00A053D0" w:rsidRDefault="00060372" w:rsidP="00D9590C">
      <w:pPr>
        <w:rPr>
          <w:rFonts w:ascii="Arial" w:hAnsi="Arial" w:cs="Arial"/>
          <w:color w:val="000000" w:themeColor="text1"/>
        </w:rPr>
      </w:pPr>
    </w:p>
    <w:p w14:paraId="508AF3D3" w14:textId="77777777" w:rsidR="00060372" w:rsidRPr="00A053D0" w:rsidRDefault="00060372" w:rsidP="00D9590C">
      <w:pPr>
        <w:rPr>
          <w:rFonts w:ascii="Arial" w:hAnsi="Arial" w:cs="Arial"/>
          <w:color w:val="000000" w:themeColor="text1"/>
        </w:rPr>
      </w:pPr>
    </w:p>
    <w:sectPr w:rsidR="00060372" w:rsidRPr="00A053D0" w:rsidSect="008841D1">
      <w:endnotePr>
        <w:numFmt w:val="decimal"/>
      </w:endnotePr>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7C4CF" w14:textId="77777777" w:rsidR="005738C6" w:rsidRDefault="005738C6" w:rsidP="007624DD">
      <w:r>
        <w:separator/>
      </w:r>
    </w:p>
  </w:endnote>
  <w:endnote w:type="continuationSeparator" w:id="0">
    <w:p w14:paraId="72A06B2B" w14:textId="77777777" w:rsidR="005738C6" w:rsidRDefault="005738C6" w:rsidP="007624DD">
      <w:r>
        <w:continuationSeparator/>
      </w:r>
    </w:p>
  </w:endnote>
  <w:endnote w:id="1">
    <w:p w14:paraId="2E9C0958" w14:textId="72F039F5" w:rsidR="00D573C5" w:rsidRDefault="00D573C5">
      <w:pPr>
        <w:pStyle w:val="EndnoteText"/>
        <w:rPr>
          <w:rFonts w:ascii="Arial" w:hAnsi="Arial" w:cs="Arial"/>
          <w:sz w:val="24"/>
          <w:szCs w:val="24"/>
        </w:rPr>
      </w:pPr>
    </w:p>
    <w:p w14:paraId="314EF735" w14:textId="77777777" w:rsidR="00195A4F" w:rsidRPr="00195A4F" w:rsidRDefault="00195A4F">
      <w:pPr>
        <w:pStyle w:val="EndnoteText"/>
        <w:rPr>
          <w:rFonts w:ascii="Arial" w:hAnsi="Arial" w:cs="Arial"/>
          <w:sz w:val="24"/>
          <w:szCs w:val="24"/>
        </w:rPr>
      </w:pPr>
    </w:p>
  </w:endnote>
  <w:endnote w:id="2">
    <w:p w14:paraId="1C861548" w14:textId="47806BFE" w:rsidR="000C0BBB" w:rsidRPr="000C0BBB" w:rsidRDefault="000C0BBB">
      <w:pPr>
        <w:pStyle w:val="EndnoteText"/>
        <w:rPr>
          <w:rFonts w:ascii="Arial" w:hAnsi="Arial" w:cs="Arial"/>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CCC28" w14:textId="77777777" w:rsidR="005738C6" w:rsidRDefault="005738C6" w:rsidP="007624DD">
      <w:r>
        <w:separator/>
      </w:r>
    </w:p>
  </w:footnote>
  <w:footnote w:type="continuationSeparator" w:id="0">
    <w:p w14:paraId="7CB053CE" w14:textId="77777777" w:rsidR="005738C6" w:rsidRDefault="005738C6" w:rsidP="007624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11FB7"/>
    <w:multiLevelType w:val="hybridMultilevel"/>
    <w:tmpl w:val="18003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8294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ather M">
    <w15:presenceInfo w15:providerId="None" w15:userId="Heather M"/>
  </w15:person>
  <w15:person w15:author="Joan Casey">
    <w15:presenceInfo w15:providerId="None" w15:userId="Joan Ca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A4"/>
    <w:rsid w:val="000068CE"/>
    <w:rsid w:val="0000796C"/>
    <w:rsid w:val="00012EE5"/>
    <w:rsid w:val="00023880"/>
    <w:rsid w:val="00026A71"/>
    <w:rsid w:val="00030DDD"/>
    <w:rsid w:val="00030F45"/>
    <w:rsid w:val="00045A28"/>
    <w:rsid w:val="00060372"/>
    <w:rsid w:val="0006387F"/>
    <w:rsid w:val="00072FA7"/>
    <w:rsid w:val="00075EBC"/>
    <w:rsid w:val="00077F9A"/>
    <w:rsid w:val="00080BD2"/>
    <w:rsid w:val="00083747"/>
    <w:rsid w:val="00090624"/>
    <w:rsid w:val="00095804"/>
    <w:rsid w:val="00096321"/>
    <w:rsid w:val="000A06D6"/>
    <w:rsid w:val="000B0E87"/>
    <w:rsid w:val="000B2162"/>
    <w:rsid w:val="000B73CD"/>
    <w:rsid w:val="000B7E42"/>
    <w:rsid w:val="000C0BBB"/>
    <w:rsid w:val="000C6588"/>
    <w:rsid w:val="000C76DC"/>
    <w:rsid w:val="000D0AB1"/>
    <w:rsid w:val="000D4526"/>
    <w:rsid w:val="000D7155"/>
    <w:rsid w:val="000E551B"/>
    <w:rsid w:val="000E57AE"/>
    <w:rsid w:val="000E6DFF"/>
    <w:rsid w:val="000E7839"/>
    <w:rsid w:val="000F1D39"/>
    <w:rsid w:val="000F4ABC"/>
    <w:rsid w:val="0013420D"/>
    <w:rsid w:val="00137713"/>
    <w:rsid w:val="00142ED3"/>
    <w:rsid w:val="001515EA"/>
    <w:rsid w:val="00155189"/>
    <w:rsid w:val="00162BBC"/>
    <w:rsid w:val="00166C51"/>
    <w:rsid w:val="00170767"/>
    <w:rsid w:val="001720FF"/>
    <w:rsid w:val="00172AB9"/>
    <w:rsid w:val="00174D79"/>
    <w:rsid w:val="00180A30"/>
    <w:rsid w:val="00184B8E"/>
    <w:rsid w:val="00191A24"/>
    <w:rsid w:val="00195A4F"/>
    <w:rsid w:val="001B541D"/>
    <w:rsid w:val="001B7102"/>
    <w:rsid w:val="001B746A"/>
    <w:rsid w:val="001C12EE"/>
    <w:rsid w:val="001C41D8"/>
    <w:rsid w:val="001C5F84"/>
    <w:rsid w:val="001D5B24"/>
    <w:rsid w:val="001D5FDA"/>
    <w:rsid w:val="001D7C09"/>
    <w:rsid w:val="001E0D11"/>
    <w:rsid w:val="001E60B8"/>
    <w:rsid w:val="001E6233"/>
    <w:rsid w:val="001F3A1B"/>
    <w:rsid w:val="001F4CF7"/>
    <w:rsid w:val="00202615"/>
    <w:rsid w:val="002041AE"/>
    <w:rsid w:val="002150B1"/>
    <w:rsid w:val="00231496"/>
    <w:rsid w:val="00232C24"/>
    <w:rsid w:val="00240179"/>
    <w:rsid w:val="002507CB"/>
    <w:rsid w:val="00250832"/>
    <w:rsid w:val="00253CA9"/>
    <w:rsid w:val="00260BBB"/>
    <w:rsid w:val="00262537"/>
    <w:rsid w:val="00262CA6"/>
    <w:rsid w:val="0026403B"/>
    <w:rsid w:val="002645E9"/>
    <w:rsid w:val="002656E9"/>
    <w:rsid w:val="00266B1E"/>
    <w:rsid w:val="002815D9"/>
    <w:rsid w:val="0028180A"/>
    <w:rsid w:val="00284C6D"/>
    <w:rsid w:val="00286D84"/>
    <w:rsid w:val="00296BBE"/>
    <w:rsid w:val="002B6026"/>
    <w:rsid w:val="002C17DA"/>
    <w:rsid w:val="002D0DB8"/>
    <w:rsid w:val="002D1528"/>
    <w:rsid w:val="002D1A69"/>
    <w:rsid w:val="002D3F56"/>
    <w:rsid w:val="002D6FCD"/>
    <w:rsid w:val="002D7D7E"/>
    <w:rsid w:val="002E0B8A"/>
    <w:rsid w:val="002E3994"/>
    <w:rsid w:val="002E3B47"/>
    <w:rsid w:val="002E4E76"/>
    <w:rsid w:val="002E7665"/>
    <w:rsid w:val="002F4722"/>
    <w:rsid w:val="002F4E1F"/>
    <w:rsid w:val="002F5A38"/>
    <w:rsid w:val="002F6C2C"/>
    <w:rsid w:val="002F780A"/>
    <w:rsid w:val="00304BD8"/>
    <w:rsid w:val="00306EF4"/>
    <w:rsid w:val="00317270"/>
    <w:rsid w:val="00331724"/>
    <w:rsid w:val="0033341B"/>
    <w:rsid w:val="00333764"/>
    <w:rsid w:val="00336471"/>
    <w:rsid w:val="00336F51"/>
    <w:rsid w:val="003434BA"/>
    <w:rsid w:val="003440A2"/>
    <w:rsid w:val="003524C5"/>
    <w:rsid w:val="003528D8"/>
    <w:rsid w:val="0035581F"/>
    <w:rsid w:val="0036505D"/>
    <w:rsid w:val="00365C21"/>
    <w:rsid w:val="00375C41"/>
    <w:rsid w:val="00381406"/>
    <w:rsid w:val="00382924"/>
    <w:rsid w:val="0039644C"/>
    <w:rsid w:val="00396759"/>
    <w:rsid w:val="003A0120"/>
    <w:rsid w:val="003A06E7"/>
    <w:rsid w:val="003A35F1"/>
    <w:rsid w:val="003A3974"/>
    <w:rsid w:val="003A61FF"/>
    <w:rsid w:val="003A730A"/>
    <w:rsid w:val="003A75EA"/>
    <w:rsid w:val="003B03A9"/>
    <w:rsid w:val="003B386B"/>
    <w:rsid w:val="003B4F4F"/>
    <w:rsid w:val="003B67D1"/>
    <w:rsid w:val="003C27D1"/>
    <w:rsid w:val="003C4D75"/>
    <w:rsid w:val="003D2F86"/>
    <w:rsid w:val="003D6D06"/>
    <w:rsid w:val="003E420D"/>
    <w:rsid w:val="003F004E"/>
    <w:rsid w:val="003F601F"/>
    <w:rsid w:val="003F6E28"/>
    <w:rsid w:val="004070AE"/>
    <w:rsid w:val="00407376"/>
    <w:rsid w:val="004115AD"/>
    <w:rsid w:val="00420BDA"/>
    <w:rsid w:val="00425DD8"/>
    <w:rsid w:val="004310F9"/>
    <w:rsid w:val="00432A71"/>
    <w:rsid w:val="004349E5"/>
    <w:rsid w:val="00436720"/>
    <w:rsid w:val="00442F29"/>
    <w:rsid w:val="0045069C"/>
    <w:rsid w:val="004623D9"/>
    <w:rsid w:val="0047009D"/>
    <w:rsid w:val="004702BA"/>
    <w:rsid w:val="004809FF"/>
    <w:rsid w:val="00484559"/>
    <w:rsid w:val="00485F6E"/>
    <w:rsid w:val="00487650"/>
    <w:rsid w:val="00490DF4"/>
    <w:rsid w:val="00493E06"/>
    <w:rsid w:val="00494A40"/>
    <w:rsid w:val="00497FED"/>
    <w:rsid w:val="004A01AB"/>
    <w:rsid w:val="004A46B7"/>
    <w:rsid w:val="004B261F"/>
    <w:rsid w:val="004B7FC3"/>
    <w:rsid w:val="004C25A7"/>
    <w:rsid w:val="004C793E"/>
    <w:rsid w:val="004D0F9E"/>
    <w:rsid w:val="004D32F2"/>
    <w:rsid w:val="004D47AF"/>
    <w:rsid w:val="004F5909"/>
    <w:rsid w:val="005011E5"/>
    <w:rsid w:val="005054EA"/>
    <w:rsid w:val="005105B3"/>
    <w:rsid w:val="00514D1E"/>
    <w:rsid w:val="00514EA5"/>
    <w:rsid w:val="00521316"/>
    <w:rsid w:val="0052310C"/>
    <w:rsid w:val="00531149"/>
    <w:rsid w:val="00546DFB"/>
    <w:rsid w:val="005524BB"/>
    <w:rsid w:val="00557E3C"/>
    <w:rsid w:val="005611FF"/>
    <w:rsid w:val="00565E69"/>
    <w:rsid w:val="00567006"/>
    <w:rsid w:val="005738C6"/>
    <w:rsid w:val="00574C02"/>
    <w:rsid w:val="0057604B"/>
    <w:rsid w:val="00576ECC"/>
    <w:rsid w:val="005773BD"/>
    <w:rsid w:val="00581DAB"/>
    <w:rsid w:val="00583C89"/>
    <w:rsid w:val="005846B2"/>
    <w:rsid w:val="00586A69"/>
    <w:rsid w:val="00592296"/>
    <w:rsid w:val="00594073"/>
    <w:rsid w:val="00594E8A"/>
    <w:rsid w:val="005A05EA"/>
    <w:rsid w:val="005A2CD9"/>
    <w:rsid w:val="005A5946"/>
    <w:rsid w:val="005A61B9"/>
    <w:rsid w:val="005B2566"/>
    <w:rsid w:val="005B7190"/>
    <w:rsid w:val="005C57CD"/>
    <w:rsid w:val="005C61AA"/>
    <w:rsid w:val="005C6CB2"/>
    <w:rsid w:val="005D04EE"/>
    <w:rsid w:val="005D1918"/>
    <w:rsid w:val="005F0CF4"/>
    <w:rsid w:val="005F331E"/>
    <w:rsid w:val="005F59C7"/>
    <w:rsid w:val="005F5FA0"/>
    <w:rsid w:val="00606EFB"/>
    <w:rsid w:val="006111BE"/>
    <w:rsid w:val="006113F6"/>
    <w:rsid w:val="006153CF"/>
    <w:rsid w:val="00616990"/>
    <w:rsid w:val="006237C4"/>
    <w:rsid w:val="00626DA2"/>
    <w:rsid w:val="00634E22"/>
    <w:rsid w:val="0063633D"/>
    <w:rsid w:val="0063695F"/>
    <w:rsid w:val="00636B93"/>
    <w:rsid w:val="00637710"/>
    <w:rsid w:val="0064048A"/>
    <w:rsid w:val="0064508D"/>
    <w:rsid w:val="00646804"/>
    <w:rsid w:val="0064765A"/>
    <w:rsid w:val="006516FA"/>
    <w:rsid w:val="00655991"/>
    <w:rsid w:val="00663665"/>
    <w:rsid w:val="00665531"/>
    <w:rsid w:val="00665589"/>
    <w:rsid w:val="00667DA1"/>
    <w:rsid w:val="006701F5"/>
    <w:rsid w:val="0067420F"/>
    <w:rsid w:val="0068477B"/>
    <w:rsid w:val="00690FF2"/>
    <w:rsid w:val="006971EE"/>
    <w:rsid w:val="00697B21"/>
    <w:rsid w:val="006A14FB"/>
    <w:rsid w:val="006A18BE"/>
    <w:rsid w:val="006A3C91"/>
    <w:rsid w:val="006A4D22"/>
    <w:rsid w:val="006A6E2F"/>
    <w:rsid w:val="006B2E6F"/>
    <w:rsid w:val="006B4538"/>
    <w:rsid w:val="006C0C0A"/>
    <w:rsid w:val="006C48DE"/>
    <w:rsid w:val="006C646C"/>
    <w:rsid w:val="006C677C"/>
    <w:rsid w:val="006F0B31"/>
    <w:rsid w:val="006F4774"/>
    <w:rsid w:val="006F5445"/>
    <w:rsid w:val="00702877"/>
    <w:rsid w:val="0070584B"/>
    <w:rsid w:val="00706582"/>
    <w:rsid w:val="00710682"/>
    <w:rsid w:val="00712129"/>
    <w:rsid w:val="007128D2"/>
    <w:rsid w:val="00712FEA"/>
    <w:rsid w:val="00713413"/>
    <w:rsid w:val="0071599D"/>
    <w:rsid w:val="007200A1"/>
    <w:rsid w:val="00733230"/>
    <w:rsid w:val="00735071"/>
    <w:rsid w:val="00735A58"/>
    <w:rsid w:val="0074744A"/>
    <w:rsid w:val="00761DDF"/>
    <w:rsid w:val="00761F59"/>
    <w:rsid w:val="007624DD"/>
    <w:rsid w:val="0077046D"/>
    <w:rsid w:val="0077649D"/>
    <w:rsid w:val="00776EBD"/>
    <w:rsid w:val="00781741"/>
    <w:rsid w:val="00782B05"/>
    <w:rsid w:val="007846EF"/>
    <w:rsid w:val="00784DAD"/>
    <w:rsid w:val="00790EDB"/>
    <w:rsid w:val="0079304F"/>
    <w:rsid w:val="007947FE"/>
    <w:rsid w:val="00794D78"/>
    <w:rsid w:val="007A22A6"/>
    <w:rsid w:val="007A6AA8"/>
    <w:rsid w:val="007A76BC"/>
    <w:rsid w:val="007B1427"/>
    <w:rsid w:val="007B2D72"/>
    <w:rsid w:val="007B3A62"/>
    <w:rsid w:val="007C0B92"/>
    <w:rsid w:val="007C1AC4"/>
    <w:rsid w:val="007C589F"/>
    <w:rsid w:val="007C7344"/>
    <w:rsid w:val="007D2346"/>
    <w:rsid w:val="007D7877"/>
    <w:rsid w:val="007E2C46"/>
    <w:rsid w:val="007E3761"/>
    <w:rsid w:val="007E392A"/>
    <w:rsid w:val="007E3C04"/>
    <w:rsid w:val="007F2C5D"/>
    <w:rsid w:val="008141F1"/>
    <w:rsid w:val="0081729F"/>
    <w:rsid w:val="008206C3"/>
    <w:rsid w:val="00822488"/>
    <w:rsid w:val="00825052"/>
    <w:rsid w:val="0082712E"/>
    <w:rsid w:val="00831A7D"/>
    <w:rsid w:val="00831ED2"/>
    <w:rsid w:val="00837522"/>
    <w:rsid w:val="00837E77"/>
    <w:rsid w:val="00845DA2"/>
    <w:rsid w:val="00853797"/>
    <w:rsid w:val="008644C9"/>
    <w:rsid w:val="008659A5"/>
    <w:rsid w:val="00875155"/>
    <w:rsid w:val="00875540"/>
    <w:rsid w:val="00876FCA"/>
    <w:rsid w:val="008826E3"/>
    <w:rsid w:val="008828D5"/>
    <w:rsid w:val="008841D1"/>
    <w:rsid w:val="00884380"/>
    <w:rsid w:val="00884A66"/>
    <w:rsid w:val="0089182B"/>
    <w:rsid w:val="008920C4"/>
    <w:rsid w:val="008A0DCA"/>
    <w:rsid w:val="008A4734"/>
    <w:rsid w:val="008A4A6A"/>
    <w:rsid w:val="008A4D78"/>
    <w:rsid w:val="008A58CF"/>
    <w:rsid w:val="008B04E4"/>
    <w:rsid w:val="008B0656"/>
    <w:rsid w:val="008B0BE2"/>
    <w:rsid w:val="008B1E61"/>
    <w:rsid w:val="008B3B94"/>
    <w:rsid w:val="008B6644"/>
    <w:rsid w:val="008C2E69"/>
    <w:rsid w:val="008C4159"/>
    <w:rsid w:val="008D0CCC"/>
    <w:rsid w:val="008D1204"/>
    <w:rsid w:val="008D228C"/>
    <w:rsid w:val="008D73B0"/>
    <w:rsid w:val="008E1619"/>
    <w:rsid w:val="008E39B3"/>
    <w:rsid w:val="008E3F77"/>
    <w:rsid w:val="008E6BEA"/>
    <w:rsid w:val="008F130F"/>
    <w:rsid w:val="008F2C25"/>
    <w:rsid w:val="008F44D7"/>
    <w:rsid w:val="0090057C"/>
    <w:rsid w:val="00902846"/>
    <w:rsid w:val="00903201"/>
    <w:rsid w:val="00905226"/>
    <w:rsid w:val="0091175E"/>
    <w:rsid w:val="00912DD6"/>
    <w:rsid w:val="00916488"/>
    <w:rsid w:val="00922275"/>
    <w:rsid w:val="00925E0F"/>
    <w:rsid w:val="00936475"/>
    <w:rsid w:val="0094006A"/>
    <w:rsid w:val="00944260"/>
    <w:rsid w:val="0094798B"/>
    <w:rsid w:val="00951BC2"/>
    <w:rsid w:val="009522E3"/>
    <w:rsid w:val="00961A61"/>
    <w:rsid w:val="00967315"/>
    <w:rsid w:val="00971ECB"/>
    <w:rsid w:val="009740A2"/>
    <w:rsid w:val="009746BF"/>
    <w:rsid w:val="00982236"/>
    <w:rsid w:val="009852CE"/>
    <w:rsid w:val="00985342"/>
    <w:rsid w:val="00992D06"/>
    <w:rsid w:val="00994A16"/>
    <w:rsid w:val="009A102F"/>
    <w:rsid w:val="009A16E6"/>
    <w:rsid w:val="009A301C"/>
    <w:rsid w:val="009B6086"/>
    <w:rsid w:val="009E5C39"/>
    <w:rsid w:val="009F4A88"/>
    <w:rsid w:val="009F67B2"/>
    <w:rsid w:val="00A053D0"/>
    <w:rsid w:val="00A0595B"/>
    <w:rsid w:val="00A10127"/>
    <w:rsid w:val="00A10EF3"/>
    <w:rsid w:val="00A136C5"/>
    <w:rsid w:val="00A16158"/>
    <w:rsid w:val="00A17CCE"/>
    <w:rsid w:val="00A304E7"/>
    <w:rsid w:val="00A4183C"/>
    <w:rsid w:val="00A418E5"/>
    <w:rsid w:val="00A426F5"/>
    <w:rsid w:val="00A46C9D"/>
    <w:rsid w:val="00A65858"/>
    <w:rsid w:val="00A67CD1"/>
    <w:rsid w:val="00A74307"/>
    <w:rsid w:val="00A76F1F"/>
    <w:rsid w:val="00A818BD"/>
    <w:rsid w:val="00A822CA"/>
    <w:rsid w:val="00A82F54"/>
    <w:rsid w:val="00A85E80"/>
    <w:rsid w:val="00A908A4"/>
    <w:rsid w:val="00A91B0D"/>
    <w:rsid w:val="00A924CC"/>
    <w:rsid w:val="00A926F8"/>
    <w:rsid w:val="00A96C01"/>
    <w:rsid w:val="00AA66F0"/>
    <w:rsid w:val="00AB4D37"/>
    <w:rsid w:val="00AB7578"/>
    <w:rsid w:val="00AE10CD"/>
    <w:rsid w:val="00AE2356"/>
    <w:rsid w:val="00AE5FEF"/>
    <w:rsid w:val="00AF2D76"/>
    <w:rsid w:val="00AF5AC2"/>
    <w:rsid w:val="00B135A4"/>
    <w:rsid w:val="00B14A6F"/>
    <w:rsid w:val="00B150EA"/>
    <w:rsid w:val="00B23CA5"/>
    <w:rsid w:val="00B270B0"/>
    <w:rsid w:val="00B3054D"/>
    <w:rsid w:val="00B30EEB"/>
    <w:rsid w:val="00B34991"/>
    <w:rsid w:val="00B42510"/>
    <w:rsid w:val="00B4556E"/>
    <w:rsid w:val="00B47665"/>
    <w:rsid w:val="00B51D25"/>
    <w:rsid w:val="00B61501"/>
    <w:rsid w:val="00B64425"/>
    <w:rsid w:val="00B758D3"/>
    <w:rsid w:val="00BA3920"/>
    <w:rsid w:val="00BA4AB9"/>
    <w:rsid w:val="00BB4DD5"/>
    <w:rsid w:val="00BC0CE1"/>
    <w:rsid w:val="00BC5171"/>
    <w:rsid w:val="00BC6DA1"/>
    <w:rsid w:val="00BD1680"/>
    <w:rsid w:val="00BD5903"/>
    <w:rsid w:val="00BE0A5E"/>
    <w:rsid w:val="00BE13A3"/>
    <w:rsid w:val="00BF238C"/>
    <w:rsid w:val="00BF39C0"/>
    <w:rsid w:val="00BF7744"/>
    <w:rsid w:val="00C036A0"/>
    <w:rsid w:val="00C04414"/>
    <w:rsid w:val="00C0484A"/>
    <w:rsid w:val="00C04C7B"/>
    <w:rsid w:val="00C11168"/>
    <w:rsid w:val="00C126E5"/>
    <w:rsid w:val="00C1476D"/>
    <w:rsid w:val="00C27DDA"/>
    <w:rsid w:val="00C37DC9"/>
    <w:rsid w:val="00C45F76"/>
    <w:rsid w:val="00C46262"/>
    <w:rsid w:val="00C46CEE"/>
    <w:rsid w:val="00C51ED9"/>
    <w:rsid w:val="00C5203D"/>
    <w:rsid w:val="00C529FD"/>
    <w:rsid w:val="00C532E4"/>
    <w:rsid w:val="00C537FA"/>
    <w:rsid w:val="00C541E3"/>
    <w:rsid w:val="00C5545A"/>
    <w:rsid w:val="00C55C6C"/>
    <w:rsid w:val="00C64972"/>
    <w:rsid w:val="00C66C80"/>
    <w:rsid w:val="00C74F89"/>
    <w:rsid w:val="00C90E20"/>
    <w:rsid w:val="00CA6D63"/>
    <w:rsid w:val="00CC2036"/>
    <w:rsid w:val="00CC52BE"/>
    <w:rsid w:val="00CC57F8"/>
    <w:rsid w:val="00CD0CF0"/>
    <w:rsid w:val="00CD3CCC"/>
    <w:rsid w:val="00CD5D7D"/>
    <w:rsid w:val="00CE1FEF"/>
    <w:rsid w:val="00CE418E"/>
    <w:rsid w:val="00CE7B20"/>
    <w:rsid w:val="00CF183A"/>
    <w:rsid w:val="00CF5237"/>
    <w:rsid w:val="00CF5BBD"/>
    <w:rsid w:val="00D00682"/>
    <w:rsid w:val="00D00CC2"/>
    <w:rsid w:val="00D11DCC"/>
    <w:rsid w:val="00D12DFE"/>
    <w:rsid w:val="00D14ED7"/>
    <w:rsid w:val="00D167FF"/>
    <w:rsid w:val="00D1703B"/>
    <w:rsid w:val="00D203DF"/>
    <w:rsid w:val="00D21963"/>
    <w:rsid w:val="00D23C25"/>
    <w:rsid w:val="00D300AA"/>
    <w:rsid w:val="00D3265C"/>
    <w:rsid w:val="00D33C7D"/>
    <w:rsid w:val="00D34337"/>
    <w:rsid w:val="00D357F3"/>
    <w:rsid w:val="00D36EF9"/>
    <w:rsid w:val="00D401E4"/>
    <w:rsid w:val="00D413CE"/>
    <w:rsid w:val="00D54151"/>
    <w:rsid w:val="00D5459B"/>
    <w:rsid w:val="00D54A58"/>
    <w:rsid w:val="00D55F9F"/>
    <w:rsid w:val="00D573C5"/>
    <w:rsid w:val="00D64212"/>
    <w:rsid w:val="00D65859"/>
    <w:rsid w:val="00D722AD"/>
    <w:rsid w:val="00D760A5"/>
    <w:rsid w:val="00D81632"/>
    <w:rsid w:val="00D8170A"/>
    <w:rsid w:val="00D87716"/>
    <w:rsid w:val="00D9590C"/>
    <w:rsid w:val="00DA0B87"/>
    <w:rsid w:val="00DA3623"/>
    <w:rsid w:val="00DA4AF6"/>
    <w:rsid w:val="00DA7878"/>
    <w:rsid w:val="00DA7D66"/>
    <w:rsid w:val="00DB0051"/>
    <w:rsid w:val="00DB096E"/>
    <w:rsid w:val="00DB112A"/>
    <w:rsid w:val="00DB4936"/>
    <w:rsid w:val="00DB57A0"/>
    <w:rsid w:val="00DB60A2"/>
    <w:rsid w:val="00DB68A8"/>
    <w:rsid w:val="00DB7BED"/>
    <w:rsid w:val="00DC288F"/>
    <w:rsid w:val="00DC30B7"/>
    <w:rsid w:val="00DC7DDC"/>
    <w:rsid w:val="00DD26ED"/>
    <w:rsid w:val="00DE253F"/>
    <w:rsid w:val="00DE69C4"/>
    <w:rsid w:val="00DF1044"/>
    <w:rsid w:val="00DF2CB1"/>
    <w:rsid w:val="00DF3771"/>
    <w:rsid w:val="00E040D7"/>
    <w:rsid w:val="00E07B3D"/>
    <w:rsid w:val="00E1006F"/>
    <w:rsid w:val="00E12908"/>
    <w:rsid w:val="00E1380F"/>
    <w:rsid w:val="00E2205F"/>
    <w:rsid w:val="00E26C6C"/>
    <w:rsid w:val="00E26D5B"/>
    <w:rsid w:val="00E311E8"/>
    <w:rsid w:val="00E31748"/>
    <w:rsid w:val="00E3372F"/>
    <w:rsid w:val="00E34478"/>
    <w:rsid w:val="00E34CFF"/>
    <w:rsid w:val="00E3503D"/>
    <w:rsid w:val="00E35CB3"/>
    <w:rsid w:val="00E37E4C"/>
    <w:rsid w:val="00E412E8"/>
    <w:rsid w:val="00E535C9"/>
    <w:rsid w:val="00E579AB"/>
    <w:rsid w:val="00E62F09"/>
    <w:rsid w:val="00E62FB8"/>
    <w:rsid w:val="00E70A16"/>
    <w:rsid w:val="00E71528"/>
    <w:rsid w:val="00E753ED"/>
    <w:rsid w:val="00E7787E"/>
    <w:rsid w:val="00E817B8"/>
    <w:rsid w:val="00E8473A"/>
    <w:rsid w:val="00E84847"/>
    <w:rsid w:val="00E864B0"/>
    <w:rsid w:val="00E925B9"/>
    <w:rsid w:val="00E93D4E"/>
    <w:rsid w:val="00EA0A6D"/>
    <w:rsid w:val="00EA0E40"/>
    <w:rsid w:val="00EA34F5"/>
    <w:rsid w:val="00EA5D24"/>
    <w:rsid w:val="00EA6246"/>
    <w:rsid w:val="00EA65EB"/>
    <w:rsid w:val="00EA7FEB"/>
    <w:rsid w:val="00EB2A19"/>
    <w:rsid w:val="00EB2D5F"/>
    <w:rsid w:val="00EB3481"/>
    <w:rsid w:val="00EC1D46"/>
    <w:rsid w:val="00EC220D"/>
    <w:rsid w:val="00EC3E91"/>
    <w:rsid w:val="00EC6F56"/>
    <w:rsid w:val="00ED2E3C"/>
    <w:rsid w:val="00ED7042"/>
    <w:rsid w:val="00EE02C1"/>
    <w:rsid w:val="00EE0FD3"/>
    <w:rsid w:val="00EE2EFA"/>
    <w:rsid w:val="00EE633B"/>
    <w:rsid w:val="00EE71BC"/>
    <w:rsid w:val="00EE7665"/>
    <w:rsid w:val="00EF5181"/>
    <w:rsid w:val="00F01F3F"/>
    <w:rsid w:val="00F05801"/>
    <w:rsid w:val="00F10A3F"/>
    <w:rsid w:val="00F11FE7"/>
    <w:rsid w:val="00F201AF"/>
    <w:rsid w:val="00F20B22"/>
    <w:rsid w:val="00F21A13"/>
    <w:rsid w:val="00F2493F"/>
    <w:rsid w:val="00F25B54"/>
    <w:rsid w:val="00F26795"/>
    <w:rsid w:val="00F34090"/>
    <w:rsid w:val="00F34C0D"/>
    <w:rsid w:val="00F357C5"/>
    <w:rsid w:val="00F366B9"/>
    <w:rsid w:val="00F377B1"/>
    <w:rsid w:val="00F43C42"/>
    <w:rsid w:val="00F466DD"/>
    <w:rsid w:val="00F469E1"/>
    <w:rsid w:val="00F50610"/>
    <w:rsid w:val="00F521DE"/>
    <w:rsid w:val="00F5481A"/>
    <w:rsid w:val="00F65705"/>
    <w:rsid w:val="00F6632D"/>
    <w:rsid w:val="00F66567"/>
    <w:rsid w:val="00F82AA1"/>
    <w:rsid w:val="00F8571C"/>
    <w:rsid w:val="00F92E7F"/>
    <w:rsid w:val="00F968E5"/>
    <w:rsid w:val="00F97218"/>
    <w:rsid w:val="00FA190F"/>
    <w:rsid w:val="00FA37C0"/>
    <w:rsid w:val="00FA6794"/>
    <w:rsid w:val="00FA6B73"/>
    <w:rsid w:val="00FA73AF"/>
    <w:rsid w:val="00FB51AD"/>
    <w:rsid w:val="00FC0E49"/>
    <w:rsid w:val="00FC17B3"/>
    <w:rsid w:val="00FC17C0"/>
    <w:rsid w:val="00FC19C3"/>
    <w:rsid w:val="00FC3435"/>
    <w:rsid w:val="00FC3CF7"/>
    <w:rsid w:val="00FC63D0"/>
    <w:rsid w:val="00FC6CD8"/>
    <w:rsid w:val="00FC72F5"/>
    <w:rsid w:val="00FD5DDE"/>
    <w:rsid w:val="00FD7F7A"/>
    <w:rsid w:val="00FE090C"/>
    <w:rsid w:val="00FE20F2"/>
    <w:rsid w:val="00FE332D"/>
    <w:rsid w:val="00FE40E4"/>
    <w:rsid w:val="00FF0390"/>
    <w:rsid w:val="00FF0E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D347D"/>
  <w15:chartTrackingRefBased/>
  <w15:docId w15:val="{C7423B76-43B6-F047-BADE-B5B13BA51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A67CD1"/>
    <w:pPr>
      <w:keepNext/>
      <w:keepLines/>
      <w:spacing w:before="480"/>
      <w:outlineLvl w:val="0"/>
    </w:pPr>
    <w:rPr>
      <w:rFonts w:asciiTheme="majorHAnsi" w:eastAsiaTheme="majorEastAsia" w:hAnsiTheme="majorHAnsi" w:cstheme="majorBidi"/>
      <w:b/>
      <w:bCs/>
      <w:color w:val="4472C4" w:themeColor="accen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C6D"/>
    <w:pPr>
      <w:ind w:left="720"/>
      <w:contextualSpacing/>
    </w:pPr>
  </w:style>
  <w:style w:type="character" w:styleId="Hyperlink">
    <w:name w:val="Hyperlink"/>
    <w:basedOn w:val="DefaultParagraphFont"/>
    <w:uiPriority w:val="99"/>
    <w:unhideWhenUsed/>
    <w:rsid w:val="00284C6D"/>
    <w:rPr>
      <w:color w:val="0563C1" w:themeColor="hyperlink"/>
      <w:u w:val="single"/>
    </w:rPr>
  </w:style>
  <w:style w:type="character" w:styleId="UnresolvedMention">
    <w:name w:val="Unresolved Mention"/>
    <w:basedOn w:val="DefaultParagraphFont"/>
    <w:uiPriority w:val="99"/>
    <w:semiHidden/>
    <w:unhideWhenUsed/>
    <w:rsid w:val="00284C6D"/>
    <w:rPr>
      <w:color w:val="605E5C"/>
      <w:shd w:val="clear" w:color="auto" w:fill="E1DFDD"/>
    </w:rPr>
  </w:style>
  <w:style w:type="character" w:styleId="LineNumber">
    <w:name w:val="line number"/>
    <w:basedOn w:val="DefaultParagraphFont"/>
    <w:uiPriority w:val="99"/>
    <w:semiHidden/>
    <w:unhideWhenUsed/>
    <w:rsid w:val="00655991"/>
  </w:style>
  <w:style w:type="paragraph" w:styleId="Revision">
    <w:name w:val="Revision"/>
    <w:hidden/>
    <w:uiPriority w:val="99"/>
    <w:semiHidden/>
    <w:rsid w:val="00655991"/>
  </w:style>
  <w:style w:type="paragraph" w:styleId="BodyText">
    <w:name w:val="Body Text"/>
    <w:basedOn w:val="Normal"/>
    <w:link w:val="BodyTextChar"/>
    <w:qFormat/>
    <w:rsid w:val="00F43C42"/>
    <w:pPr>
      <w:spacing w:before="180" w:after="180"/>
    </w:pPr>
    <w:rPr>
      <w:lang w:val="en-US"/>
    </w:rPr>
  </w:style>
  <w:style w:type="character" w:customStyle="1" w:styleId="BodyTextChar">
    <w:name w:val="Body Text Char"/>
    <w:basedOn w:val="DefaultParagraphFont"/>
    <w:link w:val="BodyText"/>
    <w:rsid w:val="00F43C42"/>
    <w:rPr>
      <w:lang w:val="en-US"/>
    </w:rPr>
  </w:style>
  <w:style w:type="paragraph" w:styleId="CommentText">
    <w:name w:val="annotation text"/>
    <w:basedOn w:val="Normal"/>
    <w:link w:val="CommentTextChar"/>
    <w:unhideWhenUsed/>
    <w:rsid w:val="00916488"/>
    <w:rPr>
      <w:sz w:val="20"/>
      <w:szCs w:val="20"/>
    </w:rPr>
  </w:style>
  <w:style w:type="character" w:customStyle="1" w:styleId="CommentTextChar">
    <w:name w:val="Comment Text Char"/>
    <w:basedOn w:val="DefaultParagraphFont"/>
    <w:link w:val="CommentText"/>
    <w:rsid w:val="00916488"/>
    <w:rPr>
      <w:sz w:val="20"/>
      <w:szCs w:val="20"/>
    </w:rPr>
  </w:style>
  <w:style w:type="character" w:styleId="CommentReference">
    <w:name w:val="annotation reference"/>
    <w:basedOn w:val="DefaultParagraphFont"/>
    <w:uiPriority w:val="99"/>
    <w:semiHidden/>
    <w:unhideWhenUsed/>
    <w:rsid w:val="00916488"/>
    <w:rPr>
      <w:sz w:val="16"/>
      <w:szCs w:val="16"/>
    </w:rPr>
  </w:style>
  <w:style w:type="paragraph" w:styleId="EndnoteText">
    <w:name w:val="endnote text"/>
    <w:basedOn w:val="Normal"/>
    <w:link w:val="EndnoteTextChar"/>
    <w:uiPriority w:val="99"/>
    <w:semiHidden/>
    <w:unhideWhenUsed/>
    <w:rsid w:val="007624DD"/>
    <w:rPr>
      <w:sz w:val="20"/>
      <w:szCs w:val="20"/>
    </w:rPr>
  </w:style>
  <w:style w:type="character" w:customStyle="1" w:styleId="EndnoteTextChar">
    <w:name w:val="Endnote Text Char"/>
    <w:basedOn w:val="DefaultParagraphFont"/>
    <w:link w:val="EndnoteText"/>
    <w:uiPriority w:val="99"/>
    <w:semiHidden/>
    <w:rsid w:val="007624DD"/>
    <w:rPr>
      <w:sz w:val="20"/>
      <w:szCs w:val="20"/>
    </w:rPr>
  </w:style>
  <w:style w:type="character" w:styleId="EndnoteReference">
    <w:name w:val="endnote reference"/>
    <w:basedOn w:val="DefaultParagraphFont"/>
    <w:uiPriority w:val="99"/>
    <w:unhideWhenUsed/>
    <w:rsid w:val="007624DD"/>
    <w:rPr>
      <w:vertAlign w:val="superscript"/>
    </w:rPr>
  </w:style>
  <w:style w:type="paragraph" w:styleId="FootnoteText">
    <w:name w:val="footnote text"/>
    <w:basedOn w:val="Normal"/>
    <w:link w:val="FootnoteTextChar"/>
    <w:uiPriority w:val="99"/>
    <w:semiHidden/>
    <w:unhideWhenUsed/>
    <w:rsid w:val="007624DD"/>
    <w:rPr>
      <w:sz w:val="20"/>
      <w:szCs w:val="20"/>
    </w:rPr>
  </w:style>
  <w:style w:type="character" w:customStyle="1" w:styleId="FootnoteTextChar">
    <w:name w:val="Footnote Text Char"/>
    <w:basedOn w:val="DefaultParagraphFont"/>
    <w:link w:val="FootnoteText"/>
    <w:uiPriority w:val="99"/>
    <w:semiHidden/>
    <w:rsid w:val="007624DD"/>
    <w:rPr>
      <w:sz w:val="20"/>
      <w:szCs w:val="20"/>
    </w:rPr>
  </w:style>
  <w:style w:type="character" w:styleId="FootnoteReference">
    <w:name w:val="footnote reference"/>
    <w:basedOn w:val="DefaultParagraphFont"/>
    <w:uiPriority w:val="99"/>
    <w:semiHidden/>
    <w:unhideWhenUsed/>
    <w:rsid w:val="007624DD"/>
    <w:rPr>
      <w:vertAlign w:val="superscript"/>
    </w:rPr>
  </w:style>
  <w:style w:type="paragraph" w:styleId="CommentSubject">
    <w:name w:val="annotation subject"/>
    <w:basedOn w:val="CommentText"/>
    <w:next w:val="CommentText"/>
    <w:link w:val="CommentSubjectChar"/>
    <w:uiPriority w:val="99"/>
    <w:semiHidden/>
    <w:unhideWhenUsed/>
    <w:rsid w:val="008B04E4"/>
    <w:rPr>
      <w:b/>
      <w:bCs/>
    </w:rPr>
  </w:style>
  <w:style w:type="character" w:customStyle="1" w:styleId="CommentSubjectChar">
    <w:name w:val="Comment Subject Char"/>
    <w:basedOn w:val="CommentTextChar"/>
    <w:link w:val="CommentSubject"/>
    <w:uiPriority w:val="99"/>
    <w:semiHidden/>
    <w:rsid w:val="008B04E4"/>
    <w:rPr>
      <w:b/>
      <w:bCs/>
      <w:sz w:val="20"/>
      <w:szCs w:val="20"/>
    </w:rPr>
  </w:style>
  <w:style w:type="character" w:customStyle="1" w:styleId="Heading1Char">
    <w:name w:val="Heading 1 Char"/>
    <w:basedOn w:val="DefaultParagraphFont"/>
    <w:link w:val="Heading1"/>
    <w:uiPriority w:val="9"/>
    <w:rsid w:val="00A67CD1"/>
    <w:rPr>
      <w:rFonts w:asciiTheme="majorHAnsi" w:eastAsiaTheme="majorEastAsia" w:hAnsiTheme="majorHAnsi" w:cstheme="majorBidi"/>
      <w:b/>
      <w:bCs/>
      <w:color w:val="4472C4" w:themeColor="accent1"/>
      <w:sz w:val="32"/>
      <w:szCs w:val="32"/>
      <w:lang w:val="en-US"/>
    </w:rPr>
  </w:style>
  <w:style w:type="paragraph" w:styleId="Header">
    <w:name w:val="header"/>
    <w:basedOn w:val="Normal"/>
    <w:link w:val="HeaderChar"/>
    <w:uiPriority w:val="99"/>
    <w:unhideWhenUsed/>
    <w:rsid w:val="00A67CD1"/>
    <w:pPr>
      <w:tabs>
        <w:tab w:val="center" w:pos="4680"/>
        <w:tab w:val="right" w:pos="9360"/>
      </w:tabs>
    </w:pPr>
  </w:style>
  <w:style w:type="character" w:customStyle="1" w:styleId="HeaderChar">
    <w:name w:val="Header Char"/>
    <w:basedOn w:val="DefaultParagraphFont"/>
    <w:link w:val="Header"/>
    <w:uiPriority w:val="99"/>
    <w:rsid w:val="00A67CD1"/>
  </w:style>
  <w:style w:type="paragraph" w:styleId="Bibliography">
    <w:name w:val="Bibliography"/>
    <w:basedOn w:val="Normal"/>
    <w:qFormat/>
    <w:rsid w:val="00C11168"/>
    <w:pPr>
      <w:spacing w:after="200"/>
    </w:pPr>
    <w:rPr>
      <w:lang w:val="en-US"/>
    </w:rPr>
  </w:style>
  <w:style w:type="character" w:styleId="FollowedHyperlink">
    <w:name w:val="FollowedHyperlink"/>
    <w:basedOn w:val="DefaultParagraphFont"/>
    <w:uiPriority w:val="99"/>
    <w:semiHidden/>
    <w:unhideWhenUsed/>
    <w:rsid w:val="00A426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562517">
      <w:bodyDiv w:val="1"/>
      <w:marLeft w:val="0"/>
      <w:marRight w:val="0"/>
      <w:marTop w:val="0"/>
      <w:marBottom w:val="0"/>
      <w:divBdr>
        <w:top w:val="none" w:sz="0" w:space="0" w:color="auto"/>
        <w:left w:val="none" w:sz="0" w:space="0" w:color="auto"/>
        <w:bottom w:val="none" w:sz="0" w:space="0" w:color="auto"/>
        <w:right w:val="none" w:sz="0" w:space="0" w:color="auto"/>
      </w:divBdr>
    </w:div>
    <w:div w:id="1652949364">
      <w:bodyDiv w:val="1"/>
      <w:marLeft w:val="0"/>
      <w:marRight w:val="0"/>
      <w:marTop w:val="0"/>
      <w:marBottom w:val="0"/>
      <w:divBdr>
        <w:top w:val="none" w:sz="0" w:space="0" w:color="auto"/>
        <w:left w:val="none" w:sz="0" w:space="0" w:color="auto"/>
        <w:bottom w:val="none" w:sz="0" w:space="0" w:color="auto"/>
        <w:right w:val="none" w:sz="0" w:space="0" w:color="auto"/>
      </w:divBdr>
    </w:div>
    <w:div w:id="1739396134">
      <w:bodyDiv w:val="1"/>
      <w:marLeft w:val="0"/>
      <w:marRight w:val="0"/>
      <w:marTop w:val="0"/>
      <w:marBottom w:val="0"/>
      <w:divBdr>
        <w:top w:val="none" w:sz="0" w:space="0" w:color="auto"/>
        <w:left w:val="none" w:sz="0" w:space="0" w:color="auto"/>
        <w:bottom w:val="none" w:sz="0" w:space="0" w:color="auto"/>
        <w:right w:val="none" w:sz="0" w:space="0" w:color="auto"/>
      </w:divBdr>
    </w:div>
    <w:div w:id="1810054492">
      <w:bodyDiv w:val="1"/>
      <w:marLeft w:val="0"/>
      <w:marRight w:val="0"/>
      <w:marTop w:val="0"/>
      <w:marBottom w:val="0"/>
      <w:divBdr>
        <w:top w:val="none" w:sz="0" w:space="0" w:color="auto"/>
        <w:left w:val="none" w:sz="0" w:space="0" w:color="auto"/>
        <w:bottom w:val="none" w:sz="0" w:space="0" w:color="auto"/>
        <w:right w:val="none" w:sz="0" w:space="0" w:color="auto"/>
      </w:divBdr>
    </w:div>
    <w:div w:id="184362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hyperlink" Target="https://doi.org/10.3390/ijerph16091604" TargetMode="External"/><Relationship Id="rId26" Type="http://schemas.openxmlformats.org/officeDocument/2006/relationships/hyperlink" Target="https://doi.org/10.1371/journal.pmed.1002601" TargetMode="External"/><Relationship Id="rId39" Type="http://schemas.openxmlformats.org/officeDocument/2006/relationships/hyperlink" Target="https://prism.oregonstate.edu/" TargetMode="External"/><Relationship Id="rId21" Type="http://schemas.openxmlformats.org/officeDocument/2006/relationships/hyperlink" Target="https://doi.org/10.1002/2017GH000049" TargetMode="External"/><Relationship Id="rId34" Type="http://schemas.openxmlformats.org/officeDocument/2006/relationships/hyperlink" Target="https://www.lafd.org/news/getty-fire"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cience.org/doi/abs/10.1126/science.1128834" TargetMode="External"/><Relationship Id="rId20" Type="http://schemas.openxmlformats.org/officeDocument/2006/relationships/hyperlink" Target="https://doi.org/10.1029/2021GH000457" TargetMode="External"/><Relationship Id="rId29" Type="http://schemas.openxmlformats.org/officeDocument/2006/relationships/hyperlink" Target="https://doi.org/10.1016/j.envres.2016.08.003"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doi.org/10.1289/EHP5792" TargetMode="External"/><Relationship Id="rId32" Type="http://schemas.openxmlformats.org/officeDocument/2006/relationships/hyperlink" Target="https://www.lafd.org/news/woolsey-fire" TargetMode="External"/><Relationship Id="rId37" Type="http://schemas.openxmlformats.org/officeDocument/2006/relationships/hyperlink" Target="http://qgis.org" TargetMode="External"/><Relationship Id="rId40" Type="http://schemas.openxmlformats.org/officeDocument/2006/relationships/hyperlink" Target="https://www.R-project.org/" TargetMode="External"/><Relationship Id="rId5" Type="http://schemas.openxmlformats.org/officeDocument/2006/relationships/webSettings" Target="webSettings.xml"/><Relationship Id="rId15" Type="http://schemas.openxmlformats.org/officeDocument/2006/relationships/hyperlink" Target="https://doi.org/10.1023/B:CLIM.0000024667.89579.ed" TargetMode="External"/><Relationship Id="rId23" Type="http://schemas.openxmlformats.org/officeDocument/2006/relationships/hyperlink" Target="https://doi.org/10.1038/s41467-021-21708-0" TargetMode="External"/><Relationship Id="rId28" Type="http://schemas.openxmlformats.org/officeDocument/2006/relationships/hyperlink" Target="https://doi.org/10.1093/aje/kwx141" TargetMode="External"/><Relationship Id="rId36" Type="http://schemas.openxmlformats.org/officeDocument/2006/relationships/hyperlink" Target="https://frap.fire.ca.gov/mapping/gis-data/" TargetMode="External"/><Relationship Id="rId10" Type="http://schemas.openxmlformats.org/officeDocument/2006/relationships/image" Target="media/image3.emf"/><Relationship Id="rId19" Type="http://schemas.openxmlformats.org/officeDocument/2006/relationships/hyperlink" Target="https://doi.org/10.1007/s10584-016-1762-6" TargetMode="External"/><Relationship Id="rId31" Type="http://schemas.openxmlformats.org/officeDocument/2006/relationships/hyperlink" Target="https://doi.org/10.1016/j.envres.2014.10.015"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doi.org/10.1029/2008JD010966" TargetMode="External"/><Relationship Id="rId22" Type="http://schemas.openxmlformats.org/officeDocument/2006/relationships/hyperlink" Target="https://doi.org/10.1016/j.tiv.2011.06.001" TargetMode="External"/><Relationship Id="rId27" Type="http://schemas.openxmlformats.org/officeDocument/2006/relationships/hyperlink" Target="https://doi.org/10.1289/ehp.1409277" TargetMode="External"/><Relationship Id="rId30" Type="http://schemas.openxmlformats.org/officeDocument/2006/relationships/hyperlink" Target="https://doi.org/10.1186/s12940-020-0559-2" TargetMode="External"/><Relationship Id="rId35" Type="http://schemas.openxmlformats.org/officeDocument/2006/relationships/hyperlink" Target="https://datanifc.opendata.arcgis.com/search?tags=Category%2Chistoric_wildlandfire_opendata"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hyperlink" Target="https://doi.org/10.1073/pnas.1607171113" TargetMode="External"/><Relationship Id="rId25" Type="http://schemas.openxmlformats.org/officeDocument/2006/relationships/hyperlink" Target="https://doi.org/10.1016/j.envint.2019.04.033" TargetMode="External"/><Relationship Id="rId33" Type="http://schemas.openxmlformats.org/officeDocument/2006/relationships/hyperlink" Target="https://www.fire.ca.gov/incidents/2018" TargetMode="External"/><Relationship Id="rId38" Type="http://schemas.openxmlformats.org/officeDocument/2006/relationships/hyperlink" Target="https://www.science.org/doi/abs/10.1126/science.11288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Placeholder1</b:Tag>
    <b:SourceType>Book</b:SourceType>
    <b:Guid>{7B564F0C-860B-9A4F-B3A4-226709F1B55F}</b:Guid>
    <b:RefOrder>2</b:RefOrder>
  </b:Source>
  <b:Source>
    <b:Tag>Placeholder2</b:Tag>
    <b:SourceType>Book</b:SourceType>
    <b:Guid>{E8A618C0-6138-BF40-A9C0-8054FC450887}</b:Guid>
    <b:RefOrder>3</b:RefOrder>
  </b:Source>
  <b:Source>
    <b:Tag>Placeholder3</b:Tag>
    <b:SourceType>Book</b:SourceType>
    <b:Guid>{45AFC6F8-A6C6-CD4A-A707-70412ECF4FAD}</b:Guid>
    <b:RefOrder>1</b:RefOrder>
  </b:Source>
</b:Sources>
</file>

<file path=customXml/itemProps1.xml><?xml version="1.0" encoding="utf-8"?>
<ds:datastoreItem xmlns:ds="http://schemas.openxmlformats.org/officeDocument/2006/customXml" ds:itemID="{9433BB61-62CE-1447-9845-10FA1A54F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8843</Words>
  <Characters>50406</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Heather M</cp:lastModifiedBy>
  <cp:revision>7</cp:revision>
  <dcterms:created xsi:type="dcterms:W3CDTF">2023-03-07T19:23:00Z</dcterms:created>
  <dcterms:modified xsi:type="dcterms:W3CDTF">2023-03-07T20:40:00Z</dcterms:modified>
</cp:coreProperties>
</file>